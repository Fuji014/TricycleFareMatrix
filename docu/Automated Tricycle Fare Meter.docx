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69D" w:rsidRDefault="00872851">
      <w:pPr>
        <w:pStyle w:val="Title"/>
      </w:pPr>
      <w:del w:id="0" w:author="Gaaaab" w:date="2019-07-18T22:12:00Z">
        <w:r w:rsidDel="00872851">
          <w:delText xml:space="preserve">MCU-Based </w:delText>
        </w:r>
      </w:del>
      <w:r>
        <w:t>Automated</w:t>
      </w:r>
      <w:del w:id="1" w:author="Gaaaab" w:date="2019-07-18T22:12:00Z">
        <w:r w:rsidDel="00872851">
          <w:delText xml:space="preserve"> Meter for </w:delText>
        </w:r>
      </w:del>
      <w:r>
        <w:t>Tricycle</w:t>
      </w:r>
      <w:ins w:id="2" w:author="Gaaaab" w:date="2019-07-18T22:12:00Z">
        <w:r>
          <w:t xml:space="preserve"> Fare Meter</w:t>
        </w:r>
      </w:ins>
    </w:p>
    <w:p w:rsidR="00B4569D" w:rsidRDefault="00872851">
      <w:r>
        <w:t>A Thesis Proposal</w:t>
      </w:r>
    </w:p>
    <w:p w:rsidR="00B4569D" w:rsidRDefault="00872851">
      <w:r>
        <w:t>Presented to the Faculty of the</w:t>
      </w:r>
    </w:p>
    <w:p w:rsidR="00B4569D" w:rsidRDefault="00872851">
      <w:r>
        <w:t>Information and Communications Technology Program</w:t>
      </w:r>
    </w:p>
    <w:p w:rsidR="00B4569D" w:rsidRDefault="00872851">
      <w:r>
        <w:t>STI College Recto</w:t>
      </w:r>
    </w:p>
    <w:p w:rsidR="00000000" w:rsidRDefault="00E165C6">
      <w:pPr>
        <w:spacing w:after="1560" w:line="1200" w:lineRule="auto"/>
        <w:jc w:val="right"/>
        <w:pPrChange w:id="3" w:author="fujiapple" w:date="2019-07-22T00:45:00Z">
          <w:pPr>
            <w:spacing w:after="1560" w:line="1200" w:lineRule="auto"/>
          </w:pPr>
        </w:pPrChange>
      </w:pPr>
    </w:p>
    <w:p w:rsidR="00B4569D" w:rsidRDefault="00872851">
      <w:r>
        <w:t>In Partial Fulfilment</w:t>
      </w:r>
    </w:p>
    <w:p w:rsidR="00B4569D" w:rsidRDefault="00872851">
      <w:r>
        <w:t>of the Requirements for the Degree</w:t>
      </w:r>
    </w:p>
    <w:p w:rsidR="00B4569D" w:rsidRDefault="00872851">
      <w:pPr>
        <w:spacing w:after="1560" w:line="1200" w:lineRule="auto"/>
      </w:pPr>
      <w:r>
        <w:t>Bachelor of Science in Computer Engineering</w:t>
      </w:r>
    </w:p>
    <w:p w:rsidR="00B4569D" w:rsidRDefault="00872851">
      <w:r>
        <w:t>John Elhie G. Cataga</w:t>
      </w:r>
    </w:p>
    <w:p w:rsidR="00B4569D" w:rsidRDefault="00872851">
      <w:r>
        <w:t>J</w:t>
      </w:r>
      <w:ins w:id="4" w:author="JRCAFE(TM) Diskless" w:date="2019-11-18T13:34:00Z">
        <w:r w:rsidR="001133EF">
          <w:t>uluis M. Dela Vega</w:t>
        </w:r>
      </w:ins>
      <w:del w:id="5" w:author="JRCAFE(TM) Diskless" w:date="2019-11-18T13:34:00Z">
        <w:r w:rsidDel="001133EF">
          <w:delText>erome B. Gabat</w:delText>
        </w:r>
      </w:del>
    </w:p>
    <w:p w:rsidR="00B4569D" w:rsidRDefault="001133EF">
      <w:ins w:id="6" w:author="JRCAFE(TM) Diskless" w:date="2019-11-18T13:34:00Z">
        <w:r>
          <w:t>Jerome Gabat</w:t>
        </w:r>
      </w:ins>
      <w:del w:id="7" w:author="JRCAFE(TM) Diskless" w:date="2019-11-18T13:34:00Z">
        <w:r w:rsidR="00872851" w:rsidDel="001133EF">
          <w:delText>Apple Jean M. Garcia</w:delText>
        </w:r>
      </w:del>
    </w:p>
    <w:p w:rsidR="00B4569D" w:rsidRPr="001133EF" w:rsidRDefault="001133EF">
      <w:ins w:id="8" w:author="JRCAFE(TM) Diskless" w:date="2019-11-18T13:34:00Z">
        <w:r>
          <w:t>Apple Jean M. Garcia</w:t>
        </w:r>
      </w:ins>
    </w:p>
    <w:p w:rsidR="00B4569D" w:rsidRDefault="00B4569D"/>
    <w:p w:rsidR="00B4569D" w:rsidRDefault="00B4569D"/>
    <w:p w:rsidR="00B4569D" w:rsidDel="001133EF" w:rsidRDefault="001133EF">
      <w:pPr>
        <w:rPr>
          <w:del w:id="9" w:author="JRCAFE(TM) Diskless" w:date="2019-11-18T13:31:00Z"/>
        </w:rPr>
      </w:pPr>
      <w:ins w:id="10" w:author="JRCAFE(TM) Diskless" w:date="2019-11-18T13:34:00Z">
        <w:r>
          <w:t>November</w:t>
        </w:r>
      </w:ins>
      <w:ins w:id="11" w:author="Gaaaab" w:date="2019-07-18T22:12:00Z">
        <w:del w:id="12" w:author="JRCAFE(TM) Diskless" w:date="2019-11-18T13:34:00Z">
          <w:r w:rsidR="00872851" w:rsidDel="001133EF">
            <w:delText>July</w:delText>
          </w:r>
        </w:del>
      </w:ins>
      <w:del w:id="13" w:author="Gaaaab" w:date="2019-07-18T22:12:00Z">
        <w:r w:rsidR="00872851" w:rsidDel="00872851">
          <w:delText>April 5,</w:delText>
        </w:r>
      </w:del>
      <w:r w:rsidR="00872851">
        <w:t xml:space="preserve"> 2019</w:t>
      </w:r>
    </w:p>
    <w:p w:rsidR="00B4569D" w:rsidRDefault="00872851" w:rsidP="001133EF">
      <w:r>
        <w:br w:type="page"/>
      </w:r>
    </w:p>
    <w:p w:rsidR="00B4569D" w:rsidRDefault="00872851">
      <w:pPr>
        <w:rPr>
          <w:b w:val="0"/>
          <w:szCs w:val="24"/>
        </w:rPr>
      </w:pPr>
      <w:r>
        <w:rPr>
          <w:szCs w:val="24"/>
        </w:rPr>
        <w:lastRenderedPageBreak/>
        <w:t>ENDORSEMENT FORM FOR PROPOSAL DEFENSE</w:t>
      </w:r>
    </w:p>
    <w:p w:rsidR="00B4569D" w:rsidRDefault="00B4569D">
      <w:pPr>
        <w:rPr>
          <w:b w:val="0"/>
          <w:szCs w:val="24"/>
        </w:rPr>
      </w:pPr>
    </w:p>
    <w:p w:rsidR="00B4569D" w:rsidRDefault="00B4569D">
      <w:pPr>
        <w:rPr>
          <w:b w:val="0"/>
          <w:szCs w:val="24"/>
        </w:rPr>
      </w:pPr>
    </w:p>
    <w:p w:rsidR="00B4569D" w:rsidRDefault="00872851">
      <w:pPr>
        <w:jc w:val="left"/>
        <w:rPr>
          <w:b w:val="0"/>
          <w:szCs w:val="24"/>
        </w:rPr>
      </w:pPr>
      <w:r>
        <w:rPr>
          <w:szCs w:val="24"/>
        </w:rPr>
        <w:t xml:space="preserve">TITLE OF RESEARCH: </w:t>
      </w:r>
      <w:r>
        <w:rPr>
          <w:szCs w:val="24"/>
        </w:rPr>
        <w:tab/>
      </w:r>
      <w:r>
        <w:rPr>
          <w:szCs w:val="24"/>
        </w:rPr>
        <w:tab/>
        <w:t xml:space="preserve">Automatic </w:t>
      </w:r>
      <w:ins w:id="14" w:author="Gaaaab" w:date="2019-07-18T22:13:00Z">
        <w:r>
          <w:rPr>
            <w:szCs w:val="24"/>
          </w:rPr>
          <w:t xml:space="preserve">Tricycle </w:t>
        </w:r>
      </w:ins>
      <w:r>
        <w:rPr>
          <w:szCs w:val="24"/>
        </w:rPr>
        <w:t>Fare Meter</w:t>
      </w:r>
      <w:del w:id="15" w:author="Gaaaab" w:date="2019-07-18T22:13:00Z">
        <w:r w:rsidDel="00872851">
          <w:rPr>
            <w:szCs w:val="24"/>
          </w:rPr>
          <w:delText xml:space="preserve"> Matrix</w:delText>
        </w:r>
      </w:del>
    </w:p>
    <w:p w:rsidR="00B4569D" w:rsidRDefault="00B4569D">
      <w:pPr>
        <w:jc w:val="left"/>
        <w:rPr>
          <w:b w:val="0"/>
          <w:szCs w:val="24"/>
        </w:rPr>
      </w:pPr>
    </w:p>
    <w:p w:rsidR="00B4569D" w:rsidRDefault="00B4569D">
      <w:pPr>
        <w:jc w:val="left"/>
        <w:rPr>
          <w:b w:val="0"/>
          <w:szCs w:val="24"/>
        </w:rPr>
      </w:pPr>
    </w:p>
    <w:p w:rsidR="00B4569D" w:rsidRDefault="00872851">
      <w:pPr>
        <w:jc w:val="left"/>
        <w:rPr>
          <w:b w:val="0"/>
          <w:szCs w:val="24"/>
        </w:rPr>
      </w:pPr>
      <w:r>
        <w:rPr>
          <w:szCs w:val="24"/>
        </w:rPr>
        <w:t>NAME OF PROPONENTS:</w:t>
      </w:r>
      <w:r>
        <w:rPr>
          <w:szCs w:val="24"/>
        </w:rPr>
        <w:tab/>
      </w:r>
      <w:r>
        <w:rPr>
          <w:b w:val="0"/>
        </w:rPr>
        <w:t>John Elhie G. Cataga</w:t>
      </w:r>
    </w:p>
    <w:p w:rsidR="00B4569D" w:rsidRDefault="001133EF">
      <w:pPr>
        <w:ind w:left="3600"/>
        <w:jc w:val="left"/>
        <w:rPr>
          <w:b w:val="0"/>
          <w:szCs w:val="24"/>
        </w:rPr>
      </w:pPr>
      <w:ins w:id="16" w:author="JRCAFE(TM) Diskless" w:date="2019-11-18T13:36:00Z">
        <w:r>
          <w:rPr>
            <w:b w:val="0"/>
          </w:rPr>
          <w:t>Juluis M. Dela Vega</w:t>
        </w:r>
      </w:ins>
      <w:del w:id="17" w:author="JRCAFE(TM) Diskless" w:date="2019-11-18T13:36:00Z">
        <w:r w:rsidR="00872851" w:rsidDel="001133EF">
          <w:rPr>
            <w:b w:val="0"/>
          </w:rPr>
          <w:delText>Jerome B. Gabat</w:delText>
        </w:r>
      </w:del>
    </w:p>
    <w:p w:rsidR="00B4569D" w:rsidRDefault="001133EF">
      <w:pPr>
        <w:ind w:left="3600"/>
        <w:jc w:val="left"/>
        <w:rPr>
          <w:b w:val="0"/>
          <w:szCs w:val="24"/>
        </w:rPr>
      </w:pPr>
      <w:ins w:id="18" w:author="JRCAFE(TM) Diskless" w:date="2019-11-18T13:36:00Z">
        <w:r>
          <w:rPr>
            <w:b w:val="0"/>
          </w:rPr>
          <w:t>Jerome B. Gabat</w:t>
        </w:r>
      </w:ins>
      <w:del w:id="19" w:author="JRCAFE(TM) Diskless" w:date="2019-11-18T13:36:00Z">
        <w:r w:rsidR="00872851" w:rsidDel="001133EF">
          <w:rPr>
            <w:b w:val="0"/>
          </w:rPr>
          <w:delText>Apple Jean M. Garcia</w:delText>
        </w:r>
      </w:del>
    </w:p>
    <w:p w:rsidR="00B4569D" w:rsidRDefault="001133EF">
      <w:pPr>
        <w:ind w:left="3600"/>
        <w:jc w:val="left"/>
        <w:rPr>
          <w:b w:val="0"/>
          <w:szCs w:val="24"/>
        </w:rPr>
      </w:pPr>
      <w:ins w:id="20" w:author="JRCAFE(TM) Diskless" w:date="2019-11-18T13:36:00Z">
        <w:r>
          <w:rPr>
            <w:b w:val="0"/>
            <w:szCs w:val="24"/>
          </w:rPr>
          <w:t>Apple Jean M. Garcia</w:t>
        </w:r>
      </w:ins>
    </w:p>
    <w:p w:rsidR="00B4569D" w:rsidRDefault="00872851">
      <w:pPr>
        <w:pStyle w:val="Proposal1"/>
        <w:spacing w:before="0" w:after="0" w:line="240" w:lineRule="auto"/>
        <w:ind w:left="2880" w:firstLine="720"/>
        <w:rPr>
          <w:b/>
          <w:szCs w:val="24"/>
        </w:rPr>
      </w:pPr>
      <w:r>
        <w:rPr>
          <w:b/>
          <w:szCs w:val="24"/>
        </w:rPr>
        <w:tab/>
      </w:r>
      <w:r>
        <w:rPr>
          <w:b/>
          <w:szCs w:val="24"/>
        </w:rPr>
        <w:tab/>
      </w:r>
      <w:r>
        <w:rPr>
          <w:b/>
          <w:szCs w:val="24"/>
        </w:rPr>
        <w:tab/>
      </w:r>
    </w:p>
    <w:p w:rsidR="00B4569D" w:rsidRDefault="00B4569D">
      <w:pPr>
        <w:pStyle w:val="Proposal1"/>
        <w:spacing w:before="0" w:after="0" w:line="240" w:lineRule="auto"/>
        <w:ind w:left="3240" w:firstLine="360"/>
        <w:rPr>
          <w:b/>
          <w:szCs w:val="24"/>
        </w:rPr>
      </w:pPr>
    </w:p>
    <w:p w:rsidR="00B4569D" w:rsidRDefault="00B4569D">
      <w:pPr>
        <w:jc w:val="both"/>
        <w:rPr>
          <w:b w:val="0"/>
          <w:szCs w:val="24"/>
        </w:rPr>
      </w:pPr>
    </w:p>
    <w:p w:rsidR="00B4569D" w:rsidRDefault="00B4569D">
      <w:pPr>
        <w:jc w:val="both"/>
        <w:rPr>
          <w:b w:val="0"/>
          <w:szCs w:val="24"/>
        </w:rPr>
      </w:pPr>
    </w:p>
    <w:p w:rsidR="00B4569D" w:rsidRDefault="00872851">
      <w:pPr>
        <w:rPr>
          <w:b w:val="0"/>
        </w:rPr>
      </w:pPr>
      <w:r>
        <w:rPr>
          <w:b w:val="0"/>
        </w:rPr>
        <w:t xml:space="preserve">In Partial Fulfilment of the Requirements </w:t>
      </w:r>
    </w:p>
    <w:p w:rsidR="00B4569D" w:rsidRDefault="00872851">
      <w:pPr>
        <w:rPr>
          <w:b w:val="0"/>
        </w:rPr>
      </w:pPr>
      <w:r>
        <w:rPr>
          <w:b w:val="0"/>
        </w:rPr>
        <w:t>for the degree Bachelor of Science in Computer Engineering</w:t>
      </w:r>
    </w:p>
    <w:p w:rsidR="00B4569D" w:rsidRDefault="00872851">
      <w:pPr>
        <w:rPr>
          <w:b w:val="0"/>
          <w:szCs w:val="24"/>
        </w:rPr>
      </w:pPr>
      <w:r>
        <w:rPr>
          <w:b w:val="0"/>
          <w:szCs w:val="24"/>
        </w:rPr>
        <w:t>has been examined and is recommended for Proposal Defense.</w:t>
      </w:r>
    </w:p>
    <w:p w:rsidR="00B4569D" w:rsidRDefault="00B4569D">
      <w:pPr>
        <w:widowControl w:val="0"/>
        <w:overflowPunct w:val="0"/>
        <w:ind w:right="60"/>
        <w:rPr>
          <w:b w:val="0"/>
          <w:szCs w:val="24"/>
        </w:rPr>
      </w:pPr>
    </w:p>
    <w:p w:rsidR="00B4569D" w:rsidRDefault="00B4569D">
      <w:pPr>
        <w:widowControl w:val="0"/>
        <w:overflowPunct w:val="0"/>
        <w:ind w:right="60"/>
        <w:rPr>
          <w:b w:val="0"/>
          <w:szCs w:val="24"/>
        </w:rPr>
      </w:pPr>
    </w:p>
    <w:p w:rsidR="00B4569D" w:rsidRDefault="00B4569D">
      <w:pPr>
        <w:widowControl w:val="0"/>
        <w:ind w:right="60"/>
        <w:rPr>
          <w:b w:val="0"/>
          <w:szCs w:val="24"/>
        </w:rPr>
      </w:pPr>
    </w:p>
    <w:p w:rsidR="00B4569D" w:rsidRDefault="00872851">
      <w:pPr>
        <w:widowControl w:val="0"/>
        <w:ind w:right="60"/>
        <w:rPr>
          <w:b w:val="0"/>
          <w:szCs w:val="24"/>
        </w:rPr>
      </w:pPr>
      <w:r>
        <w:rPr>
          <w:szCs w:val="24"/>
        </w:rPr>
        <w:t>ENDORSED BY:</w:t>
      </w:r>
    </w:p>
    <w:p w:rsidR="00B4569D" w:rsidRDefault="00B4569D">
      <w:pPr>
        <w:widowControl w:val="0"/>
        <w:overflowPunct w:val="0"/>
        <w:ind w:right="60"/>
        <w:rPr>
          <w:szCs w:val="24"/>
        </w:rPr>
      </w:pPr>
    </w:p>
    <w:p w:rsidR="00B4569D" w:rsidRDefault="00B4569D">
      <w:pPr>
        <w:widowControl w:val="0"/>
        <w:overflowPunct w:val="0"/>
        <w:ind w:right="60"/>
        <w:rPr>
          <w:szCs w:val="24"/>
        </w:rPr>
      </w:pPr>
    </w:p>
    <w:p w:rsidR="00B4569D" w:rsidRDefault="001133EF">
      <w:pPr>
        <w:rPr>
          <w:b w:val="0"/>
          <w:kern w:val="2"/>
          <w:szCs w:val="24"/>
        </w:rPr>
      </w:pPr>
      <w:ins w:id="21" w:author="JRCAFE(TM) Diskless" w:date="2019-11-18T13:36:00Z">
        <w:r>
          <w:rPr>
            <w:b w:val="0"/>
            <w:szCs w:val="24"/>
          </w:rPr>
          <w:t xml:space="preserve">Engr. </w:t>
        </w:r>
      </w:ins>
      <w:r w:rsidR="00872851">
        <w:rPr>
          <w:b w:val="0"/>
          <w:szCs w:val="24"/>
        </w:rPr>
        <w:t>Elizier L. Obamos</w:t>
      </w:r>
      <w:ins w:id="22" w:author="JRCAFE(TM) Diskless" w:date="2019-11-18T13:36:00Z">
        <w:r>
          <w:rPr>
            <w:b w:val="0"/>
            <w:szCs w:val="24"/>
          </w:rPr>
          <w:t xml:space="preserve"> ME. CoE</w:t>
        </w:r>
      </w:ins>
    </w:p>
    <w:p w:rsidR="00B4569D" w:rsidRDefault="00872851">
      <w:pPr>
        <w:widowControl w:val="0"/>
        <w:overflowPunct w:val="0"/>
        <w:ind w:right="60"/>
        <w:rPr>
          <w:szCs w:val="24"/>
        </w:rPr>
      </w:pPr>
      <w:r>
        <w:rPr>
          <w:szCs w:val="24"/>
        </w:rPr>
        <w:t>Thesis Adviser</w:t>
      </w:r>
    </w:p>
    <w:p w:rsidR="00B4569D" w:rsidRDefault="00872851">
      <w:pPr>
        <w:pStyle w:val="Proposal1"/>
        <w:tabs>
          <w:tab w:val="left" w:pos="7786"/>
        </w:tabs>
        <w:spacing w:before="0" w:after="0"/>
        <w:rPr>
          <w:szCs w:val="24"/>
        </w:rPr>
      </w:pPr>
      <w:r>
        <w:rPr>
          <w:szCs w:val="24"/>
        </w:rPr>
        <w:tab/>
      </w:r>
      <w:r>
        <w:rPr>
          <w:szCs w:val="24"/>
        </w:rPr>
        <w:tab/>
      </w:r>
    </w:p>
    <w:p w:rsidR="00B4569D" w:rsidRDefault="00B4569D">
      <w:pPr>
        <w:pStyle w:val="Proposal1"/>
        <w:spacing w:before="0" w:after="0"/>
        <w:jc w:val="center"/>
        <w:rPr>
          <w:b/>
          <w:szCs w:val="24"/>
        </w:rPr>
      </w:pPr>
    </w:p>
    <w:p w:rsidR="00B4569D" w:rsidRDefault="00872851">
      <w:pPr>
        <w:widowControl w:val="0"/>
        <w:ind w:right="60"/>
        <w:rPr>
          <w:b w:val="0"/>
          <w:szCs w:val="24"/>
        </w:rPr>
      </w:pPr>
      <w:r>
        <w:rPr>
          <w:szCs w:val="24"/>
        </w:rPr>
        <w:t>APPROVED FOR PROPOSAL DEFENSE:</w:t>
      </w:r>
    </w:p>
    <w:p w:rsidR="00B4569D" w:rsidRDefault="00B4569D">
      <w:pPr>
        <w:widowControl w:val="0"/>
        <w:ind w:right="60"/>
        <w:rPr>
          <w:b w:val="0"/>
          <w:szCs w:val="24"/>
        </w:rPr>
      </w:pPr>
    </w:p>
    <w:p w:rsidR="00B4569D" w:rsidRDefault="00B4569D">
      <w:pPr>
        <w:widowControl w:val="0"/>
        <w:ind w:right="60"/>
        <w:rPr>
          <w:b w:val="0"/>
          <w:szCs w:val="24"/>
        </w:rPr>
      </w:pPr>
    </w:p>
    <w:p w:rsidR="00B4569D" w:rsidRDefault="00B4569D">
      <w:pPr>
        <w:widowControl w:val="0"/>
        <w:ind w:right="60"/>
        <w:rPr>
          <w:b w:val="0"/>
          <w:szCs w:val="24"/>
        </w:rPr>
      </w:pPr>
    </w:p>
    <w:p w:rsidR="00B4569D" w:rsidRDefault="001B67A6">
      <w:pPr>
        <w:widowControl w:val="0"/>
        <w:ind w:right="60"/>
        <w:rPr>
          <w:b w:val="0"/>
          <w:szCs w:val="24"/>
        </w:rPr>
      </w:pPr>
      <w:ins w:id="23" w:author="Gaaaab" w:date="2019-07-23T23:52:00Z">
        <w:r>
          <w:rPr>
            <w:b w:val="0"/>
            <w:szCs w:val="24"/>
          </w:rPr>
          <w:t xml:space="preserve">Engr. </w:t>
        </w:r>
      </w:ins>
      <w:r w:rsidR="00872851">
        <w:rPr>
          <w:b w:val="0"/>
          <w:szCs w:val="24"/>
        </w:rPr>
        <w:t>Elizier L. Obamos</w:t>
      </w:r>
      <w:ins w:id="24" w:author="Gaaaab" w:date="2019-07-23T23:52:00Z">
        <w:r>
          <w:rPr>
            <w:b w:val="0"/>
            <w:szCs w:val="24"/>
          </w:rPr>
          <w:t xml:space="preserve"> ME. CoE</w:t>
        </w:r>
      </w:ins>
    </w:p>
    <w:p w:rsidR="00B4569D" w:rsidRDefault="00872851">
      <w:pPr>
        <w:widowControl w:val="0"/>
        <w:ind w:right="60"/>
        <w:rPr>
          <w:b w:val="0"/>
          <w:szCs w:val="24"/>
        </w:rPr>
      </w:pPr>
      <w:r>
        <w:rPr>
          <w:szCs w:val="24"/>
        </w:rPr>
        <w:t>Thesis Coordinator</w:t>
      </w:r>
    </w:p>
    <w:p w:rsidR="00B4569D" w:rsidRDefault="00B4569D">
      <w:pPr>
        <w:widowControl w:val="0"/>
        <w:ind w:right="60"/>
        <w:rPr>
          <w:szCs w:val="24"/>
        </w:rPr>
      </w:pPr>
    </w:p>
    <w:p w:rsidR="00B4569D" w:rsidRDefault="00B4569D">
      <w:pPr>
        <w:widowControl w:val="0"/>
        <w:ind w:right="60"/>
        <w:rPr>
          <w:szCs w:val="24"/>
        </w:rPr>
      </w:pPr>
    </w:p>
    <w:p w:rsidR="00B4569D" w:rsidRDefault="00B4569D">
      <w:pPr>
        <w:widowControl w:val="0"/>
        <w:ind w:right="60"/>
        <w:rPr>
          <w:szCs w:val="24"/>
        </w:rPr>
      </w:pPr>
    </w:p>
    <w:p w:rsidR="00B4569D" w:rsidRDefault="00872851">
      <w:pPr>
        <w:widowControl w:val="0"/>
        <w:ind w:right="60"/>
        <w:rPr>
          <w:b w:val="0"/>
          <w:szCs w:val="24"/>
        </w:rPr>
      </w:pPr>
      <w:r>
        <w:rPr>
          <w:szCs w:val="24"/>
        </w:rPr>
        <w:t>NOTED BY:</w:t>
      </w:r>
    </w:p>
    <w:p w:rsidR="00B4569D" w:rsidRDefault="00B4569D">
      <w:pPr>
        <w:widowControl w:val="0"/>
        <w:ind w:right="60"/>
        <w:rPr>
          <w:szCs w:val="24"/>
        </w:rPr>
      </w:pPr>
    </w:p>
    <w:p w:rsidR="00B4569D" w:rsidRDefault="00B4569D">
      <w:pPr>
        <w:widowControl w:val="0"/>
        <w:ind w:right="60"/>
        <w:rPr>
          <w:szCs w:val="24"/>
        </w:rPr>
      </w:pPr>
    </w:p>
    <w:p w:rsidR="00B4569D" w:rsidRDefault="00B4569D">
      <w:pPr>
        <w:widowControl w:val="0"/>
        <w:ind w:right="60"/>
        <w:rPr>
          <w:szCs w:val="24"/>
        </w:rPr>
      </w:pPr>
    </w:p>
    <w:p w:rsidR="00B4569D" w:rsidRDefault="001B67A6">
      <w:pPr>
        <w:widowControl w:val="0"/>
        <w:ind w:right="60"/>
        <w:rPr>
          <w:b w:val="0"/>
          <w:szCs w:val="24"/>
        </w:rPr>
      </w:pPr>
      <w:ins w:id="25" w:author="Gaaaab" w:date="2019-07-23T23:52:00Z">
        <w:r>
          <w:rPr>
            <w:b w:val="0"/>
            <w:szCs w:val="24"/>
          </w:rPr>
          <w:t xml:space="preserve">Engr. </w:t>
        </w:r>
      </w:ins>
      <w:r w:rsidR="00872851">
        <w:rPr>
          <w:b w:val="0"/>
          <w:szCs w:val="24"/>
        </w:rPr>
        <w:t>Elizier L. Obamos</w:t>
      </w:r>
      <w:ins w:id="26" w:author="Gaaaab" w:date="2019-07-23T23:53:00Z">
        <w:r>
          <w:rPr>
            <w:b w:val="0"/>
            <w:szCs w:val="24"/>
          </w:rPr>
          <w:t xml:space="preserve"> ME. CoE</w:t>
        </w:r>
      </w:ins>
    </w:p>
    <w:p w:rsidR="00B4569D" w:rsidRDefault="00872851">
      <w:pPr>
        <w:widowControl w:val="0"/>
        <w:ind w:right="60"/>
        <w:rPr>
          <w:szCs w:val="24"/>
        </w:rPr>
      </w:pPr>
      <w:r>
        <w:rPr>
          <w:szCs w:val="24"/>
        </w:rPr>
        <w:t>Program Head</w:t>
      </w:r>
    </w:p>
    <w:p w:rsidR="00B4569D" w:rsidRDefault="00B4569D">
      <w:pPr>
        <w:widowControl w:val="0"/>
        <w:ind w:right="58"/>
        <w:rPr>
          <w:b w:val="0"/>
          <w:color w:val="C00000"/>
          <w:szCs w:val="24"/>
        </w:rPr>
      </w:pPr>
    </w:p>
    <w:p w:rsidR="00B4569D" w:rsidRDefault="00B4569D">
      <w:pPr>
        <w:widowControl w:val="0"/>
        <w:tabs>
          <w:tab w:val="left" w:pos="5160"/>
        </w:tabs>
        <w:ind w:right="58"/>
        <w:rPr>
          <w:szCs w:val="24"/>
        </w:rPr>
      </w:pPr>
    </w:p>
    <w:p w:rsidR="00B4569D" w:rsidRDefault="00872851">
      <w:del w:id="27" w:author="Gaaaab" w:date="2019-07-18T22:13:00Z">
        <w:r w:rsidDel="00872851">
          <w:delText>April 5,</w:delText>
        </w:r>
      </w:del>
      <w:ins w:id="28" w:author="JRCAFE(TM) Diskless" w:date="2019-11-18T13:36:00Z">
        <w:r w:rsidR="001133EF">
          <w:t>November</w:t>
        </w:r>
      </w:ins>
      <w:ins w:id="29" w:author="Gaaaab" w:date="2019-07-18T22:13:00Z">
        <w:del w:id="30" w:author="JRCAFE(TM) Diskless" w:date="2019-11-18T13:36:00Z">
          <w:r w:rsidDel="001133EF">
            <w:delText>July</w:delText>
          </w:r>
        </w:del>
      </w:ins>
      <w:r>
        <w:t xml:space="preserve"> 2019</w:t>
      </w:r>
      <w:r>
        <w:br w:type="page"/>
      </w:r>
    </w:p>
    <w:p w:rsidR="00B4569D" w:rsidRDefault="00872851">
      <w:pPr>
        <w:pStyle w:val="Heading1"/>
      </w:pPr>
      <w:bookmarkStart w:id="31" w:name="_Toc455145984"/>
      <w:r>
        <w:lastRenderedPageBreak/>
        <w:t>APPROVAL SHEET</w:t>
      </w:r>
      <w:bookmarkEnd w:id="31"/>
    </w:p>
    <w:p w:rsidR="00B4569D" w:rsidRDefault="00872851">
      <w:pPr>
        <w:spacing w:after="240"/>
        <w:jc w:val="both"/>
        <w:rPr>
          <w:b w:val="0"/>
        </w:rPr>
      </w:pPr>
      <w:r>
        <w:rPr>
          <w:b w:val="0"/>
          <w:lang w:eastAsia="en-PH"/>
        </w:rPr>
        <w:t xml:space="preserve">This thesis proposal titled: </w:t>
      </w:r>
      <w:r>
        <w:rPr>
          <w:szCs w:val="24"/>
        </w:rPr>
        <w:t xml:space="preserve">Automatic </w:t>
      </w:r>
      <w:ins w:id="32" w:author="Gaaaab" w:date="2019-07-18T22:13:00Z">
        <w:r>
          <w:rPr>
            <w:szCs w:val="24"/>
          </w:rPr>
          <w:t xml:space="preserve">Tricycle </w:t>
        </w:r>
      </w:ins>
      <w:r>
        <w:rPr>
          <w:szCs w:val="24"/>
        </w:rPr>
        <w:t>Fare Meter</w:t>
      </w:r>
      <w:del w:id="33" w:author="Gaaaab" w:date="2019-07-18T22:13:00Z">
        <w:r w:rsidDel="00872851">
          <w:rPr>
            <w:szCs w:val="24"/>
          </w:rPr>
          <w:delText xml:space="preserve"> Matrix</w:delText>
        </w:r>
      </w:del>
      <w:r>
        <w:rPr>
          <w:b w:val="0"/>
          <w:szCs w:val="24"/>
        </w:rPr>
        <w:t xml:space="preserve">prepared and submitted by </w:t>
      </w:r>
      <w:r>
        <w:t>John Elhie G. Cataga</w:t>
      </w:r>
      <w:r>
        <w:rPr>
          <w:szCs w:val="24"/>
        </w:rPr>
        <w:t xml:space="preserve">; </w:t>
      </w:r>
      <w:r>
        <w:t>Jerome B. Gabat</w:t>
      </w:r>
      <w:r>
        <w:rPr>
          <w:szCs w:val="24"/>
        </w:rPr>
        <w:t>;</w:t>
      </w:r>
      <w:r>
        <w:rPr>
          <w:b w:val="0"/>
          <w:szCs w:val="24"/>
        </w:rPr>
        <w:t xml:space="preserve"> and </w:t>
      </w:r>
      <w:r>
        <w:t>Apple Jean M. Garcia</w:t>
      </w:r>
      <w:r>
        <w:rPr>
          <w:b w:val="0"/>
          <w:szCs w:val="24"/>
        </w:rPr>
        <w:t xml:space="preserve">, in partial fulfilment of the requirements for the degree of Bachelor of Science in </w:t>
      </w:r>
      <w:r>
        <w:rPr>
          <w:b w:val="0"/>
        </w:rPr>
        <w:t>Computer Engineering, has been examined and is recommended for acceptance an approval.</w:t>
      </w:r>
    </w:p>
    <w:p w:rsidR="00B4569D" w:rsidRDefault="001B67A6">
      <w:pPr>
        <w:jc w:val="right"/>
        <w:rPr>
          <w:szCs w:val="24"/>
        </w:rPr>
      </w:pPr>
      <w:ins w:id="34" w:author="Gaaaab" w:date="2019-07-23T23:53:00Z">
        <w:r>
          <w:rPr>
            <w:szCs w:val="24"/>
          </w:rPr>
          <w:t xml:space="preserve">Engr. </w:t>
        </w:r>
      </w:ins>
      <w:r w:rsidR="00872851">
        <w:rPr>
          <w:szCs w:val="24"/>
        </w:rPr>
        <w:t>Elizier L. Obamos</w:t>
      </w:r>
      <w:ins w:id="35" w:author="JRCAFE(TM) Diskless" w:date="2019-11-18T13:36:00Z">
        <w:r w:rsidR="001133EF">
          <w:rPr>
            <w:szCs w:val="24"/>
          </w:rPr>
          <w:t xml:space="preserve"> ME. CoE</w:t>
        </w:r>
      </w:ins>
    </w:p>
    <w:p w:rsidR="00B4569D" w:rsidRDefault="00872851">
      <w:pPr>
        <w:spacing w:line="960" w:lineRule="auto"/>
        <w:jc w:val="right"/>
        <w:rPr>
          <w:b w:val="0"/>
          <w:szCs w:val="24"/>
        </w:rPr>
      </w:pPr>
      <w:r>
        <w:rPr>
          <w:b w:val="0"/>
          <w:szCs w:val="24"/>
        </w:rPr>
        <w:t>Thesis Adviser</w:t>
      </w:r>
    </w:p>
    <w:p w:rsidR="00B4569D" w:rsidRDefault="00872851">
      <w:pPr>
        <w:rPr>
          <w:b w:val="0"/>
        </w:rPr>
      </w:pPr>
      <w:r>
        <w:rPr>
          <w:b w:val="0"/>
        </w:rPr>
        <w:t>Accepted and approved by the Thesis Review Panel</w:t>
      </w:r>
    </w:p>
    <w:p w:rsidR="00B4569D" w:rsidRDefault="00872851">
      <w:pPr>
        <w:rPr>
          <w:b w:val="0"/>
          <w:szCs w:val="24"/>
        </w:rPr>
      </w:pPr>
      <w:r>
        <w:rPr>
          <w:b w:val="0"/>
          <w:szCs w:val="24"/>
        </w:rPr>
        <w:t xml:space="preserve">in partial fulfilment of the requirements for the degree of </w:t>
      </w:r>
    </w:p>
    <w:p w:rsidR="00B4569D" w:rsidRDefault="00872851">
      <w:pPr>
        <w:rPr>
          <w:b w:val="0"/>
        </w:rPr>
      </w:pPr>
      <w:r>
        <w:rPr>
          <w:b w:val="0"/>
          <w:szCs w:val="24"/>
        </w:rPr>
        <w:t xml:space="preserve">Bachelor of Science in </w:t>
      </w:r>
      <w:r>
        <w:rPr>
          <w:b w:val="0"/>
        </w:rPr>
        <w:t>Computer Engineering</w:t>
      </w:r>
    </w:p>
    <w:p w:rsidR="00B4569D" w:rsidRDefault="00B4569D">
      <w:pPr>
        <w:spacing w:line="960" w:lineRule="auto"/>
        <w:rPr>
          <w:b w:val="0"/>
          <w:szCs w:val="24"/>
        </w:rPr>
      </w:pPr>
    </w:p>
    <w:tbl>
      <w:tblPr>
        <w:tblW w:w="8910" w:type="dxa"/>
        <w:jc w:val="center"/>
        <w:tblCellMar>
          <w:left w:w="0" w:type="dxa"/>
          <w:right w:w="0" w:type="dxa"/>
        </w:tblCellMar>
        <w:tblLook w:val="0000"/>
      </w:tblPr>
      <w:tblGrid>
        <w:gridCol w:w="4409"/>
        <w:gridCol w:w="4501"/>
      </w:tblGrid>
      <w:tr w:rsidR="00B4569D">
        <w:trPr>
          <w:trHeight w:val="198"/>
          <w:jc w:val="center"/>
        </w:trPr>
        <w:tc>
          <w:tcPr>
            <w:tcW w:w="4409" w:type="dxa"/>
            <w:shd w:val="clear" w:color="auto" w:fill="auto"/>
            <w:vAlign w:val="bottom"/>
          </w:tcPr>
          <w:p w:rsidR="00B4569D" w:rsidRDefault="001B67A6">
            <w:pPr>
              <w:widowControl w:val="0"/>
              <w:ind w:right="60"/>
              <w:rPr>
                <w:b w:val="0"/>
                <w:szCs w:val="24"/>
              </w:rPr>
            </w:pPr>
            <w:ins w:id="36" w:author="Gaaaab" w:date="2019-07-23T23:53:00Z">
              <w:r>
                <w:rPr>
                  <w:b w:val="0"/>
                  <w:szCs w:val="24"/>
                </w:rPr>
                <w:t xml:space="preserve">Engr. </w:t>
              </w:r>
            </w:ins>
            <w:r w:rsidR="00872851">
              <w:rPr>
                <w:b w:val="0"/>
                <w:szCs w:val="24"/>
              </w:rPr>
              <w:t>Ric E. Cambe</w:t>
            </w:r>
          </w:p>
        </w:tc>
        <w:tc>
          <w:tcPr>
            <w:tcW w:w="4500" w:type="dxa"/>
            <w:shd w:val="clear" w:color="auto" w:fill="auto"/>
            <w:vAlign w:val="bottom"/>
          </w:tcPr>
          <w:p w:rsidR="00B4569D" w:rsidRDefault="001B67A6">
            <w:pPr>
              <w:widowControl w:val="0"/>
              <w:ind w:right="60"/>
              <w:rPr>
                <w:b w:val="0"/>
                <w:szCs w:val="24"/>
              </w:rPr>
            </w:pPr>
            <w:ins w:id="37" w:author="Gaaaab" w:date="2019-07-23T23:53:00Z">
              <w:r>
                <w:rPr>
                  <w:b w:val="0"/>
                  <w:szCs w:val="24"/>
                </w:rPr>
                <w:t xml:space="preserve">Engr. </w:t>
              </w:r>
            </w:ins>
            <w:r w:rsidR="00872851">
              <w:rPr>
                <w:b w:val="0"/>
                <w:szCs w:val="24"/>
              </w:rPr>
              <w:t>MachrisCzereanah P. Flores</w:t>
            </w:r>
          </w:p>
        </w:tc>
      </w:tr>
      <w:tr w:rsidR="00B4569D">
        <w:trPr>
          <w:trHeight w:val="196"/>
          <w:jc w:val="center"/>
        </w:trPr>
        <w:tc>
          <w:tcPr>
            <w:tcW w:w="4409" w:type="dxa"/>
            <w:shd w:val="clear" w:color="auto" w:fill="auto"/>
            <w:vAlign w:val="bottom"/>
          </w:tcPr>
          <w:p w:rsidR="00B4569D" w:rsidRDefault="00872851">
            <w:pPr>
              <w:widowControl w:val="0"/>
              <w:ind w:right="60"/>
              <w:rPr>
                <w:szCs w:val="24"/>
              </w:rPr>
            </w:pPr>
            <w:r>
              <w:rPr>
                <w:szCs w:val="24"/>
              </w:rPr>
              <w:t>Panel Member</w:t>
            </w:r>
          </w:p>
        </w:tc>
        <w:tc>
          <w:tcPr>
            <w:tcW w:w="4500" w:type="dxa"/>
            <w:shd w:val="clear" w:color="auto" w:fill="auto"/>
            <w:vAlign w:val="bottom"/>
          </w:tcPr>
          <w:p w:rsidR="00B4569D" w:rsidRDefault="00872851">
            <w:pPr>
              <w:widowControl w:val="0"/>
              <w:ind w:left="20" w:right="60"/>
              <w:rPr>
                <w:szCs w:val="24"/>
              </w:rPr>
            </w:pPr>
            <w:r>
              <w:rPr>
                <w:w w:val="99"/>
                <w:szCs w:val="24"/>
              </w:rPr>
              <w:t>Panel Member</w:t>
            </w:r>
          </w:p>
        </w:tc>
      </w:tr>
    </w:tbl>
    <w:p w:rsidR="00B4569D" w:rsidRDefault="00B4569D">
      <w:pPr>
        <w:spacing w:line="960" w:lineRule="auto"/>
      </w:pPr>
    </w:p>
    <w:p w:rsidR="00B4569D" w:rsidRDefault="001B67A6">
      <w:ins w:id="38" w:author="Gaaaab" w:date="2019-07-23T23:53:00Z">
        <w:r>
          <w:rPr>
            <w:b w:val="0"/>
            <w:szCs w:val="24"/>
          </w:rPr>
          <w:t xml:space="preserve">Engr. </w:t>
        </w:r>
      </w:ins>
      <w:r w:rsidR="00872851">
        <w:rPr>
          <w:b w:val="0"/>
          <w:szCs w:val="24"/>
        </w:rPr>
        <w:t>Barbra Ianne H. Embile</w:t>
      </w:r>
    </w:p>
    <w:p w:rsidR="00B4569D" w:rsidRDefault="00872851">
      <w:r>
        <w:t>Lead Panelist</w:t>
      </w:r>
    </w:p>
    <w:p w:rsidR="00B4569D" w:rsidRDefault="00B4569D">
      <w:pPr>
        <w:spacing w:line="960" w:lineRule="auto"/>
      </w:pPr>
    </w:p>
    <w:p w:rsidR="00B4569D" w:rsidRDefault="00872851">
      <w:pPr>
        <w:spacing w:line="960" w:lineRule="auto"/>
      </w:pPr>
      <w:r>
        <w:t>Noted:</w:t>
      </w:r>
    </w:p>
    <w:tbl>
      <w:tblPr>
        <w:tblW w:w="8910" w:type="dxa"/>
        <w:jc w:val="center"/>
        <w:tblCellMar>
          <w:left w:w="0" w:type="dxa"/>
          <w:right w:w="0" w:type="dxa"/>
        </w:tblCellMar>
        <w:tblLook w:val="0000"/>
      </w:tblPr>
      <w:tblGrid>
        <w:gridCol w:w="4409"/>
        <w:gridCol w:w="4501"/>
      </w:tblGrid>
      <w:tr w:rsidR="00B4569D">
        <w:trPr>
          <w:trHeight w:val="198"/>
          <w:jc w:val="center"/>
        </w:trPr>
        <w:tc>
          <w:tcPr>
            <w:tcW w:w="4409" w:type="dxa"/>
            <w:shd w:val="clear" w:color="auto" w:fill="auto"/>
            <w:vAlign w:val="bottom"/>
          </w:tcPr>
          <w:p w:rsidR="00B4569D" w:rsidRDefault="001B67A6">
            <w:pPr>
              <w:widowControl w:val="0"/>
              <w:ind w:right="60"/>
              <w:rPr>
                <w:b w:val="0"/>
                <w:szCs w:val="24"/>
              </w:rPr>
            </w:pPr>
            <w:ins w:id="39" w:author="Gaaaab" w:date="2019-07-23T23:53:00Z">
              <w:r>
                <w:rPr>
                  <w:b w:val="0"/>
                  <w:szCs w:val="24"/>
                </w:rPr>
                <w:t xml:space="preserve">Engr. </w:t>
              </w:r>
            </w:ins>
            <w:r w:rsidR="00872851">
              <w:rPr>
                <w:b w:val="0"/>
                <w:szCs w:val="24"/>
              </w:rPr>
              <w:t>Elizier L. Obamos</w:t>
            </w:r>
            <w:ins w:id="40" w:author="Gaaaab" w:date="2019-07-23T23:53:00Z">
              <w:r>
                <w:rPr>
                  <w:b w:val="0"/>
                  <w:szCs w:val="24"/>
                </w:rPr>
                <w:t xml:space="preserve"> ME. CoE</w:t>
              </w:r>
            </w:ins>
          </w:p>
        </w:tc>
        <w:tc>
          <w:tcPr>
            <w:tcW w:w="4500" w:type="dxa"/>
            <w:shd w:val="clear" w:color="auto" w:fill="auto"/>
            <w:vAlign w:val="bottom"/>
          </w:tcPr>
          <w:p w:rsidR="00B4569D" w:rsidRDefault="001B67A6">
            <w:pPr>
              <w:widowControl w:val="0"/>
              <w:ind w:right="60"/>
              <w:rPr>
                <w:b w:val="0"/>
                <w:szCs w:val="24"/>
              </w:rPr>
            </w:pPr>
            <w:ins w:id="41" w:author="Gaaaab" w:date="2019-07-23T23:53:00Z">
              <w:r>
                <w:rPr>
                  <w:b w:val="0"/>
                  <w:szCs w:val="24"/>
                </w:rPr>
                <w:t xml:space="preserve">Engr. </w:t>
              </w:r>
            </w:ins>
            <w:r w:rsidR="00872851">
              <w:rPr>
                <w:b w:val="0"/>
                <w:szCs w:val="24"/>
              </w:rPr>
              <w:t>Elizier L. Obamos</w:t>
            </w:r>
            <w:ins w:id="42" w:author="Gaaaab" w:date="2019-07-23T23:53:00Z">
              <w:r>
                <w:rPr>
                  <w:b w:val="0"/>
                  <w:szCs w:val="24"/>
                </w:rPr>
                <w:t xml:space="preserve"> ME. CoE</w:t>
              </w:r>
            </w:ins>
          </w:p>
        </w:tc>
      </w:tr>
      <w:tr w:rsidR="00B4569D">
        <w:trPr>
          <w:trHeight w:val="196"/>
          <w:jc w:val="center"/>
        </w:trPr>
        <w:tc>
          <w:tcPr>
            <w:tcW w:w="4409" w:type="dxa"/>
            <w:shd w:val="clear" w:color="auto" w:fill="auto"/>
            <w:vAlign w:val="bottom"/>
          </w:tcPr>
          <w:p w:rsidR="00B4569D" w:rsidRDefault="00872851">
            <w:pPr>
              <w:widowControl w:val="0"/>
              <w:ind w:right="60"/>
              <w:rPr>
                <w:szCs w:val="24"/>
              </w:rPr>
            </w:pPr>
            <w:r>
              <w:rPr>
                <w:szCs w:val="24"/>
              </w:rPr>
              <w:t>Thesis Coordinator</w:t>
            </w:r>
          </w:p>
        </w:tc>
        <w:tc>
          <w:tcPr>
            <w:tcW w:w="4500" w:type="dxa"/>
            <w:shd w:val="clear" w:color="auto" w:fill="auto"/>
            <w:vAlign w:val="bottom"/>
          </w:tcPr>
          <w:p w:rsidR="00B4569D" w:rsidRDefault="00872851">
            <w:pPr>
              <w:widowControl w:val="0"/>
              <w:ind w:left="20" w:right="60"/>
              <w:rPr>
                <w:szCs w:val="24"/>
              </w:rPr>
            </w:pPr>
            <w:r>
              <w:rPr>
                <w:w w:val="99"/>
                <w:szCs w:val="24"/>
              </w:rPr>
              <w:t>Program Head</w:t>
            </w:r>
          </w:p>
        </w:tc>
      </w:tr>
    </w:tbl>
    <w:p w:rsidR="00B4569D" w:rsidRDefault="00B4569D">
      <w:pPr>
        <w:spacing w:line="960" w:lineRule="auto"/>
      </w:pPr>
    </w:p>
    <w:p w:rsidR="00B4569D" w:rsidRDefault="001133EF">
      <w:pPr>
        <w:spacing w:line="960" w:lineRule="auto"/>
      </w:pPr>
      <w:ins w:id="43" w:author="JRCAFE(TM) Diskless" w:date="2019-11-18T13:37:00Z">
        <w:r>
          <w:t>November</w:t>
        </w:r>
      </w:ins>
      <w:ins w:id="44" w:author="Gaaaab" w:date="2019-07-18T22:14:00Z">
        <w:del w:id="45" w:author="JRCAFE(TM) Diskless" w:date="2019-11-18T13:37:00Z">
          <w:r w:rsidR="00872851" w:rsidDel="001133EF">
            <w:delText>July</w:delText>
          </w:r>
        </w:del>
      </w:ins>
      <w:del w:id="46" w:author="Gaaaab" w:date="2019-07-18T22:14:00Z">
        <w:r w:rsidR="00872851" w:rsidDel="00872851">
          <w:delText>April 5,</w:delText>
        </w:r>
      </w:del>
      <w:r w:rsidR="00872851">
        <w:t xml:space="preserve"> 2019</w:t>
      </w:r>
    </w:p>
    <w:p w:rsidR="00B4569D" w:rsidRDefault="00872851">
      <w:pPr>
        <w:pStyle w:val="Heading1"/>
      </w:pPr>
      <w:r>
        <w:lastRenderedPageBreak/>
        <w:t>Table of Contents</w:t>
      </w:r>
    </w:p>
    <w:tbl>
      <w:tblPr>
        <w:tblStyle w:val="TableGrid"/>
        <w:tblW w:w="8640" w:type="dxa"/>
        <w:tblLook w:val="04A0"/>
      </w:tblPr>
      <w:tblGrid>
        <w:gridCol w:w="540"/>
        <w:gridCol w:w="7108"/>
        <w:gridCol w:w="992"/>
      </w:tblGrid>
      <w:tr w:rsidR="00B4569D">
        <w:tc>
          <w:tcPr>
            <w:tcW w:w="7648" w:type="dxa"/>
            <w:gridSpan w:val="2"/>
            <w:tcBorders>
              <w:top w:val="nil"/>
              <w:left w:val="nil"/>
              <w:bottom w:val="nil"/>
              <w:right w:val="nil"/>
            </w:tcBorders>
            <w:shd w:val="clear" w:color="auto" w:fill="auto"/>
          </w:tcPr>
          <w:p w:rsidR="00000000" w:rsidRDefault="00E165C6">
            <w:pPr>
              <w:pStyle w:val="forTOC"/>
              <w:rPr>
                <w:bCs/>
                <w:caps/>
                <w:kern w:val="2"/>
              </w:rPr>
              <w:pPrChange w:id="47" w:author="Gaaaab" w:date="2019-07-23T23:54:00Z">
                <w:pPr>
                  <w:pStyle w:val="forTOC"/>
                  <w:spacing w:before="120" w:line="240" w:lineRule="auto"/>
                  <w:outlineLvl w:val="0"/>
                </w:pPr>
              </w:pPrChange>
            </w:pPr>
          </w:p>
        </w:tc>
        <w:tc>
          <w:tcPr>
            <w:tcW w:w="992" w:type="dxa"/>
            <w:tcBorders>
              <w:top w:val="nil"/>
              <w:left w:val="nil"/>
              <w:bottom w:val="nil"/>
              <w:right w:val="nil"/>
            </w:tcBorders>
            <w:shd w:val="clear" w:color="auto" w:fill="auto"/>
          </w:tcPr>
          <w:p w:rsidR="00000000" w:rsidRDefault="00872851">
            <w:pPr>
              <w:pStyle w:val="forTOC"/>
              <w:pPrChange w:id="48" w:author="Gaaaab" w:date="2019-07-23T23:54:00Z">
                <w:pPr>
                  <w:pStyle w:val="forTOC"/>
                  <w:spacing w:line="240" w:lineRule="auto"/>
                </w:pPr>
              </w:pPrChange>
            </w:pPr>
            <w:r>
              <w:t>Page</w:t>
            </w:r>
          </w:p>
        </w:tc>
      </w:tr>
      <w:tr w:rsidR="00B4569D">
        <w:tc>
          <w:tcPr>
            <w:tcW w:w="7648" w:type="dxa"/>
            <w:gridSpan w:val="2"/>
            <w:tcBorders>
              <w:top w:val="nil"/>
              <w:left w:val="nil"/>
              <w:bottom w:val="nil"/>
              <w:right w:val="nil"/>
            </w:tcBorders>
            <w:shd w:val="clear" w:color="auto" w:fill="auto"/>
          </w:tcPr>
          <w:p w:rsidR="00000000" w:rsidRDefault="00557903">
            <w:pPr>
              <w:pStyle w:val="forTOC"/>
              <w:rPr>
                <w:rPrChange w:id="49" w:author="Gaaaab" w:date="2019-07-23T23:54:00Z">
                  <w:rPr>
                    <w:rFonts w:ascii="Calibri" w:hAnsi="Calibri"/>
                  </w:rPr>
                </w:rPrChange>
              </w:rPr>
              <w:pPrChange w:id="50" w:author="Gaaaab" w:date="2019-07-23T23:54:00Z">
                <w:pPr>
                  <w:pStyle w:val="forTOC"/>
                  <w:spacing w:line="240" w:lineRule="auto"/>
                </w:pPr>
              </w:pPrChange>
            </w:pPr>
            <w:r w:rsidRPr="00557903">
              <w:rPr>
                <w:rPrChange w:id="51" w:author="Gaaaab" w:date="2019-07-23T23:54:00Z">
                  <w:rPr>
                    <w:rFonts w:ascii="Calibri" w:hAnsi="Calibri"/>
                  </w:rPr>
                </w:rPrChange>
              </w:rPr>
              <w:t>Title Page</w:t>
            </w:r>
          </w:p>
        </w:tc>
        <w:tc>
          <w:tcPr>
            <w:tcW w:w="992" w:type="dxa"/>
            <w:tcBorders>
              <w:top w:val="nil"/>
              <w:left w:val="nil"/>
              <w:bottom w:val="nil"/>
              <w:right w:val="nil"/>
            </w:tcBorders>
            <w:shd w:val="clear" w:color="auto" w:fill="auto"/>
          </w:tcPr>
          <w:p w:rsidR="00000000" w:rsidRDefault="00872851">
            <w:pPr>
              <w:pStyle w:val="forTOC"/>
              <w:pPrChange w:id="52" w:author="Gaaaab" w:date="2019-07-23T23:54:00Z">
                <w:pPr>
                  <w:pStyle w:val="forTOC"/>
                  <w:spacing w:line="240" w:lineRule="auto"/>
                </w:pPr>
              </w:pPrChange>
            </w:pPr>
            <w:r>
              <w:t>i</w:t>
            </w:r>
          </w:p>
        </w:tc>
      </w:tr>
      <w:tr w:rsidR="00B4569D">
        <w:tc>
          <w:tcPr>
            <w:tcW w:w="7648" w:type="dxa"/>
            <w:gridSpan w:val="2"/>
            <w:tcBorders>
              <w:top w:val="nil"/>
              <w:left w:val="nil"/>
              <w:bottom w:val="nil"/>
              <w:right w:val="nil"/>
            </w:tcBorders>
            <w:shd w:val="clear" w:color="auto" w:fill="auto"/>
          </w:tcPr>
          <w:p w:rsidR="00000000" w:rsidRDefault="00557903">
            <w:pPr>
              <w:pStyle w:val="forTOC"/>
              <w:rPr>
                <w:rPrChange w:id="53" w:author="Gaaaab" w:date="2019-07-23T23:54:00Z">
                  <w:rPr>
                    <w:rFonts w:ascii="Calibri" w:hAnsi="Calibri"/>
                  </w:rPr>
                </w:rPrChange>
              </w:rPr>
              <w:pPrChange w:id="54" w:author="Gaaaab" w:date="2019-07-23T23:54:00Z">
                <w:pPr>
                  <w:pStyle w:val="forTOC"/>
                  <w:spacing w:line="240" w:lineRule="auto"/>
                </w:pPr>
              </w:pPrChange>
            </w:pPr>
            <w:r w:rsidRPr="00557903">
              <w:rPr>
                <w:rPrChange w:id="55" w:author="Gaaaab" w:date="2019-07-23T23:54:00Z">
                  <w:rPr>
                    <w:rFonts w:ascii="Calibri" w:hAnsi="Calibri"/>
                  </w:rPr>
                </w:rPrChange>
              </w:rPr>
              <w:t>Endorsement Form for Proposal Defense</w:t>
            </w:r>
          </w:p>
        </w:tc>
        <w:tc>
          <w:tcPr>
            <w:tcW w:w="992" w:type="dxa"/>
            <w:tcBorders>
              <w:top w:val="nil"/>
              <w:left w:val="nil"/>
              <w:bottom w:val="nil"/>
              <w:right w:val="nil"/>
            </w:tcBorders>
            <w:shd w:val="clear" w:color="auto" w:fill="auto"/>
          </w:tcPr>
          <w:p w:rsidR="00000000" w:rsidRDefault="00872851">
            <w:pPr>
              <w:pStyle w:val="forTOC"/>
              <w:pPrChange w:id="56" w:author="Gaaaab" w:date="2019-07-23T23:54:00Z">
                <w:pPr>
                  <w:pStyle w:val="forTOC"/>
                  <w:spacing w:line="240" w:lineRule="auto"/>
                </w:pPr>
              </w:pPrChange>
            </w:pPr>
            <w:r>
              <w:t xml:space="preserve">ii </w:t>
            </w:r>
          </w:p>
        </w:tc>
      </w:tr>
      <w:tr w:rsidR="00B4569D">
        <w:tc>
          <w:tcPr>
            <w:tcW w:w="7648" w:type="dxa"/>
            <w:gridSpan w:val="2"/>
            <w:tcBorders>
              <w:top w:val="nil"/>
              <w:left w:val="nil"/>
              <w:bottom w:val="nil"/>
              <w:right w:val="nil"/>
            </w:tcBorders>
            <w:shd w:val="clear" w:color="auto" w:fill="auto"/>
          </w:tcPr>
          <w:p w:rsidR="00000000" w:rsidRDefault="00557903">
            <w:pPr>
              <w:pStyle w:val="forTOC"/>
              <w:rPr>
                <w:rPrChange w:id="57" w:author="Gaaaab" w:date="2019-07-23T23:54:00Z">
                  <w:rPr>
                    <w:rFonts w:ascii="Calibri" w:hAnsi="Calibri"/>
                  </w:rPr>
                </w:rPrChange>
              </w:rPr>
              <w:pPrChange w:id="58" w:author="Gaaaab" w:date="2019-07-23T23:54:00Z">
                <w:pPr>
                  <w:pStyle w:val="forTOC"/>
                  <w:spacing w:line="240" w:lineRule="auto"/>
                </w:pPr>
              </w:pPrChange>
            </w:pPr>
            <w:r w:rsidRPr="00557903">
              <w:rPr>
                <w:rPrChange w:id="59" w:author="Gaaaab" w:date="2019-07-23T23:54:00Z">
                  <w:rPr>
                    <w:rFonts w:ascii="Calibri" w:hAnsi="Calibri"/>
                  </w:rPr>
                </w:rPrChange>
              </w:rPr>
              <w:t>Approval Sheet</w:t>
            </w:r>
          </w:p>
        </w:tc>
        <w:tc>
          <w:tcPr>
            <w:tcW w:w="992" w:type="dxa"/>
            <w:tcBorders>
              <w:top w:val="nil"/>
              <w:left w:val="nil"/>
              <w:bottom w:val="nil"/>
              <w:right w:val="nil"/>
            </w:tcBorders>
            <w:shd w:val="clear" w:color="auto" w:fill="auto"/>
          </w:tcPr>
          <w:p w:rsidR="00000000" w:rsidRDefault="00872851">
            <w:pPr>
              <w:pStyle w:val="forTOC"/>
              <w:pPrChange w:id="60" w:author="Gaaaab" w:date="2019-07-23T23:54:00Z">
                <w:pPr>
                  <w:pStyle w:val="forTOC"/>
                  <w:spacing w:line="240" w:lineRule="auto"/>
                </w:pPr>
              </w:pPrChange>
            </w:pPr>
            <w:r>
              <w:t>iii</w:t>
            </w:r>
          </w:p>
        </w:tc>
      </w:tr>
      <w:tr w:rsidR="00B4569D">
        <w:tc>
          <w:tcPr>
            <w:tcW w:w="7648" w:type="dxa"/>
            <w:gridSpan w:val="2"/>
            <w:tcBorders>
              <w:top w:val="nil"/>
              <w:left w:val="nil"/>
              <w:bottom w:val="nil"/>
              <w:right w:val="nil"/>
            </w:tcBorders>
            <w:shd w:val="clear" w:color="auto" w:fill="auto"/>
          </w:tcPr>
          <w:p w:rsidR="00000000" w:rsidRDefault="00557903">
            <w:pPr>
              <w:pStyle w:val="forTOC"/>
              <w:rPr>
                <w:rPrChange w:id="61" w:author="Gaaaab" w:date="2019-07-23T23:54:00Z">
                  <w:rPr>
                    <w:rFonts w:ascii="Calibri" w:hAnsi="Calibri"/>
                  </w:rPr>
                </w:rPrChange>
              </w:rPr>
              <w:pPrChange w:id="62" w:author="Gaaaab" w:date="2019-07-23T23:54:00Z">
                <w:pPr>
                  <w:pStyle w:val="forTOC"/>
                  <w:spacing w:line="240" w:lineRule="auto"/>
                </w:pPr>
              </w:pPrChange>
            </w:pPr>
            <w:r w:rsidRPr="00557903">
              <w:rPr>
                <w:rPrChange w:id="63" w:author="Gaaaab" w:date="2019-07-23T23:54:00Z">
                  <w:rPr>
                    <w:rFonts w:ascii="Calibri" w:hAnsi="Calibri"/>
                  </w:rPr>
                </w:rPrChange>
              </w:rPr>
              <w:t>Table of Contents</w:t>
            </w:r>
          </w:p>
        </w:tc>
        <w:tc>
          <w:tcPr>
            <w:tcW w:w="992" w:type="dxa"/>
            <w:tcBorders>
              <w:top w:val="nil"/>
              <w:left w:val="nil"/>
              <w:bottom w:val="nil"/>
              <w:right w:val="nil"/>
            </w:tcBorders>
            <w:shd w:val="clear" w:color="auto" w:fill="auto"/>
          </w:tcPr>
          <w:p w:rsidR="00000000" w:rsidRDefault="00872851">
            <w:pPr>
              <w:pStyle w:val="forTOC"/>
              <w:pPrChange w:id="64" w:author="Gaaaab" w:date="2019-07-23T23:54:00Z">
                <w:pPr>
                  <w:pStyle w:val="forTOC"/>
                  <w:spacing w:line="240" w:lineRule="auto"/>
                </w:pPr>
              </w:pPrChange>
            </w:pPr>
            <w:r>
              <w:t xml:space="preserve">iv </w:t>
            </w:r>
          </w:p>
        </w:tc>
      </w:tr>
      <w:tr w:rsidR="00B4569D">
        <w:tc>
          <w:tcPr>
            <w:tcW w:w="7648" w:type="dxa"/>
            <w:gridSpan w:val="2"/>
            <w:tcBorders>
              <w:top w:val="nil"/>
              <w:left w:val="nil"/>
              <w:bottom w:val="nil"/>
              <w:right w:val="nil"/>
            </w:tcBorders>
            <w:shd w:val="clear" w:color="auto" w:fill="auto"/>
          </w:tcPr>
          <w:p w:rsidR="00000000" w:rsidRDefault="00557903">
            <w:pPr>
              <w:pStyle w:val="forTOC"/>
              <w:rPr>
                <w:rPrChange w:id="65" w:author="Gaaaab" w:date="2019-07-23T23:54:00Z">
                  <w:rPr>
                    <w:rFonts w:ascii="Calibri" w:hAnsi="Calibri"/>
                  </w:rPr>
                </w:rPrChange>
              </w:rPr>
              <w:pPrChange w:id="66" w:author="Gaaaab" w:date="2019-07-23T23:54:00Z">
                <w:pPr>
                  <w:pStyle w:val="forTOC"/>
                  <w:spacing w:line="240" w:lineRule="auto"/>
                </w:pPr>
              </w:pPrChange>
            </w:pPr>
            <w:r w:rsidRPr="00557903">
              <w:rPr>
                <w:rPrChange w:id="67" w:author="Gaaaab" w:date="2019-07-23T23:54:00Z">
                  <w:rPr>
                    <w:rFonts w:ascii="Calibri" w:hAnsi="Calibri"/>
                  </w:rPr>
                </w:rPrChange>
              </w:rPr>
              <w:t>Introduction</w:t>
            </w:r>
          </w:p>
        </w:tc>
        <w:tc>
          <w:tcPr>
            <w:tcW w:w="992" w:type="dxa"/>
            <w:tcBorders>
              <w:top w:val="nil"/>
              <w:left w:val="nil"/>
              <w:bottom w:val="nil"/>
              <w:right w:val="nil"/>
            </w:tcBorders>
            <w:shd w:val="clear" w:color="auto" w:fill="auto"/>
          </w:tcPr>
          <w:p w:rsidR="00000000" w:rsidRDefault="00872851">
            <w:pPr>
              <w:pStyle w:val="forTOC"/>
              <w:pPrChange w:id="68" w:author="Gaaaab" w:date="2019-07-23T23:54:00Z">
                <w:pPr>
                  <w:pStyle w:val="forTOC"/>
                  <w:spacing w:line="240" w:lineRule="auto"/>
                </w:pPr>
              </w:pPrChange>
            </w:pPr>
            <w:r>
              <w:t>1</w:t>
            </w:r>
          </w:p>
        </w:tc>
      </w:tr>
      <w:tr w:rsidR="00B4569D">
        <w:tc>
          <w:tcPr>
            <w:tcW w:w="540" w:type="dxa"/>
            <w:tcBorders>
              <w:top w:val="nil"/>
              <w:left w:val="nil"/>
              <w:bottom w:val="nil"/>
              <w:right w:val="nil"/>
            </w:tcBorders>
            <w:shd w:val="clear" w:color="auto" w:fill="auto"/>
          </w:tcPr>
          <w:p w:rsidR="00000000" w:rsidRDefault="00E165C6">
            <w:pPr>
              <w:pStyle w:val="forTOC"/>
              <w:rPr>
                <w:rPrChange w:id="69" w:author="Gaaaab" w:date="2019-07-23T23:54:00Z">
                  <w:rPr>
                    <w:rFonts w:ascii="Calibri" w:hAnsi="Calibri"/>
                    <w:i/>
                  </w:rPr>
                </w:rPrChange>
              </w:rPr>
              <w:pPrChange w:id="70" w:author="Gaaaab" w:date="2019-07-23T23:54:00Z">
                <w:pPr>
                  <w:pStyle w:val="forTOC"/>
                  <w:keepNext/>
                  <w:keepLines/>
                  <w:spacing w:before="240" w:line="240" w:lineRule="auto"/>
                  <w:outlineLvl w:val="2"/>
                </w:pPr>
              </w:pPrChange>
            </w:pPr>
          </w:p>
        </w:tc>
        <w:tc>
          <w:tcPr>
            <w:tcW w:w="7108" w:type="dxa"/>
            <w:tcBorders>
              <w:top w:val="nil"/>
              <w:left w:val="nil"/>
              <w:bottom w:val="nil"/>
              <w:right w:val="nil"/>
            </w:tcBorders>
            <w:shd w:val="clear" w:color="auto" w:fill="auto"/>
          </w:tcPr>
          <w:p w:rsidR="00000000" w:rsidRDefault="00557903">
            <w:pPr>
              <w:pStyle w:val="forTOC"/>
              <w:rPr>
                <w:rPrChange w:id="71" w:author="Gaaaab" w:date="2019-07-23T23:54:00Z">
                  <w:rPr>
                    <w:rFonts w:ascii="Calibri" w:hAnsi="Calibri"/>
                  </w:rPr>
                </w:rPrChange>
              </w:rPr>
              <w:pPrChange w:id="72" w:author="Gaaaab" w:date="2019-07-23T23:54:00Z">
                <w:pPr>
                  <w:pStyle w:val="forTOC"/>
                  <w:spacing w:line="240" w:lineRule="auto"/>
                </w:pPr>
              </w:pPrChange>
            </w:pPr>
            <w:r w:rsidRPr="00557903">
              <w:rPr>
                <w:rPrChange w:id="73" w:author="Gaaaab" w:date="2019-07-23T23:54:00Z">
                  <w:rPr>
                    <w:rFonts w:ascii="Calibri" w:hAnsi="Calibri"/>
                  </w:rPr>
                </w:rPrChange>
              </w:rPr>
              <w:t>Background of the problem</w:t>
            </w:r>
          </w:p>
        </w:tc>
        <w:tc>
          <w:tcPr>
            <w:tcW w:w="992" w:type="dxa"/>
            <w:tcBorders>
              <w:top w:val="nil"/>
              <w:left w:val="nil"/>
              <w:bottom w:val="nil"/>
              <w:right w:val="nil"/>
            </w:tcBorders>
            <w:shd w:val="clear" w:color="auto" w:fill="auto"/>
          </w:tcPr>
          <w:p w:rsidR="00000000" w:rsidRDefault="00872851">
            <w:pPr>
              <w:pStyle w:val="forTOC"/>
              <w:pPrChange w:id="74" w:author="Gaaaab" w:date="2019-07-23T23:54:00Z">
                <w:pPr>
                  <w:pStyle w:val="forTOC"/>
                  <w:spacing w:line="240" w:lineRule="auto"/>
                </w:pPr>
              </w:pPrChange>
            </w:pPr>
            <w:r>
              <w:t>2</w:t>
            </w:r>
          </w:p>
        </w:tc>
      </w:tr>
      <w:tr w:rsidR="00B4569D">
        <w:tc>
          <w:tcPr>
            <w:tcW w:w="540" w:type="dxa"/>
            <w:tcBorders>
              <w:top w:val="nil"/>
              <w:left w:val="nil"/>
              <w:bottom w:val="nil"/>
              <w:right w:val="nil"/>
            </w:tcBorders>
            <w:shd w:val="clear" w:color="auto" w:fill="auto"/>
          </w:tcPr>
          <w:p w:rsidR="00000000" w:rsidRDefault="00E165C6">
            <w:pPr>
              <w:pStyle w:val="forTOC"/>
              <w:rPr>
                <w:rPrChange w:id="75" w:author="Gaaaab" w:date="2019-07-23T23:54:00Z">
                  <w:rPr>
                    <w:rFonts w:ascii="Calibri" w:hAnsi="Calibri"/>
                    <w:i/>
                  </w:rPr>
                </w:rPrChange>
              </w:rPr>
              <w:pPrChange w:id="76" w:author="Gaaaab" w:date="2019-07-23T23:54:00Z">
                <w:pPr>
                  <w:pStyle w:val="forTOC"/>
                  <w:keepNext/>
                  <w:keepLines/>
                  <w:spacing w:before="240" w:line="240" w:lineRule="auto"/>
                  <w:outlineLvl w:val="2"/>
                </w:pPr>
              </w:pPrChange>
            </w:pPr>
          </w:p>
        </w:tc>
        <w:tc>
          <w:tcPr>
            <w:tcW w:w="7108" w:type="dxa"/>
            <w:tcBorders>
              <w:top w:val="nil"/>
              <w:left w:val="nil"/>
              <w:bottom w:val="nil"/>
              <w:right w:val="nil"/>
            </w:tcBorders>
            <w:shd w:val="clear" w:color="auto" w:fill="auto"/>
          </w:tcPr>
          <w:p w:rsidR="00000000" w:rsidRDefault="00557903">
            <w:pPr>
              <w:pStyle w:val="forTOC"/>
              <w:rPr>
                <w:rPrChange w:id="77" w:author="Gaaaab" w:date="2019-07-23T23:54:00Z">
                  <w:rPr>
                    <w:rFonts w:ascii="Calibri" w:hAnsi="Calibri"/>
                  </w:rPr>
                </w:rPrChange>
              </w:rPr>
              <w:pPrChange w:id="78" w:author="Gaaaab" w:date="2019-07-23T23:54:00Z">
                <w:pPr>
                  <w:pStyle w:val="forTOC"/>
                  <w:spacing w:line="240" w:lineRule="auto"/>
                </w:pPr>
              </w:pPrChange>
            </w:pPr>
            <w:r w:rsidRPr="00557903">
              <w:rPr>
                <w:rPrChange w:id="79" w:author="Gaaaab" w:date="2019-07-23T23:54:00Z">
                  <w:rPr>
                    <w:rFonts w:ascii="Calibri" w:hAnsi="Calibri"/>
                  </w:rPr>
                </w:rPrChange>
              </w:rPr>
              <w:t>Overview of the current state of technology</w:t>
            </w:r>
          </w:p>
        </w:tc>
        <w:tc>
          <w:tcPr>
            <w:tcW w:w="992" w:type="dxa"/>
            <w:tcBorders>
              <w:top w:val="nil"/>
              <w:left w:val="nil"/>
              <w:bottom w:val="nil"/>
              <w:right w:val="nil"/>
            </w:tcBorders>
            <w:shd w:val="clear" w:color="auto" w:fill="auto"/>
          </w:tcPr>
          <w:p w:rsidR="00000000" w:rsidRDefault="00872851">
            <w:pPr>
              <w:pStyle w:val="forTOC"/>
              <w:pPrChange w:id="80" w:author="Gaaaab" w:date="2019-07-23T23:54:00Z">
                <w:pPr>
                  <w:pStyle w:val="forTOC"/>
                  <w:spacing w:line="240" w:lineRule="auto"/>
                </w:pPr>
              </w:pPrChange>
            </w:pPr>
            <w:r>
              <w:t>3</w:t>
            </w:r>
          </w:p>
        </w:tc>
      </w:tr>
      <w:tr w:rsidR="00B4569D">
        <w:tc>
          <w:tcPr>
            <w:tcW w:w="540" w:type="dxa"/>
            <w:tcBorders>
              <w:top w:val="nil"/>
              <w:left w:val="nil"/>
              <w:bottom w:val="nil"/>
              <w:right w:val="nil"/>
            </w:tcBorders>
            <w:shd w:val="clear" w:color="auto" w:fill="auto"/>
          </w:tcPr>
          <w:p w:rsidR="00000000" w:rsidRDefault="00E165C6">
            <w:pPr>
              <w:pStyle w:val="forTOC"/>
              <w:rPr>
                <w:rPrChange w:id="81" w:author="Gaaaab" w:date="2019-07-23T23:54:00Z">
                  <w:rPr>
                    <w:rFonts w:ascii="Calibri" w:hAnsi="Calibri"/>
                    <w:i/>
                  </w:rPr>
                </w:rPrChange>
              </w:rPr>
              <w:pPrChange w:id="82" w:author="Gaaaab" w:date="2019-07-23T23:54:00Z">
                <w:pPr>
                  <w:pStyle w:val="forTOC"/>
                  <w:keepNext/>
                  <w:keepLines/>
                  <w:spacing w:before="240" w:line="240" w:lineRule="auto"/>
                  <w:outlineLvl w:val="2"/>
                </w:pPr>
              </w:pPrChange>
            </w:pPr>
          </w:p>
        </w:tc>
        <w:tc>
          <w:tcPr>
            <w:tcW w:w="7108" w:type="dxa"/>
            <w:tcBorders>
              <w:top w:val="nil"/>
              <w:left w:val="nil"/>
              <w:bottom w:val="nil"/>
              <w:right w:val="nil"/>
            </w:tcBorders>
            <w:shd w:val="clear" w:color="auto" w:fill="auto"/>
          </w:tcPr>
          <w:p w:rsidR="00000000" w:rsidRDefault="00557903">
            <w:pPr>
              <w:pStyle w:val="forTOC"/>
              <w:rPr>
                <w:rPrChange w:id="83" w:author="Gaaaab" w:date="2019-07-23T23:54:00Z">
                  <w:rPr>
                    <w:rFonts w:ascii="Calibri" w:hAnsi="Calibri"/>
                  </w:rPr>
                </w:rPrChange>
              </w:rPr>
              <w:pPrChange w:id="84" w:author="Gaaaab" w:date="2019-07-23T23:54:00Z">
                <w:pPr>
                  <w:pStyle w:val="forTOC"/>
                  <w:spacing w:line="240" w:lineRule="auto"/>
                </w:pPr>
              </w:pPrChange>
            </w:pPr>
            <w:r w:rsidRPr="00557903">
              <w:rPr>
                <w:rPrChange w:id="85" w:author="Gaaaab" w:date="2019-07-23T23:54:00Z">
                  <w:rPr>
                    <w:rFonts w:ascii="Calibri" w:hAnsi="Calibri"/>
                  </w:rPr>
                </w:rPrChange>
              </w:rPr>
              <w:t>Objectives of the study</w:t>
            </w:r>
          </w:p>
        </w:tc>
        <w:tc>
          <w:tcPr>
            <w:tcW w:w="992" w:type="dxa"/>
            <w:tcBorders>
              <w:top w:val="nil"/>
              <w:left w:val="nil"/>
              <w:bottom w:val="nil"/>
              <w:right w:val="nil"/>
            </w:tcBorders>
            <w:shd w:val="clear" w:color="auto" w:fill="auto"/>
          </w:tcPr>
          <w:p w:rsidR="00000000" w:rsidRDefault="00872851">
            <w:pPr>
              <w:pStyle w:val="forTOC"/>
              <w:pPrChange w:id="86" w:author="Gaaaab" w:date="2019-07-23T23:54:00Z">
                <w:pPr>
                  <w:pStyle w:val="forTOC"/>
                  <w:spacing w:line="240" w:lineRule="auto"/>
                </w:pPr>
              </w:pPrChange>
            </w:pPr>
            <w:r>
              <w:t>5</w:t>
            </w:r>
          </w:p>
        </w:tc>
      </w:tr>
      <w:tr w:rsidR="00B4569D">
        <w:tc>
          <w:tcPr>
            <w:tcW w:w="540" w:type="dxa"/>
            <w:tcBorders>
              <w:top w:val="nil"/>
              <w:left w:val="nil"/>
              <w:bottom w:val="nil"/>
              <w:right w:val="nil"/>
            </w:tcBorders>
            <w:shd w:val="clear" w:color="auto" w:fill="auto"/>
          </w:tcPr>
          <w:p w:rsidR="00000000" w:rsidRDefault="00E165C6">
            <w:pPr>
              <w:pStyle w:val="forTOC"/>
              <w:rPr>
                <w:rPrChange w:id="87" w:author="Gaaaab" w:date="2019-07-23T23:54:00Z">
                  <w:rPr>
                    <w:rFonts w:ascii="Calibri" w:hAnsi="Calibri"/>
                    <w:i/>
                  </w:rPr>
                </w:rPrChange>
              </w:rPr>
              <w:pPrChange w:id="88" w:author="Gaaaab" w:date="2019-07-23T23:54:00Z">
                <w:pPr>
                  <w:pStyle w:val="forTOC"/>
                  <w:keepNext/>
                  <w:keepLines/>
                  <w:spacing w:before="240" w:line="240" w:lineRule="auto"/>
                  <w:outlineLvl w:val="2"/>
                </w:pPr>
              </w:pPrChange>
            </w:pPr>
          </w:p>
        </w:tc>
        <w:tc>
          <w:tcPr>
            <w:tcW w:w="7108" w:type="dxa"/>
            <w:tcBorders>
              <w:top w:val="nil"/>
              <w:left w:val="nil"/>
              <w:bottom w:val="nil"/>
              <w:right w:val="nil"/>
            </w:tcBorders>
            <w:shd w:val="clear" w:color="auto" w:fill="auto"/>
          </w:tcPr>
          <w:p w:rsidR="00000000" w:rsidRDefault="00557903">
            <w:pPr>
              <w:pStyle w:val="forTOC"/>
              <w:rPr>
                <w:rPrChange w:id="89" w:author="Gaaaab" w:date="2019-07-23T23:54:00Z">
                  <w:rPr>
                    <w:rFonts w:ascii="Calibri" w:hAnsi="Calibri"/>
                  </w:rPr>
                </w:rPrChange>
              </w:rPr>
              <w:pPrChange w:id="90" w:author="Gaaaab" w:date="2019-07-23T23:54:00Z">
                <w:pPr>
                  <w:pStyle w:val="forTOC"/>
                  <w:spacing w:line="240" w:lineRule="auto"/>
                </w:pPr>
              </w:pPrChange>
            </w:pPr>
            <w:r w:rsidRPr="00557903">
              <w:rPr>
                <w:rPrChange w:id="91" w:author="Gaaaab" w:date="2019-07-23T23:54:00Z">
                  <w:rPr>
                    <w:rFonts w:ascii="Calibri" w:hAnsi="Calibri"/>
                  </w:rPr>
                </w:rPrChange>
              </w:rPr>
              <w:t>Scope and limitations of the study</w:t>
            </w:r>
          </w:p>
        </w:tc>
        <w:tc>
          <w:tcPr>
            <w:tcW w:w="992" w:type="dxa"/>
            <w:tcBorders>
              <w:top w:val="nil"/>
              <w:left w:val="nil"/>
              <w:bottom w:val="nil"/>
              <w:right w:val="nil"/>
            </w:tcBorders>
            <w:shd w:val="clear" w:color="auto" w:fill="auto"/>
          </w:tcPr>
          <w:p w:rsidR="00000000" w:rsidRDefault="00872851">
            <w:pPr>
              <w:pStyle w:val="forTOC"/>
              <w:pPrChange w:id="92" w:author="Gaaaab" w:date="2019-07-23T23:54:00Z">
                <w:pPr>
                  <w:pStyle w:val="forTOC"/>
                  <w:spacing w:line="240" w:lineRule="auto"/>
                </w:pPr>
              </w:pPrChange>
            </w:pPr>
            <w:r>
              <w:t>6</w:t>
            </w:r>
          </w:p>
        </w:tc>
      </w:tr>
      <w:tr w:rsidR="00B4569D">
        <w:tc>
          <w:tcPr>
            <w:tcW w:w="7648" w:type="dxa"/>
            <w:gridSpan w:val="2"/>
            <w:tcBorders>
              <w:top w:val="nil"/>
              <w:left w:val="nil"/>
              <w:bottom w:val="nil"/>
              <w:right w:val="nil"/>
            </w:tcBorders>
            <w:shd w:val="clear" w:color="auto" w:fill="auto"/>
          </w:tcPr>
          <w:p w:rsidR="00000000" w:rsidRDefault="00557903">
            <w:pPr>
              <w:pStyle w:val="forTOC"/>
              <w:rPr>
                <w:rPrChange w:id="93" w:author="Gaaaab" w:date="2019-07-23T23:54:00Z">
                  <w:rPr>
                    <w:rFonts w:ascii="Calibri" w:hAnsi="Calibri"/>
                  </w:rPr>
                </w:rPrChange>
              </w:rPr>
              <w:pPrChange w:id="94" w:author="Gaaaab" w:date="2019-07-23T23:54:00Z">
                <w:pPr>
                  <w:pStyle w:val="forTOC"/>
                  <w:spacing w:line="240" w:lineRule="auto"/>
                </w:pPr>
              </w:pPrChange>
            </w:pPr>
            <w:r w:rsidRPr="00557903">
              <w:rPr>
                <w:rPrChange w:id="95" w:author="Gaaaab" w:date="2019-07-23T23:54:00Z">
                  <w:rPr>
                    <w:rFonts w:ascii="Calibri" w:hAnsi="Calibri"/>
                  </w:rPr>
                </w:rPrChange>
              </w:rPr>
              <w:t>Literature Review</w:t>
            </w:r>
          </w:p>
        </w:tc>
        <w:tc>
          <w:tcPr>
            <w:tcW w:w="992" w:type="dxa"/>
            <w:tcBorders>
              <w:top w:val="nil"/>
              <w:left w:val="nil"/>
              <w:bottom w:val="nil"/>
              <w:right w:val="nil"/>
            </w:tcBorders>
            <w:shd w:val="clear" w:color="auto" w:fill="auto"/>
          </w:tcPr>
          <w:p w:rsidR="00000000" w:rsidRDefault="005A5D9E">
            <w:pPr>
              <w:pStyle w:val="forTOC"/>
              <w:pPrChange w:id="96" w:author="Gaaaab" w:date="2019-07-23T23:54:00Z">
                <w:pPr>
                  <w:pStyle w:val="forTOC"/>
                  <w:spacing w:line="240" w:lineRule="auto"/>
                </w:pPr>
              </w:pPrChange>
            </w:pPr>
            <w:ins w:id="97" w:author="Gaaaab" w:date="2019-07-24T00:53:00Z">
              <w:r>
                <w:t>8</w:t>
              </w:r>
            </w:ins>
            <w:del w:id="98" w:author="Gaaaab" w:date="2019-07-24T00:53:00Z">
              <w:r w:rsidR="00872851" w:rsidDel="005A5D9E">
                <w:delText>7</w:delText>
              </w:r>
            </w:del>
          </w:p>
        </w:tc>
      </w:tr>
      <w:tr w:rsidR="00B4569D">
        <w:tc>
          <w:tcPr>
            <w:tcW w:w="540" w:type="dxa"/>
            <w:tcBorders>
              <w:top w:val="nil"/>
              <w:left w:val="nil"/>
              <w:bottom w:val="nil"/>
              <w:right w:val="nil"/>
            </w:tcBorders>
            <w:shd w:val="clear" w:color="auto" w:fill="auto"/>
          </w:tcPr>
          <w:p w:rsidR="00000000" w:rsidRDefault="00E165C6">
            <w:pPr>
              <w:pStyle w:val="forTOC"/>
              <w:rPr>
                <w:rPrChange w:id="99" w:author="Gaaaab" w:date="2019-07-23T23:54:00Z">
                  <w:rPr>
                    <w:rFonts w:ascii="Calibri" w:hAnsi="Calibri"/>
                  </w:rPr>
                </w:rPrChange>
              </w:rPr>
              <w:pPrChange w:id="100" w:author="Gaaaab" w:date="2019-07-23T23:54:00Z">
                <w:pPr>
                  <w:pStyle w:val="forTOC"/>
                  <w:spacing w:line="240" w:lineRule="auto"/>
                </w:pPr>
              </w:pPrChange>
            </w:pPr>
          </w:p>
        </w:tc>
        <w:tc>
          <w:tcPr>
            <w:tcW w:w="7108" w:type="dxa"/>
            <w:tcBorders>
              <w:top w:val="nil"/>
              <w:left w:val="nil"/>
              <w:bottom w:val="nil"/>
              <w:right w:val="nil"/>
            </w:tcBorders>
            <w:shd w:val="clear" w:color="auto" w:fill="auto"/>
          </w:tcPr>
          <w:p w:rsidR="00000000" w:rsidRDefault="00557903">
            <w:pPr>
              <w:pStyle w:val="forTOC"/>
              <w:rPr>
                <w:rPrChange w:id="101" w:author="Gaaaab" w:date="2019-07-23T23:54:00Z">
                  <w:rPr>
                    <w:rFonts w:ascii="Calibri" w:hAnsi="Calibri"/>
                  </w:rPr>
                </w:rPrChange>
              </w:rPr>
              <w:pPrChange w:id="102" w:author="Gaaaab" w:date="2019-07-23T23:54:00Z">
                <w:pPr>
                  <w:pStyle w:val="forTOC"/>
                  <w:spacing w:line="240" w:lineRule="auto"/>
                </w:pPr>
              </w:pPrChange>
            </w:pPr>
            <w:r w:rsidRPr="00557903">
              <w:rPr>
                <w:rPrChange w:id="103" w:author="Gaaaab" w:date="2019-07-23T23:54:00Z">
                  <w:rPr>
                    <w:rFonts w:ascii="Calibri" w:hAnsi="Calibri"/>
                  </w:rPr>
                </w:rPrChange>
              </w:rPr>
              <w:t>Review of related literature, studies or systems</w:t>
            </w:r>
          </w:p>
        </w:tc>
        <w:tc>
          <w:tcPr>
            <w:tcW w:w="992" w:type="dxa"/>
            <w:tcBorders>
              <w:top w:val="nil"/>
              <w:left w:val="nil"/>
              <w:bottom w:val="nil"/>
              <w:right w:val="nil"/>
            </w:tcBorders>
            <w:shd w:val="clear" w:color="auto" w:fill="auto"/>
          </w:tcPr>
          <w:p w:rsidR="00000000" w:rsidRDefault="005A5D9E">
            <w:pPr>
              <w:pStyle w:val="forTOC"/>
              <w:pPrChange w:id="104" w:author="Gaaaab" w:date="2019-07-23T23:54:00Z">
                <w:pPr>
                  <w:pStyle w:val="forTOC"/>
                  <w:spacing w:line="240" w:lineRule="auto"/>
                </w:pPr>
              </w:pPrChange>
            </w:pPr>
            <w:ins w:id="105" w:author="Gaaaab" w:date="2019-07-24T00:53:00Z">
              <w:r>
                <w:t>8</w:t>
              </w:r>
            </w:ins>
            <w:del w:id="106" w:author="Gaaaab" w:date="2019-07-24T00:53:00Z">
              <w:r w:rsidR="00872851" w:rsidDel="005A5D9E">
                <w:delText>7</w:delText>
              </w:r>
            </w:del>
          </w:p>
        </w:tc>
      </w:tr>
      <w:tr w:rsidR="00B4569D">
        <w:tc>
          <w:tcPr>
            <w:tcW w:w="540" w:type="dxa"/>
            <w:tcBorders>
              <w:top w:val="nil"/>
              <w:left w:val="nil"/>
              <w:bottom w:val="nil"/>
              <w:right w:val="nil"/>
            </w:tcBorders>
            <w:shd w:val="clear" w:color="auto" w:fill="auto"/>
          </w:tcPr>
          <w:p w:rsidR="00000000" w:rsidRDefault="00E165C6">
            <w:pPr>
              <w:pStyle w:val="forTOC"/>
              <w:rPr>
                <w:rPrChange w:id="107" w:author="Gaaaab" w:date="2019-07-23T23:54:00Z">
                  <w:rPr>
                    <w:rFonts w:ascii="Calibri" w:hAnsi="Calibri"/>
                  </w:rPr>
                </w:rPrChange>
              </w:rPr>
              <w:pPrChange w:id="108" w:author="Gaaaab" w:date="2019-07-23T23:54:00Z">
                <w:pPr>
                  <w:pStyle w:val="forTOC"/>
                  <w:spacing w:line="240" w:lineRule="auto"/>
                </w:pPr>
              </w:pPrChange>
            </w:pPr>
          </w:p>
        </w:tc>
        <w:tc>
          <w:tcPr>
            <w:tcW w:w="7108" w:type="dxa"/>
            <w:tcBorders>
              <w:top w:val="nil"/>
              <w:left w:val="nil"/>
              <w:bottom w:val="nil"/>
              <w:right w:val="nil"/>
            </w:tcBorders>
            <w:shd w:val="clear" w:color="auto" w:fill="auto"/>
          </w:tcPr>
          <w:p w:rsidR="00000000" w:rsidRDefault="00557903">
            <w:pPr>
              <w:pStyle w:val="forTOC"/>
              <w:rPr>
                <w:rPrChange w:id="109" w:author="Gaaaab" w:date="2019-07-23T23:54:00Z">
                  <w:rPr>
                    <w:rFonts w:ascii="Calibri" w:hAnsi="Calibri"/>
                  </w:rPr>
                </w:rPrChange>
              </w:rPr>
              <w:pPrChange w:id="110" w:author="Gaaaab" w:date="2019-07-23T23:54:00Z">
                <w:pPr>
                  <w:pStyle w:val="forTOC"/>
                  <w:spacing w:line="240" w:lineRule="auto"/>
                </w:pPr>
              </w:pPrChange>
            </w:pPr>
            <w:r w:rsidRPr="00557903">
              <w:rPr>
                <w:rPrChange w:id="111" w:author="Gaaaab" w:date="2019-07-23T23:54:00Z">
                  <w:rPr>
                    <w:rFonts w:ascii="Calibri" w:hAnsi="Calibri"/>
                  </w:rPr>
                </w:rPrChange>
              </w:rPr>
              <w:t>Synthesis</w:t>
            </w:r>
          </w:p>
        </w:tc>
        <w:tc>
          <w:tcPr>
            <w:tcW w:w="992" w:type="dxa"/>
            <w:tcBorders>
              <w:top w:val="nil"/>
              <w:left w:val="nil"/>
              <w:bottom w:val="nil"/>
              <w:right w:val="nil"/>
            </w:tcBorders>
            <w:shd w:val="clear" w:color="auto" w:fill="auto"/>
          </w:tcPr>
          <w:p w:rsidR="00000000" w:rsidRDefault="00872851">
            <w:pPr>
              <w:pStyle w:val="forTOC"/>
              <w:pPrChange w:id="112" w:author="Gaaaab" w:date="2019-07-23T23:54:00Z">
                <w:pPr>
                  <w:pStyle w:val="forTOC"/>
                  <w:spacing w:line="240" w:lineRule="auto"/>
                </w:pPr>
              </w:pPrChange>
            </w:pPr>
            <w:r>
              <w:t>1</w:t>
            </w:r>
            <w:ins w:id="113" w:author="Gaaaab" w:date="2019-07-24T00:54:00Z">
              <w:r w:rsidR="005A5D9E">
                <w:t>1</w:t>
              </w:r>
            </w:ins>
            <w:del w:id="114" w:author="Gaaaab" w:date="2019-07-24T00:54:00Z">
              <w:r w:rsidDel="005A5D9E">
                <w:delText>0</w:delText>
              </w:r>
            </w:del>
          </w:p>
        </w:tc>
      </w:tr>
      <w:tr w:rsidR="00B4569D">
        <w:tc>
          <w:tcPr>
            <w:tcW w:w="7648" w:type="dxa"/>
            <w:gridSpan w:val="2"/>
            <w:tcBorders>
              <w:top w:val="nil"/>
              <w:left w:val="nil"/>
              <w:bottom w:val="nil"/>
              <w:right w:val="nil"/>
            </w:tcBorders>
            <w:shd w:val="clear" w:color="auto" w:fill="auto"/>
          </w:tcPr>
          <w:p w:rsidR="00000000" w:rsidRDefault="00557903">
            <w:pPr>
              <w:pStyle w:val="forTOC"/>
              <w:rPr>
                <w:rPrChange w:id="115" w:author="Gaaaab" w:date="2019-07-23T23:54:00Z">
                  <w:rPr>
                    <w:rFonts w:ascii="Calibri" w:hAnsi="Calibri"/>
                  </w:rPr>
                </w:rPrChange>
              </w:rPr>
              <w:pPrChange w:id="116" w:author="Gaaaab" w:date="2019-07-23T23:54:00Z">
                <w:pPr>
                  <w:pStyle w:val="forTOC"/>
                  <w:spacing w:line="240" w:lineRule="auto"/>
                </w:pPr>
              </w:pPrChange>
            </w:pPr>
            <w:r w:rsidRPr="00557903">
              <w:rPr>
                <w:rPrChange w:id="117" w:author="Gaaaab" w:date="2019-07-23T23:54:00Z">
                  <w:rPr>
                    <w:rFonts w:ascii="Calibri" w:hAnsi="Calibri"/>
                  </w:rPr>
                </w:rPrChange>
              </w:rPr>
              <w:t>Methodology</w:t>
            </w:r>
          </w:p>
        </w:tc>
        <w:tc>
          <w:tcPr>
            <w:tcW w:w="992" w:type="dxa"/>
            <w:tcBorders>
              <w:top w:val="nil"/>
              <w:left w:val="nil"/>
              <w:bottom w:val="nil"/>
              <w:right w:val="nil"/>
            </w:tcBorders>
            <w:shd w:val="clear" w:color="auto" w:fill="auto"/>
          </w:tcPr>
          <w:p w:rsidR="00000000" w:rsidRDefault="00872851">
            <w:pPr>
              <w:pStyle w:val="forTOC"/>
              <w:pPrChange w:id="118" w:author="Gaaaab" w:date="2019-07-23T23:54:00Z">
                <w:pPr>
                  <w:pStyle w:val="forTOC"/>
                  <w:spacing w:line="240" w:lineRule="auto"/>
                </w:pPr>
              </w:pPrChange>
            </w:pPr>
            <w:r>
              <w:t>1</w:t>
            </w:r>
            <w:ins w:id="119" w:author="Gaaaab" w:date="2019-07-24T00:54:00Z">
              <w:r w:rsidR="005A5D9E">
                <w:t>3</w:t>
              </w:r>
            </w:ins>
            <w:del w:id="120" w:author="Gaaaab" w:date="2019-07-24T00:54:00Z">
              <w:r w:rsidDel="005A5D9E">
                <w:delText>1</w:delText>
              </w:r>
            </w:del>
          </w:p>
        </w:tc>
      </w:tr>
      <w:tr w:rsidR="00B4569D">
        <w:tc>
          <w:tcPr>
            <w:tcW w:w="540" w:type="dxa"/>
            <w:tcBorders>
              <w:top w:val="nil"/>
              <w:left w:val="nil"/>
              <w:bottom w:val="nil"/>
              <w:right w:val="nil"/>
            </w:tcBorders>
            <w:shd w:val="clear" w:color="auto" w:fill="auto"/>
          </w:tcPr>
          <w:p w:rsidR="00000000" w:rsidRDefault="00E165C6">
            <w:pPr>
              <w:pStyle w:val="forTOC"/>
              <w:rPr>
                <w:rPrChange w:id="121" w:author="Gaaaab" w:date="2019-07-23T23:54:00Z">
                  <w:rPr>
                    <w:rFonts w:ascii="Calibri" w:hAnsi="Calibri"/>
                    <w:i/>
                  </w:rPr>
                </w:rPrChange>
              </w:rPr>
              <w:pPrChange w:id="122" w:author="Gaaaab" w:date="2019-07-23T23:54:00Z">
                <w:pPr>
                  <w:pStyle w:val="forTOC"/>
                  <w:keepNext/>
                  <w:keepLines/>
                  <w:spacing w:before="240" w:line="240" w:lineRule="auto"/>
                  <w:outlineLvl w:val="2"/>
                </w:pPr>
              </w:pPrChange>
            </w:pPr>
          </w:p>
        </w:tc>
        <w:tc>
          <w:tcPr>
            <w:tcW w:w="7108" w:type="dxa"/>
            <w:tcBorders>
              <w:top w:val="nil"/>
              <w:left w:val="nil"/>
              <w:bottom w:val="nil"/>
              <w:right w:val="nil"/>
            </w:tcBorders>
            <w:shd w:val="clear" w:color="auto" w:fill="auto"/>
          </w:tcPr>
          <w:p w:rsidR="00000000" w:rsidRDefault="00557903">
            <w:pPr>
              <w:pStyle w:val="forTOC"/>
              <w:rPr>
                <w:rPrChange w:id="123" w:author="Gaaaab" w:date="2019-07-23T23:54:00Z">
                  <w:rPr>
                    <w:rFonts w:ascii="Calibri" w:hAnsi="Calibri"/>
                  </w:rPr>
                </w:rPrChange>
              </w:rPr>
              <w:pPrChange w:id="124" w:author="Gaaaab" w:date="2019-07-23T23:54:00Z">
                <w:pPr>
                  <w:pStyle w:val="forTOC"/>
                  <w:spacing w:line="240" w:lineRule="auto"/>
                </w:pPr>
              </w:pPrChange>
            </w:pPr>
            <w:r w:rsidRPr="00557903">
              <w:rPr>
                <w:rPrChange w:id="125" w:author="Gaaaab" w:date="2019-07-23T23:54:00Z">
                  <w:rPr>
                    <w:rFonts w:ascii="Calibri" w:hAnsi="Calibri"/>
                  </w:rPr>
                </w:rPrChange>
              </w:rPr>
              <w:t>Methodology</w:t>
            </w:r>
          </w:p>
        </w:tc>
        <w:tc>
          <w:tcPr>
            <w:tcW w:w="992" w:type="dxa"/>
            <w:tcBorders>
              <w:top w:val="nil"/>
              <w:left w:val="nil"/>
              <w:bottom w:val="nil"/>
              <w:right w:val="nil"/>
            </w:tcBorders>
            <w:shd w:val="clear" w:color="auto" w:fill="auto"/>
          </w:tcPr>
          <w:p w:rsidR="00000000" w:rsidRDefault="00872851">
            <w:pPr>
              <w:pStyle w:val="forTOC"/>
              <w:pPrChange w:id="126" w:author="Gaaaab" w:date="2019-07-23T23:54:00Z">
                <w:pPr>
                  <w:pStyle w:val="forTOC"/>
                  <w:spacing w:line="240" w:lineRule="auto"/>
                </w:pPr>
              </w:pPrChange>
            </w:pPr>
            <w:r>
              <w:t>1</w:t>
            </w:r>
            <w:ins w:id="127" w:author="Gaaaab" w:date="2019-07-24T00:54:00Z">
              <w:r w:rsidR="005A5D9E">
                <w:t>3</w:t>
              </w:r>
            </w:ins>
            <w:del w:id="128" w:author="Gaaaab" w:date="2019-07-24T00:54:00Z">
              <w:r w:rsidDel="005A5D9E">
                <w:delText>1</w:delText>
              </w:r>
            </w:del>
          </w:p>
        </w:tc>
      </w:tr>
      <w:tr w:rsidR="00B4569D">
        <w:tc>
          <w:tcPr>
            <w:tcW w:w="540" w:type="dxa"/>
            <w:tcBorders>
              <w:top w:val="nil"/>
              <w:left w:val="nil"/>
              <w:bottom w:val="nil"/>
              <w:right w:val="nil"/>
            </w:tcBorders>
            <w:shd w:val="clear" w:color="auto" w:fill="auto"/>
          </w:tcPr>
          <w:p w:rsidR="00000000" w:rsidRDefault="00E165C6">
            <w:pPr>
              <w:pStyle w:val="forTOC"/>
              <w:rPr>
                <w:rPrChange w:id="129" w:author="Gaaaab" w:date="2019-07-23T23:54:00Z">
                  <w:rPr>
                    <w:rFonts w:ascii="Calibri" w:hAnsi="Calibri"/>
                    <w:i/>
                  </w:rPr>
                </w:rPrChange>
              </w:rPr>
              <w:pPrChange w:id="130" w:author="Gaaaab" w:date="2019-07-23T23:54:00Z">
                <w:pPr>
                  <w:pStyle w:val="forTOC"/>
                  <w:keepNext/>
                  <w:keepLines/>
                  <w:spacing w:before="240" w:line="240" w:lineRule="auto"/>
                  <w:outlineLvl w:val="2"/>
                </w:pPr>
              </w:pPrChange>
            </w:pPr>
          </w:p>
        </w:tc>
        <w:tc>
          <w:tcPr>
            <w:tcW w:w="7108" w:type="dxa"/>
            <w:tcBorders>
              <w:top w:val="nil"/>
              <w:left w:val="nil"/>
              <w:bottom w:val="nil"/>
              <w:right w:val="nil"/>
            </w:tcBorders>
            <w:shd w:val="clear" w:color="auto" w:fill="auto"/>
          </w:tcPr>
          <w:p w:rsidR="00000000" w:rsidRDefault="00557903">
            <w:pPr>
              <w:pStyle w:val="forTOC"/>
              <w:rPr>
                <w:rPrChange w:id="131" w:author="Gaaaab" w:date="2019-07-23T23:54:00Z">
                  <w:rPr>
                    <w:rFonts w:ascii="Calibri" w:hAnsi="Calibri"/>
                  </w:rPr>
                </w:rPrChange>
              </w:rPr>
              <w:pPrChange w:id="132" w:author="Gaaaab" w:date="2019-07-23T23:54:00Z">
                <w:pPr>
                  <w:pStyle w:val="forTOC"/>
                  <w:spacing w:line="240" w:lineRule="auto"/>
                </w:pPr>
              </w:pPrChange>
            </w:pPr>
            <w:r w:rsidRPr="00557903">
              <w:rPr>
                <w:rPrChange w:id="133" w:author="Gaaaab" w:date="2019-07-23T23:54:00Z">
                  <w:rPr>
                    <w:rFonts w:ascii="Calibri" w:hAnsi="Calibri"/>
                  </w:rPr>
                </w:rPrChange>
              </w:rPr>
              <w:t>Hardware/Software</w:t>
            </w:r>
          </w:p>
        </w:tc>
        <w:tc>
          <w:tcPr>
            <w:tcW w:w="992" w:type="dxa"/>
            <w:tcBorders>
              <w:top w:val="nil"/>
              <w:left w:val="nil"/>
              <w:bottom w:val="nil"/>
              <w:right w:val="nil"/>
            </w:tcBorders>
            <w:shd w:val="clear" w:color="auto" w:fill="auto"/>
          </w:tcPr>
          <w:p w:rsidR="00000000" w:rsidRDefault="00872851">
            <w:pPr>
              <w:pStyle w:val="forTOC"/>
              <w:pPrChange w:id="134" w:author="Gaaaab" w:date="2019-07-23T23:54:00Z">
                <w:pPr>
                  <w:pStyle w:val="forTOC"/>
                  <w:spacing w:line="240" w:lineRule="auto"/>
                </w:pPr>
              </w:pPrChange>
            </w:pPr>
            <w:r>
              <w:t>1</w:t>
            </w:r>
            <w:ins w:id="135" w:author="Gaaaab" w:date="2019-07-24T00:54:00Z">
              <w:r w:rsidR="005A5D9E">
                <w:t>5</w:t>
              </w:r>
            </w:ins>
            <w:del w:id="136" w:author="Gaaaab" w:date="2019-07-24T00:54:00Z">
              <w:r w:rsidDel="005A5D9E">
                <w:delText>4</w:delText>
              </w:r>
            </w:del>
          </w:p>
        </w:tc>
        <w:bookmarkStart w:id="137" w:name="_GoBack"/>
        <w:bookmarkEnd w:id="137"/>
      </w:tr>
      <w:tr w:rsidR="00B4569D">
        <w:tc>
          <w:tcPr>
            <w:tcW w:w="540" w:type="dxa"/>
            <w:tcBorders>
              <w:top w:val="nil"/>
              <w:left w:val="nil"/>
              <w:bottom w:val="nil"/>
              <w:right w:val="nil"/>
            </w:tcBorders>
            <w:shd w:val="clear" w:color="auto" w:fill="auto"/>
          </w:tcPr>
          <w:p w:rsidR="00000000" w:rsidRDefault="00E165C6">
            <w:pPr>
              <w:pStyle w:val="forTOC"/>
              <w:rPr>
                <w:rPrChange w:id="138" w:author="Gaaaab" w:date="2019-07-23T23:54:00Z">
                  <w:rPr>
                    <w:rFonts w:ascii="Calibri" w:hAnsi="Calibri"/>
                    <w:i/>
                  </w:rPr>
                </w:rPrChange>
              </w:rPr>
              <w:pPrChange w:id="139" w:author="Gaaaab" w:date="2019-07-23T23:54:00Z">
                <w:pPr>
                  <w:pStyle w:val="forTOC"/>
                  <w:keepNext/>
                  <w:keepLines/>
                  <w:spacing w:before="240" w:line="240" w:lineRule="auto"/>
                  <w:outlineLvl w:val="2"/>
                </w:pPr>
              </w:pPrChange>
            </w:pPr>
          </w:p>
        </w:tc>
        <w:tc>
          <w:tcPr>
            <w:tcW w:w="7108" w:type="dxa"/>
            <w:tcBorders>
              <w:top w:val="nil"/>
              <w:left w:val="nil"/>
              <w:bottom w:val="nil"/>
              <w:right w:val="nil"/>
            </w:tcBorders>
            <w:shd w:val="clear" w:color="auto" w:fill="auto"/>
          </w:tcPr>
          <w:p w:rsidR="00000000" w:rsidRDefault="00557903">
            <w:pPr>
              <w:pStyle w:val="forTOC"/>
              <w:rPr>
                <w:rPrChange w:id="140" w:author="Gaaaab" w:date="2019-07-23T23:54:00Z">
                  <w:rPr>
                    <w:rFonts w:ascii="Calibri" w:hAnsi="Calibri"/>
                  </w:rPr>
                </w:rPrChange>
              </w:rPr>
              <w:pPrChange w:id="141" w:author="Gaaaab" w:date="2019-07-23T23:54:00Z">
                <w:pPr>
                  <w:pStyle w:val="forTOC"/>
                  <w:spacing w:line="240" w:lineRule="auto"/>
                </w:pPr>
              </w:pPrChange>
            </w:pPr>
            <w:r w:rsidRPr="00557903">
              <w:rPr>
                <w:rPrChange w:id="142" w:author="Gaaaab" w:date="2019-07-23T23:54:00Z">
                  <w:rPr>
                    <w:rFonts w:ascii="Calibri" w:hAnsi="Calibri"/>
                  </w:rPr>
                </w:rPrChange>
              </w:rPr>
              <w:t>Calendar of Activities</w:t>
            </w:r>
          </w:p>
        </w:tc>
        <w:tc>
          <w:tcPr>
            <w:tcW w:w="992" w:type="dxa"/>
            <w:tcBorders>
              <w:top w:val="nil"/>
              <w:left w:val="nil"/>
              <w:bottom w:val="nil"/>
              <w:right w:val="nil"/>
            </w:tcBorders>
            <w:shd w:val="clear" w:color="auto" w:fill="auto"/>
          </w:tcPr>
          <w:p w:rsidR="00000000" w:rsidRDefault="00A607F3">
            <w:pPr>
              <w:pStyle w:val="forTOC"/>
              <w:pPrChange w:id="143" w:author="Gaaaab" w:date="2019-07-23T23:54:00Z">
                <w:pPr>
                  <w:pStyle w:val="forTOC"/>
                  <w:spacing w:line="240" w:lineRule="auto"/>
                </w:pPr>
              </w:pPrChange>
            </w:pPr>
            <w:ins w:id="144" w:author="Gaaaab" w:date="2019-07-24T00:55:00Z">
              <w:r>
                <w:t>34</w:t>
              </w:r>
            </w:ins>
            <w:del w:id="145" w:author="Gaaaab" w:date="2019-07-24T00:55:00Z">
              <w:r w:rsidR="00872851" w:rsidDel="00A607F3">
                <w:delText>29</w:delText>
              </w:r>
            </w:del>
          </w:p>
        </w:tc>
      </w:tr>
      <w:tr w:rsidR="00B4569D">
        <w:tc>
          <w:tcPr>
            <w:tcW w:w="540" w:type="dxa"/>
            <w:tcBorders>
              <w:top w:val="nil"/>
              <w:left w:val="nil"/>
              <w:bottom w:val="nil"/>
              <w:right w:val="nil"/>
            </w:tcBorders>
            <w:shd w:val="clear" w:color="auto" w:fill="auto"/>
          </w:tcPr>
          <w:p w:rsidR="00000000" w:rsidRDefault="00E165C6">
            <w:pPr>
              <w:pStyle w:val="forTOC"/>
              <w:rPr>
                <w:rPrChange w:id="146" w:author="Gaaaab" w:date="2019-07-23T23:54:00Z">
                  <w:rPr>
                    <w:rFonts w:ascii="Calibri" w:hAnsi="Calibri"/>
                  </w:rPr>
                </w:rPrChange>
              </w:rPr>
              <w:pPrChange w:id="147" w:author="Gaaaab" w:date="2019-07-23T23:54:00Z">
                <w:pPr>
                  <w:pStyle w:val="forTOC"/>
                  <w:spacing w:line="240" w:lineRule="auto"/>
                </w:pPr>
              </w:pPrChange>
            </w:pPr>
          </w:p>
        </w:tc>
        <w:tc>
          <w:tcPr>
            <w:tcW w:w="7108" w:type="dxa"/>
            <w:tcBorders>
              <w:top w:val="nil"/>
              <w:left w:val="nil"/>
              <w:bottom w:val="nil"/>
              <w:right w:val="nil"/>
            </w:tcBorders>
            <w:shd w:val="clear" w:color="auto" w:fill="auto"/>
          </w:tcPr>
          <w:p w:rsidR="00000000" w:rsidRDefault="00557903">
            <w:pPr>
              <w:pStyle w:val="forTOC"/>
              <w:rPr>
                <w:rPrChange w:id="148" w:author="Gaaaab" w:date="2019-07-23T23:54:00Z">
                  <w:rPr>
                    <w:rFonts w:ascii="Calibri" w:hAnsi="Calibri"/>
                  </w:rPr>
                </w:rPrChange>
              </w:rPr>
              <w:pPrChange w:id="149" w:author="Gaaaab" w:date="2019-07-23T23:54:00Z">
                <w:pPr>
                  <w:pStyle w:val="forTOC"/>
                  <w:spacing w:line="240" w:lineRule="auto"/>
                </w:pPr>
              </w:pPrChange>
            </w:pPr>
            <w:r w:rsidRPr="00557903">
              <w:rPr>
                <w:rPrChange w:id="150" w:author="Gaaaab" w:date="2019-07-23T23:54:00Z">
                  <w:rPr>
                    <w:rFonts w:ascii="Calibri" w:hAnsi="Calibri"/>
                  </w:rPr>
                </w:rPrChange>
              </w:rPr>
              <w:t>Budgetary Estimate</w:t>
            </w:r>
          </w:p>
        </w:tc>
        <w:tc>
          <w:tcPr>
            <w:tcW w:w="992" w:type="dxa"/>
            <w:tcBorders>
              <w:top w:val="nil"/>
              <w:left w:val="nil"/>
              <w:bottom w:val="nil"/>
              <w:right w:val="nil"/>
            </w:tcBorders>
            <w:shd w:val="clear" w:color="auto" w:fill="auto"/>
          </w:tcPr>
          <w:p w:rsidR="00000000" w:rsidRDefault="00872851">
            <w:pPr>
              <w:pStyle w:val="forTOC"/>
              <w:pPrChange w:id="151" w:author="Gaaaab" w:date="2019-07-23T23:54:00Z">
                <w:pPr>
                  <w:pStyle w:val="forTOC"/>
                  <w:spacing w:line="240" w:lineRule="auto"/>
                </w:pPr>
              </w:pPrChange>
            </w:pPr>
            <w:r>
              <w:t>3</w:t>
            </w:r>
            <w:ins w:id="152" w:author="Gaaaab" w:date="2019-07-24T00:55:00Z">
              <w:r w:rsidR="00A607F3">
                <w:t>5</w:t>
              </w:r>
            </w:ins>
            <w:del w:id="153" w:author="Gaaaab" w:date="2019-07-24T00:55:00Z">
              <w:r w:rsidDel="00A607F3">
                <w:delText>0</w:delText>
              </w:r>
            </w:del>
          </w:p>
        </w:tc>
      </w:tr>
      <w:tr w:rsidR="00B4569D">
        <w:tc>
          <w:tcPr>
            <w:tcW w:w="540" w:type="dxa"/>
            <w:tcBorders>
              <w:top w:val="nil"/>
              <w:left w:val="nil"/>
              <w:bottom w:val="nil"/>
              <w:right w:val="nil"/>
            </w:tcBorders>
            <w:shd w:val="clear" w:color="auto" w:fill="auto"/>
          </w:tcPr>
          <w:p w:rsidR="00000000" w:rsidRDefault="00E165C6">
            <w:pPr>
              <w:pStyle w:val="forTOC"/>
              <w:rPr>
                <w:rPrChange w:id="154" w:author="Gaaaab" w:date="2019-07-23T23:54:00Z">
                  <w:rPr>
                    <w:rFonts w:ascii="Calibri" w:hAnsi="Calibri"/>
                    <w:i/>
                  </w:rPr>
                </w:rPrChange>
              </w:rPr>
              <w:pPrChange w:id="155" w:author="Gaaaab" w:date="2019-07-23T23:54:00Z">
                <w:pPr>
                  <w:pStyle w:val="forTOC"/>
                  <w:keepNext/>
                  <w:keepLines/>
                  <w:spacing w:before="240" w:line="240" w:lineRule="auto"/>
                  <w:outlineLvl w:val="2"/>
                </w:pPr>
              </w:pPrChange>
            </w:pPr>
          </w:p>
        </w:tc>
        <w:tc>
          <w:tcPr>
            <w:tcW w:w="7108" w:type="dxa"/>
            <w:tcBorders>
              <w:top w:val="nil"/>
              <w:left w:val="nil"/>
              <w:bottom w:val="nil"/>
              <w:right w:val="nil"/>
            </w:tcBorders>
            <w:shd w:val="clear" w:color="auto" w:fill="auto"/>
          </w:tcPr>
          <w:p w:rsidR="00000000" w:rsidRDefault="00557903">
            <w:pPr>
              <w:pStyle w:val="forTOC"/>
              <w:rPr>
                <w:rPrChange w:id="156" w:author="Gaaaab" w:date="2019-07-23T23:54:00Z">
                  <w:rPr>
                    <w:rFonts w:ascii="Calibri" w:hAnsi="Calibri"/>
                  </w:rPr>
                </w:rPrChange>
              </w:rPr>
              <w:pPrChange w:id="157" w:author="Gaaaab" w:date="2019-07-23T23:54:00Z">
                <w:pPr>
                  <w:pStyle w:val="forTOC"/>
                  <w:spacing w:line="240" w:lineRule="auto"/>
                </w:pPr>
              </w:pPrChange>
            </w:pPr>
            <w:r w:rsidRPr="00557903">
              <w:rPr>
                <w:rPrChange w:id="158" w:author="Gaaaab" w:date="2019-07-23T23:54:00Z">
                  <w:rPr>
                    <w:rFonts w:ascii="Calibri" w:hAnsi="Calibri"/>
                  </w:rPr>
                </w:rPrChange>
              </w:rPr>
              <w:t>Human Resources</w:t>
            </w:r>
          </w:p>
        </w:tc>
        <w:tc>
          <w:tcPr>
            <w:tcW w:w="992" w:type="dxa"/>
            <w:tcBorders>
              <w:top w:val="nil"/>
              <w:left w:val="nil"/>
              <w:bottom w:val="nil"/>
              <w:right w:val="nil"/>
            </w:tcBorders>
            <w:shd w:val="clear" w:color="auto" w:fill="auto"/>
          </w:tcPr>
          <w:p w:rsidR="00000000" w:rsidRDefault="00872851">
            <w:pPr>
              <w:pStyle w:val="forTOC"/>
              <w:pPrChange w:id="159" w:author="Gaaaab" w:date="2019-07-23T23:54:00Z">
                <w:pPr>
                  <w:pStyle w:val="forTOC"/>
                  <w:spacing w:line="240" w:lineRule="auto"/>
                </w:pPr>
              </w:pPrChange>
            </w:pPr>
            <w:r>
              <w:t>3</w:t>
            </w:r>
            <w:ins w:id="160" w:author="Gaaaab" w:date="2019-07-24T00:55:00Z">
              <w:r w:rsidR="00A607F3">
                <w:t>6</w:t>
              </w:r>
            </w:ins>
            <w:del w:id="161" w:author="Gaaaab" w:date="2019-07-24T00:55:00Z">
              <w:r w:rsidDel="00A607F3">
                <w:delText>1</w:delText>
              </w:r>
            </w:del>
          </w:p>
        </w:tc>
      </w:tr>
      <w:tr w:rsidR="00B4569D">
        <w:tc>
          <w:tcPr>
            <w:tcW w:w="7648" w:type="dxa"/>
            <w:gridSpan w:val="2"/>
            <w:tcBorders>
              <w:top w:val="nil"/>
              <w:left w:val="nil"/>
              <w:bottom w:val="nil"/>
              <w:right w:val="nil"/>
            </w:tcBorders>
            <w:shd w:val="clear" w:color="auto" w:fill="auto"/>
          </w:tcPr>
          <w:p w:rsidR="00000000" w:rsidRDefault="00557903">
            <w:pPr>
              <w:pStyle w:val="forTOC"/>
              <w:rPr>
                <w:rPrChange w:id="162" w:author="Gaaaab" w:date="2019-07-23T23:54:00Z">
                  <w:rPr>
                    <w:rFonts w:ascii="Calibri" w:hAnsi="Calibri"/>
                  </w:rPr>
                </w:rPrChange>
              </w:rPr>
              <w:pPrChange w:id="163" w:author="Gaaaab" w:date="2019-07-23T23:54:00Z">
                <w:pPr>
                  <w:pStyle w:val="forTOC"/>
                  <w:spacing w:line="240" w:lineRule="auto"/>
                </w:pPr>
              </w:pPrChange>
            </w:pPr>
            <w:r w:rsidRPr="00557903">
              <w:rPr>
                <w:rPrChange w:id="164" w:author="Gaaaab" w:date="2019-07-23T23:54:00Z">
                  <w:rPr>
                    <w:rFonts w:ascii="Calibri" w:hAnsi="Calibri"/>
                  </w:rPr>
                </w:rPrChange>
              </w:rPr>
              <w:t>References</w:t>
            </w:r>
          </w:p>
        </w:tc>
        <w:tc>
          <w:tcPr>
            <w:tcW w:w="992" w:type="dxa"/>
            <w:tcBorders>
              <w:top w:val="nil"/>
              <w:left w:val="nil"/>
              <w:bottom w:val="nil"/>
              <w:right w:val="nil"/>
            </w:tcBorders>
            <w:shd w:val="clear" w:color="auto" w:fill="auto"/>
          </w:tcPr>
          <w:p w:rsidR="00000000" w:rsidRDefault="00A607F3">
            <w:pPr>
              <w:pStyle w:val="forTOC"/>
              <w:pPrChange w:id="165" w:author="Gaaaab" w:date="2019-07-23T23:54:00Z">
                <w:pPr>
                  <w:pStyle w:val="forTOC"/>
                  <w:spacing w:line="240" w:lineRule="auto"/>
                </w:pPr>
              </w:pPrChange>
            </w:pPr>
            <w:ins w:id="166" w:author="Gaaaab" w:date="2019-07-24T00:56:00Z">
              <w:r>
                <w:t>44</w:t>
              </w:r>
            </w:ins>
            <w:del w:id="167" w:author="Gaaaab" w:date="2019-07-24T00:56:00Z">
              <w:r w:rsidR="00872851" w:rsidDel="00A607F3">
                <w:delText>35</w:delText>
              </w:r>
            </w:del>
          </w:p>
        </w:tc>
      </w:tr>
    </w:tbl>
    <w:p w:rsidR="00B4569D" w:rsidRDefault="00B4569D">
      <w:pPr>
        <w:pStyle w:val="BodyofResearch"/>
        <w:sectPr w:rsidR="00B4569D">
          <w:footerReference w:type="default" r:id="rId8"/>
          <w:footerReference w:type="first" r:id="rId9"/>
          <w:pgSz w:w="12240" w:h="15840"/>
          <w:pgMar w:top="1440" w:right="1440" w:bottom="1440" w:left="2160" w:header="0" w:footer="288" w:gutter="0"/>
          <w:pgNumType w:fmt="lowerRoman"/>
          <w:cols w:space="720"/>
          <w:formProt w:val="0"/>
          <w:titlePg/>
          <w:docGrid w:linePitch="360"/>
        </w:sectPr>
      </w:pPr>
    </w:p>
    <w:p w:rsidR="00B4569D" w:rsidRDefault="00872851">
      <w:pPr>
        <w:pStyle w:val="Heading1"/>
      </w:pPr>
      <w:r>
        <w:lastRenderedPageBreak/>
        <w:t>Introduction</w:t>
      </w:r>
    </w:p>
    <w:p w:rsidR="00B4569D" w:rsidRDefault="00872851">
      <w:pPr>
        <w:pStyle w:val="NormalWeb"/>
        <w:spacing w:line="360" w:lineRule="auto"/>
        <w:jc w:val="both"/>
      </w:pPr>
      <w:r>
        <w:t xml:space="preserve">A </w:t>
      </w:r>
      <w:r>
        <w:rPr>
          <w:bCs/>
        </w:rPr>
        <w:t>tricycle</w:t>
      </w:r>
      <w:r>
        <w:t xml:space="preserve">, often abbreviated to </w:t>
      </w:r>
      <w:r>
        <w:rPr>
          <w:bCs/>
        </w:rPr>
        <w:t>trike</w:t>
      </w:r>
      <w:r>
        <w:t xml:space="preserve">, is a human-powered (or gravity-powered)three-wheeled vehicle. Some tricycles, such as cycle rickshaws (for passenger transport) and freight trikes, are used for commercial purposes, especially in the developing world, particularly Africa and Asia. Tricycles are favoured by children and senior adults for their apparent stability versus a bicycle. </w:t>
      </w:r>
      <w:r>
        <w:rPr>
          <w:bCs/>
        </w:rPr>
        <w:t>Motorized tricycles</w:t>
      </w:r>
      <w:r>
        <w:t xml:space="preserve">, or simply </w:t>
      </w:r>
      <w:r>
        <w:rPr>
          <w:iCs/>
        </w:rPr>
        <w:t>tricycles</w:t>
      </w:r>
      <w:r>
        <w:t xml:space="preserve">, are an indigenous form of the auto rickshaw and are a common means of public or private transportation in the Philippines. These public utility vehicles either ply a set route or are for-hire, like taxis. According to the Boracay Budget Travel website says of the motorized tricycle, "The tricycle is the most popular means of transport in small towns and cities, especially in the rural areas. Tricycles are built in a variety of styles, which differ from city to city, and are usually made locally by building a sidecar and affixing it to an imported motorcycle. Usually both the cycle and sidecar are covered, but not always by the same roof. Larger companies, such as Fitcor Marketing, also manufacture passenger tricycles. They are built with more seats with the motor situated at the back, rather than below the driver as per a motorcycle. </w:t>
      </w:r>
    </w:p>
    <w:p w:rsidR="00B4569D" w:rsidRDefault="00872851">
      <w:pPr>
        <w:pStyle w:val="NormalWeb"/>
        <w:spacing w:line="360" w:lineRule="auto"/>
        <w:jc w:val="both"/>
      </w:pPr>
      <w:r>
        <w:t>Motorcycle taxis, sidecar, habal-habal, or skylab is very popular in some countries in the world. Including Brazil, Cambodia, Cameroon, China, India, Indonesia, Mexico, Nigeria, Sweden, Thailand, United Kingdom, United States, Vietnam, and also the Philippines. Motorcycle taxis around the world usually is a motorcycle itself and has no sidecar unlike here in the Philippines. But most of them already has a fare meter matrix for every ride they have. Philippines is one of the countries that do not have a fare meter matrix. That is why the proponents wants to create this kind of project to help our fellow countrymen (driver and passenger) about their motorcycle taxi fare issues.</w:t>
      </w:r>
    </w:p>
    <w:p w:rsidR="00B4569D" w:rsidRDefault="00B4569D">
      <w:pPr>
        <w:pStyle w:val="BodyofResearch"/>
        <w:rPr>
          <w:highlight w:val="lightGray"/>
        </w:rPr>
      </w:pPr>
    </w:p>
    <w:p w:rsidR="00B4569D" w:rsidRDefault="00B4569D">
      <w:pPr>
        <w:pStyle w:val="BodyofResearch"/>
        <w:rPr>
          <w:highlight w:val="lightGray"/>
        </w:rPr>
      </w:pPr>
    </w:p>
    <w:p w:rsidR="00B4569D" w:rsidRDefault="00872851">
      <w:pPr>
        <w:pStyle w:val="Heading2"/>
      </w:pPr>
      <w:r>
        <w:lastRenderedPageBreak/>
        <w:t>Background of the problem</w:t>
      </w:r>
    </w:p>
    <w:p w:rsidR="00B4569D" w:rsidRDefault="00872851">
      <w:pPr>
        <w:pStyle w:val="NormalWeb"/>
        <w:spacing w:line="360" w:lineRule="auto"/>
        <w:jc w:val="both"/>
      </w:pPr>
      <w:r>
        <w:t>The Land Transportation Office (LTO) is an agency in the Philippine responsible for laws governing land travel. Transportation plays a very vital role in the country’s economic development. In the Philippines, there are several transportation modes available to cater the need of everyone. Major airlines and shipping lines for long distances travels, Bus for provinces while jeepney are most accessible in the city. The common thing about these transportation modes in that the fares are all regulated by the government.</w:t>
      </w:r>
    </w:p>
    <w:p w:rsidR="00B4569D" w:rsidRDefault="00872851">
      <w:pPr>
        <w:pStyle w:val="NormalWeb"/>
        <w:spacing w:line="360" w:lineRule="auto"/>
        <w:jc w:val="both"/>
      </w:pPr>
      <w:r>
        <w:tab/>
        <w:t>Motorcycle taxis or simply tricycle is one of the fastest growing mode of transportation in the country today. As of 2013, there are 3.58 million registered private motorcycles and tricycles circulating around the country (STAT 2019). Motorized Tricycle Operators Permit MTOP, is a very valuable document qualifying to use of the tricycle for hire to passengers (See Appendix A: MTOP Requirements). Most of the tricycle who acquire this permit are members of the so called Tricycle Operators and Drivers’ Association TODA of their respective areas wherein there is a specific route and fares are also regulated.</w:t>
      </w:r>
    </w:p>
    <w:p w:rsidR="00B4569D" w:rsidRDefault="00872851">
      <w:pPr>
        <w:pStyle w:val="NormalWeb"/>
        <w:spacing w:line="360" w:lineRule="auto"/>
        <w:jc w:val="both"/>
      </w:pPr>
      <w:r>
        <w:tab/>
        <w:t>Based on observations conducted by the proponents, the number of tricycle circulating around Metro Manila and even on provinces continuous to escalate. However, most of these tricycles are illegal in nature. Meaning there is no franchise awarded to these drivers to operate or hire passengers. As a result, fare is not properly regulated. This lead to misunderstanding between the driver and passenger because there is no standardized fare matrix to be followed.</w:t>
      </w:r>
    </w:p>
    <w:p w:rsidR="00B4569D" w:rsidDel="00FC25B9" w:rsidRDefault="00872851">
      <w:pPr>
        <w:pStyle w:val="NormalWeb"/>
        <w:spacing w:line="360" w:lineRule="auto"/>
        <w:jc w:val="both"/>
        <w:rPr>
          <w:del w:id="171" w:author="Gaaaab" w:date="2019-07-18T22:46:00Z"/>
        </w:rPr>
      </w:pPr>
      <w:r>
        <w:tab/>
        <w:t xml:space="preserve">Most passengers complain is the overcharging of some tricycle drivers most especially during rush hour or rainy season. </w:t>
      </w:r>
      <w:ins w:id="172" w:author="Gaaaab" w:date="2019-07-18T22:16:00Z">
        <w:r>
          <w:t xml:space="preserve">Because this is the time when the passengers are having a hard time getting a ride to get home. </w:t>
        </w:r>
      </w:ins>
      <w:r>
        <w:t>Based on the interview conducted by the proponents, most tricycle drivers take advantage during these times where commuting is very challenging to ask for a higher fare. Other drivers also ask for more.</w:t>
      </w:r>
    </w:p>
    <w:p w:rsidR="00000000" w:rsidRDefault="003E30A1">
      <w:pPr>
        <w:pStyle w:val="NormalWeb"/>
        <w:spacing w:before="100" w:after="100" w:line="360" w:lineRule="auto"/>
        <w:jc w:val="both"/>
        <w:pPrChange w:id="173" w:author="Gaaaab" w:date="2019-07-21T21:45:00Z">
          <w:pPr>
            <w:pStyle w:val="NormalWeb"/>
            <w:spacing w:line="360" w:lineRule="auto"/>
            <w:jc w:val="both"/>
          </w:pPr>
        </w:pPrChange>
      </w:pPr>
      <w:r>
        <w:tab/>
      </w:r>
    </w:p>
    <w:p w:rsidR="00B4569D" w:rsidRDefault="00872851">
      <w:pPr>
        <w:pStyle w:val="NormalWeb"/>
        <w:spacing w:line="360" w:lineRule="auto"/>
        <w:jc w:val="both"/>
      </w:pPr>
      <w:r>
        <w:lastRenderedPageBreak/>
        <w:t>On the other hand, several tricycle drivers also experienced problems with the commuters who make deals not favorable to them. There are also possibilities of getting apprehended since they do not have franchise to operate around.</w:t>
      </w:r>
    </w:p>
    <w:p w:rsidR="00B4569D" w:rsidRDefault="00872851">
      <w:pPr>
        <w:pStyle w:val="NormalWeb"/>
        <w:spacing w:line="360" w:lineRule="auto"/>
        <w:jc w:val="both"/>
      </w:pPr>
      <w:r>
        <w:t>In line with ideas the proponents come up with the idea of developing a standardized fare matrix for tricycle that will benefit both the drivers and passengers.</w:t>
      </w:r>
      <w:ins w:id="174" w:author="Gaaaab" w:date="2019-07-18T22:19:00Z">
        <w:r w:rsidR="00937BEA">
          <w:t xml:space="preserve"> They are still allowed to negotiate with one another but it is now their responsibility </w:t>
        </w:r>
      </w:ins>
      <w:ins w:id="175" w:author="Gaaaab" w:date="2019-07-18T22:20:00Z">
        <w:r w:rsidR="00937BEA">
          <w:t>or liability on what will happen and what will be the outcome of their negotiation. This device</w:t>
        </w:r>
      </w:ins>
      <w:ins w:id="176" w:author="Gaaaab" w:date="2019-07-18T22:21:00Z">
        <w:r w:rsidR="00937BEA">
          <w:t xml:space="preserve"> or fare meter</w:t>
        </w:r>
      </w:ins>
      <w:ins w:id="177" w:author="Gaaaab" w:date="2019-07-18T22:20:00Z">
        <w:r w:rsidR="00937BEA">
          <w:t xml:space="preserve"> is just </w:t>
        </w:r>
      </w:ins>
      <w:ins w:id="178" w:author="Gaaaab" w:date="2019-07-18T22:22:00Z">
        <w:r w:rsidR="00937BEA">
          <w:t xml:space="preserve">a </w:t>
        </w:r>
      </w:ins>
      <w:ins w:id="179" w:author="Gaaaab" w:date="2019-07-18T22:20:00Z">
        <w:r w:rsidR="00937BEA">
          <w:t xml:space="preserve">guide for them so they will be able to know </w:t>
        </w:r>
      </w:ins>
      <w:ins w:id="180" w:author="Gaaaab" w:date="2019-07-18T22:23:00Z">
        <w:r w:rsidR="00937BEA">
          <w:t xml:space="preserve">what </w:t>
        </w:r>
      </w:ins>
      <w:ins w:id="181" w:author="Gaaaab" w:date="2019-07-18T22:24:00Z">
        <w:r w:rsidR="00937BEA">
          <w:t>is the right and standard fare for a certain distance.</w:t>
        </w:r>
      </w:ins>
    </w:p>
    <w:p w:rsidR="00B4569D" w:rsidRDefault="00FC25B9">
      <w:pPr>
        <w:pStyle w:val="BodyofResearch"/>
        <w:rPr>
          <w:highlight w:val="lightGray"/>
        </w:rPr>
      </w:pPr>
      <w:ins w:id="182" w:author="Gaaaab" w:date="2019-07-18T22:46:00Z">
        <w:r>
          <w:t xml:space="preserve">The proponents will put a thermal printer with the device because of two reasons. One, the proponents wants to have a transparency from the passengers and the drivers from the fare they have on that trip. But just like taxi cabs, the printer will only print 1 receipt per trip. So if there are 4 passengers and they have different drop-off points, it is either pick-up point to drop-off point a, drop-off point a to drop-off point b, drop-off point b to drop-off point c, drop-off point c to drop-off point d or pick-up point to drop-off a, b, c and d. If the scenario 1 will happen, each passenger will pay before they will be dropped to their respective drop-off points. And if the second scenario will happen, the last person to drop is the one who is responsible for their fare. The second reason why the proponents wants to put a thermal printer with the device is </w:t>
        </w:r>
      </w:ins>
      <w:ins w:id="183" w:author="Gaaaab" w:date="2019-07-18T22:47:00Z">
        <w:r>
          <w:t xml:space="preserve">becausethe proponents wants to have a transparency from the drivers and operators. </w:t>
        </w:r>
        <w:r w:rsidR="004409E1">
          <w:t xml:space="preserve">Because the proponents think that the operator has a right to know how long their drivers drove their motorcycle </w:t>
        </w:r>
      </w:ins>
      <w:ins w:id="184" w:author="Gaaaab" w:date="2019-07-18T22:48:00Z">
        <w:r w:rsidR="004409E1">
          <w:t>every day and how much their tricycle drivers are earning.</w:t>
        </w:r>
      </w:ins>
    </w:p>
    <w:p w:rsidR="00B4569D" w:rsidRDefault="00872851">
      <w:pPr>
        <w:pStyle w:val="Heading2"/>
      </w:pPr>
      <w:r>
        <w:t xml:space="preserve">Overview of the current state of the technology </w:t>
      </w:r>
    </w:p>
    <w:p w:rsidR="00B4569D" w:rsidRDefault="00872851">
      <w:pPr>
        <w:pStyle w:val="NormalWeb"/>
        <w:shd w:val="clear" w:color="auto" w:fill="FFFFFF"/>
        <w:spacing w:before="120" w:beforeAutospacing="0" w:after="120" w:afterAutospacing="0" w:line="360" w:lineRule="auto"/>
        <w:ind w:firstLine="720"/>
        <w:jc w:val="both"/>
        <w:rPr>
          <w:color w:val="000000" w:themeColor="text1"/>
        </w:rPr>
      </w:pPr>
      <w:r>
        <w:rPr>
          <w:color w:val="000000" w:themeColor="text1"/>
        </w:rPr>
        <w:t>Tricycles are built in a variety of styles, which differ from city to city, and are usually made locally by building a </w:t>
      </w:r>
      <w:r>
        <w:t>sidecar</w:t>
      </w:r>
      <w:r>
        <w:rPr>
          <w:color w:val="000000" w:themeColor="text1"/>
        </w:rPr>
        <w:t xml:space="preserve"> and affixing it to an imported motorcycle. Usually both the cycle and sidecar are covered, but not always by the same roof. Larger companies, such as Fitcor Marketing, also manufacture passenger tricycles. These are </w:t>
      </w:r>
      <w:r>
        <w:rPr>
          <w:color w:val="000000" w:themeColor="text1"/>
        </w:rPr>
        <w:lastRenderedPageBreak/>
        <w:t>built with more seats with the motor situated at the back, rather than below the driver as per a motorcycle.</w:t>
      </w:r>
    </w:p>
    <w:p w:rsidR="00B4569D" w:rsidRDefault="00872851">
      <w:pPr>
        <w:pStyle w:val="NormalWeb"/>
        <w:shd w:val="clear" w:color="auto" w:fill="FFFFFF"/>
        <w:spacing w:before="120" w:beforeAutospacing="0" w:after="120" w:afterAutospacing="0" w:line="360" w:lineRule="auto"/>
        <w:ind w:firstLine="720"/>
        <w:jc w:val="both"/>
        <w:rPr>
          <w:color w:val="000000" w:themeColor="text1"/>
        </w:rPr>
      </w:pPr>
      <w:r>
        <w:rPr>
          <w:color w:val="000000" w:themeColor="text1"/>
        </w:rPr>
        <w:t xml:space="preserve">Tricycle can accommodate from four passengers to as many six or even more, excluding the driver. Baggage are sometimes placed on the roof especially in provinces. Fares vary in every place. Fares ranges from P6 to P250, depending on the locality, distance to be travel and availability. Tricycles typically operate as shared taxis, where fares are calculated per passenger which also changes from time to time on case to case basis depending on the demand. This situation sometimes lead to misunderstanding between the passenger and the driver. </w:t>
      </w:r>
    </w:p>
    <w:p w:rsidR="00B4569D" w:rsidRDefault="00872851">
      <w:pPr>
        <w:pStyle w:val="NormalWeb"/>
        <w:shd w:val="clear" w:color="auto" w:fill="FFFFFF"/>
        <w:spacing w:before="120" w:beforeAutospacing="0" w:after="120" w:afterAutospacing="0" w:line="360" w:lineRule="auto"/>
        <w:ind w:firstLine="720"/>
        <w:jc w:val="both"/>
      </w:pPr>
      <w:r>
        <w:rPr>
          <w:color w:val="000000" w:themeColor="text1"/>
        </w:rPr>
        <w:t>Today many tricycles are now being replaced with a local version of </w:t>
      </w:r>
      <w:r w:rsidR="00557903" w:rsidRPr="00557903">
        <w:fldChar w:fldCharType="begin"/>
      </w:r>
      <w:r w:rsidR="008F5784">
        <w:instrText xml:space="preserve"> HYPERLINK "https://en.wikipedia.org/wiki/Tuk-tuk" \t "Tuk-tuk" \h </w:instrText>
      </w:r>
      <w:r w:rsidR="00557903" w:rsidRPr="00557903">
        <w:fldChar w:fldCharType="separate"/>
      </w:r>
      <w:r>
        <w:rPr>
          <w:rStyle w:val="InternetLink"/>
          <w:color w:val="000000" w:themeColor="text1"/>
        </w:rPr>
        <w:t>Tuk-tuks</w:t>
      </w:r>
      <w:r w:rsidR="00557903">
        <w:rPr>
          <w:rStyle w:val="InternetLink"/>
          <w:color w:val="000000" w:themeColor="text1"/>
        </w:rPr>
        <w:fldChar w:fldCharType="end"/>
      </w:r>
      <w:r>
        <w:rPr>
          <w:color w:val="000000" w:themeColor="text1"/>
        </w:rPr>
        <w:t>,</w:t>
      </w:r>
      <w:r>
        <w:rPr>
          <w:rFonts w:ascii="Arial" w:hAnsi="Arial" w:cs="Arial"/>
          <w:color w:val="222222"/>
          <w:shd w:val="clear" w:color="auto" w:fill="FFFFFF"/>
        </w:rPr>
        <w:t xml:space="preserve"> a </w:t>
      </w:r>
      <w:r>
        <w:rPr>
          <w:color w:val="222222"/>
          <w:shd w:val="clear" w:color="auto" w:fill="FFFFFF"/>
        </w:rPr>
        <w:t>three-wheeled motorized vehicle used as a taxi</w:t>
      </w:r>
      <w:r>
        <w:rPr>
          <w:color w:val="000000" w:themeColor="text1"/>
        </w:rPr>
        <w:t>which has superior engine and seating space. While technically not a tricycle as its private versions are not forbidden in national roads, they are treated as advanced versions of tricycles and deployed as such. Since no franchise was awarded to theses operators, Fares are still not regulated.</w:t>
      </w:r>
    </w:p>
    <w:p w:rsidR="00000000" w:rsidRDefault="00872851">
      <w:pPr>
        <w:pStyle w:val="NormalWeb"/>
        <w:shd w:val="clear" w:color="auto" w:fill="FFFFFF"/>
        <w:spacing w:before="120" w:beforeAutospacing="0" w:after="120" w:afterAutospacing="0" w:line="360" w:lineRule="auto"/>
        <w:ind w:firstLine="709"/>
        <w:jc w:val="both"/>
        <w:rPr>
          <w:del w:id="185" w:author="Gaaaab" w:date="2019-07-18T22:45:00Z"/>
          <w:color w:val="000000" w:themeColor="text1"/>
        </w:rPr>
        <w:pPrChange w:id="186" w:author="Gaaaab" w:date="2019-07-18T22:32:00Z">
          <w:pPr>
            <w:pStyle w:val="NormalWeb"/>
            <w:shd w:val="clear" w:color="auto" w:fill="FFFFFF"/>
            <w:spacing w:before="120" w:beforeAutospacing="0" w:after="120" w:afterAutospacing="0" w:line="360" w:lineRule="auto"/>
            <w:jc w:val="both"/>
          </w:pPr>
        </w:pPrChange>
      </w:pPr>
      <w:r>
        <w:rPr>
          <w:color w:val="000000" w:themeColor="text1"/>
        </w:rPr>
        <w:t>Another upgrade made to tricycles is the one started by the City of Manila, the fully-electric vehicle distributed by a local company with major Japanese partnership. The fare for this vehicle usually starts at 20 pesos. More than twice the regular jeepneyfare.</w:t>
      </w:r>
    </w:p>
    <w:p w:rsidR="00B4569D" w:rsidDel="00972464" w:rsidRDefault="00B4569D" w:rsidP="00972464">
      <w:pPr>
        <w:pStyle w:val="NormalWeb"/>
        <w:shd w:val="clear" w:color="auto" w:fill="FFFFFF"/>
        <w:spacing w:before="120" w:beforeAutospacing="0" w:after="120" w:afterAutospacing="0" w:line="360" w:lineRule="auto"/>
        <w:jc w:val="both"/>
        <w:rPr>
          <w:del w:id="187" w:author="Elhie" w:date="2019-07-20T18:57:00Z"/>
          <w:color w:val="000000" w:themeColor="text1"/>
        </w:rPr>
      </w:pPr>
    </w:p>
    <w:p w:rsidR="00B4569D" w:rsidRDefault="00872851">
      <w:pPr>
        <w:pStyle w:val="NormalWeb"/>
        <w:shd w:val="clear" w:color="auto" w:fill="FFFFFF"/>
        <w:spacing w:before="120" w:beforeAutospacing="0" w:after="120" w:afterAutospacing="0" w:line="360" w:lineRule="auto"/>
        <w:ind w:firstLine="720"/>
        <w:jc w:val="both"/>
        <w:rPr>
          <w:color w:val="000000" w:themeColor="text1"/>
        </w:rPr>
      </w:pPr>
      <w:r>
        <w:rPr>
          <w:color w:val="000000" w:themeColor="text1"/>
        </w:rPr>
        <w:t>Despite the upgrades on theses tricycles, the main question remains as to when the government should also standardized the fares to this transport vehicle that will be beneficial to both passenger and driver.</w:t>
      </w:r>
    </w:p>
    <w:p w:rsidR="00F7515C" w:rsidRDefault="00872851">
      <w:pPr>
        <w:pStyle w:val="NormalWeb"/>
        <w:shd w:val="clear" w:color="auto" w:fill="FFFFFF"/>
        <w:spacing w:before="120" w:beforeAutospacing="0" w:after="120" w:afterAutospacing="0" w:line="360" w:lineRule="auto"/>
        <w:ind w:firstLine="720"/>
        <w:jc w:val="both"/>
        <w:rPr>
          <w:ins w:id="188" w:author="Elhie" w:date="2019-07-20T19:17:00Z"/>
          <w:color w:val="000000" w:themeColor="text1"/>
        </w:rPr>
      </w:pPr>
      <w:r>
        <w:rPr>
          <w:color w:val="000000" w:themeColor="text1"/>
        </w:rPr>
        <w:t>With these, the proponent was motivated to conduct a study and proposed to develop a system that can be a used as a basis by the government agency concern to somehow standardize the fare matrix for tricycle that is beneficial to all concern.</w:t>
      </w:r>
      <w:ins w:id="189" w:author="Elhie" w:date="2019-07-20T19:05:00Z">
        <w:r w:rsidR="00883801">
          <w:rPr>
            <w:color w:val="000000" w:themeColor="text1"/>
          </w:rPr>
          <w:t xml:space="preserve"> Because here in the Philippines only taxis has a fare meter and tricycle is like a cheap version of taxis roaming around the streets</w:t>
        </w:r>
      </w:ins>
      <w:ins w:id="190" w:author="Elhie" w:date="2019-07-20T19:08:00Z">
        <w:r w:rsidR="00883801">
          <w:rPr>
            <w:color w:val="000000" w:themeColor="text1"/>
          </w:rPr>
          <w:t xml:space="preserve">. </w:t>
        </w:r>
      </w:ins>
    </w:p>
    <w:p w:rsidR="00B4569D" w:rsidRDefault="00883801">
      <w:pPr>
        <w:pStyle w:val="NormalWeb"/>
        <w:shd w:val="clear" w:color="auto" w:fill="FFFFFF"/>
        <w:spacing w:before="120" w:beforeAutospacing="0" w:after="120" w:afterAutospacing="0" w:line="360" w:lineRule="auto"/>
        <w:ind w:firstLine="720"/>
        <w:jc w:val="both"/>
        <w:rPr>
          <w:ins w:id="191" w:author="Elhie" w:date="2019-07-20T18:58:00Z"/>
          <w:color w:val="000000" w:themeColor="text1"/>
        </w:rPr>
      </w:pPr>
      <w:ins w:id="192" w:author="Elhie" w:date="2019-07-20T19:10:00Z">
        <w:r>
          <w:rPr>
            <w:color w:val="000000" w:themeColor="text1"/>
          </w:rPr>
          <w:t xml:space="preserve">Just like taxi meter, the tricycle meter </w:t>
        </w:r>
      </w:ins>
      <w:ins w:id="193" w:author="Elhie" w:date="2019-07-20T19:17:00Z">
        <w:r w:rsidR="00F7515C">
          <w:rPr>
            <w:color w:val="000000" w:themeColor="text1"/>
          </w:rPr>
          <w:t xml:space="preserve">that will be created by the proponents </w:t>
        </w:r>
      </w:ins>
      <w:ins w:id="194" w:author="Elhie" w:date="2019-07-20T19:10:00Z">
        <w:r>
          <w:rPr>
            <w:color w:val="000000" w:themeColor="text1"/>
          </w:rPr>
          <w:t xml:space="preserve">will be based on </w:t>
        </w:r>
      </w:ins>
      <w:ins w:id="195" w:author="Elhie" w:date="2019-07-20T19:11:00Z">
        <w:r>
          <w:rPr>
            <w:color w:val="000000" w:themeColor="text1"/>
          </w:rPr>
          <w:t xml:space="preserve">time and distance travelled. </w:t>
        </w:r>
      </w:ins>
      <w:ins w:id="196" w:author="Elhie" w:date="2019-07-20T19:13:00Z">
        <w:r>
          <w:rPr>
            <w:color w:val="000000" w:themeColor="text1"/>
          </w:rPr>
          <w:t xml:space="preserve">Taxi meter has a computation of 40 Pesos from </w:t>
        </w:r>
        <w:r>
          <w:rPr>
            <w:color w:val="000000" w:themeColor="text1"/>
          </w:rPr>
          <w:lastRenderedPageBreak/>
          <w:t xml:space="preserve">the start of the trip, 13.50 Pesos per kilometer and 2 Pesos per minute charge. </w:t>
        </w:r>
      </w:ins>
      <w:ins w:id="197" w:author="Elhie" w:date="2019-07-20T19:18:00Z">
        <w:r w:rsidR="00F7515C">
          <w:rPr>
            <w:color w:val="000000" w:themeColor="text1"/>
          </w:rPr>
          <w:t>The proponents are proposing 20 Pesos at the start of the trip</w:t>
        </w:r>
      </w:ins>
      <w:ins w:id="198" w:author="Elhie" w:date="2019-07-20T19:19:00Z">
        <w:r w:rsidR="00F7515C">
          <w:rPr>
            <w:color w:val="000000" w:themeColor="text1"/>
          </w:rPr>
          <w:t>,</w:t>
        </w:r>
      </w:ins>
      <w:ins w:id="199" w:author="Elhie" w:date="2019-07-20T19:18:00Z">
        <w:r w:rsidR="00F7515C">
          <w:rPr>
            <w:color w:val="000000" w:themeColor="text1"/>
          </w:rPr>
          <w:t xml:space="preserve"> 10 Pesos on succeeding kilometer</w:t>
        </w:r>
      </w:ins>
      <w:ins w:id="200" w:author="Elhie" w:date="2019-07-20T19:19:00Z">
        <w:r w:rsidR="00F7515C">
          <w:rPr>
            <w:color w:val="000000" w:themeColor="text1"/>
          </w:rPr>
          <w:t xml:space="preserve"> and 1 Peso per minute charge. The design </w:t>
        </w:r>
      </w:ins>
      <w:ins w:id="201" w:author="Elhie" w:date="2019-07-20T19:23:00Z">
        <w:r w:rsidR="00F7515C">
          <w:rPr>
            <w:color w:val="000000" w:themeColor="text1"/>
          </w:rPr>
          <w:t xml:space="preserve">of this project </w:t>
        </w:r>
      </w:ins>
      <w:ins w:id="202" w:author="Elhie" w:date="2019-07-20T19:19:00Z">
        <w:r w:rsidR="00F7515C">
          <w:rPr>
            <w:color w:val="000000" w:themeColor="text1"/>
          </w:rPr>
          <w:t>will also be based on the taxi meter that are in the market right now</w:t>
        </w:r>
      </w:ins>
      <w:ins w:id="203" w:author="Elhie" w:date="2019-07-20T19:24:00Z">
        <w:r w:rsidR="00F7515C">
          <w:rPr>
            <w:color w:val="000000" w:themeColor="text1"/>
          </w:rPr>
          <w:t xml:space="preserve"> but will be more user-friendly and easier to understand for the driver</w:t>
        </w:r>
      </w:ins>
      <w:ins w:id="204" w:author="Elhie" w:date="2019-07-20T19:25:00Z">
        <w:r w:rsidR="00F7515C">
          <w:rPr>
            <w:color w:val="000000" w:themeColor="text1"/>
          </w:rPr>
          <w:t>s</w:t>
        </w:r>
      </w:ins>
      <w:ins w:id="205" w:author="Elhie" w:date="2019-07-20T19:24:00Z">
        <w:r w:rsidR="00F7515C">
          <w:rPr>
            <w:color w:val="000000" w:themeColor="text1"/>
          </w:rPr>
          <w:t xml:space="preserve"> and passenger</w:t>
        </w:r>
      </w:ins>
      <w:ins w:id="206" w:author="Elhie" w:date="2019-07-20T19:25:00Z">
        <w:r w:rsidR="00F7515C">
          <w:rPr>
            <w:color w:val="000000" w:themeColor="text1"/>
          </w:rPr>
          <w:t>s</w:t>
        </w:r>
      </w:ins>
      <w:ins w:id="207" w:author="Elhie" w:date="2019-07-20T19:24:00Z">
        <w:r w:rsidR="00F7515C">
          <w:rPr>
            <w:color w:val="000000" w:themeColor="text1"/>
          </w:rPr>
          <w:t xml:space="preserve"> that will use this device</w:t>
        </w:r>
      </w:ins>
      <w:ins w:id="208" w:author="Elhie" w:date="2019-07-20T19:22:00Z">
        <w:r w:rsidR="00F7515C">
          <w:rPr>
            <w:color w:val="000000" w:themeColor="text1"/>
          </w:rPr>
          <w:t>.</w:t>
        </w:r>
      </w:ins>
    </w:p>
    <w:p w:rsidR="00972464" w:rsidDel="00F7515C" w:rsidRDefault="00972464">
      <w:pPr>
        <w:pStyle w:val="NormalWeb"/>
        <w:shd w:val="clear" w:color="auto" w:fill="FFFFFF"/>
        <w:spacing w:before="120" w:beforeAutospacing="0" w:after="120" w:afterAutospacing="0" w:line="360" w:lineRule="auto"/>
        <w:ind w:firstLine="720"/>
        <w:jc w:val="both"/>
        <w:rPr>
          <w:del w:id="209" w:author="Elhie" w:date="2019-07-20T19:18:00Z"/>
          <w:color w:val="000000" w:themeColor="text1"/>
        </w:rPr>
      </w:pPr>
    </w:p>
    <w:p w:rsidR="00B4569D" w:rsidRDefault="00B4569D">
      <w:pPr>
        <w:pStyle w:val="Heading2"/>
      </w:pPr>
    </w:p>
    <w:p w:rsidR="00B4569D" w:rsidRDefault="00872851">
      <w:pPr>
        <w:pStyle w:val="Heading2"/>
      </w:pPr>
      <w:r>
        <w:t>Objectives of the study</w:t>
      </w:r>
    </w:p>
    <w:p w:rsidR="00B4569D" w:rsidDel="004409E1" w:rsidRDefault="00872851">
      <w:pPr>
        <w:pStyle w:val="NormalWeb"/>
        <w:spacing w:line="360" w:lineRule="auto"/>
        <w:jc w:val="both"/>
        <w:rPr>
          <w:del w:id="210" w:author="Gaaaab" w:date="2019-07-18T22:49:00Z"/>
        </w:rPr>
      </w:pPr>
      <w:r>
        <w:t xml:space="preserve">To design and develop The Microcontroller Based Automated Fare Meter for Tricycle for public transportation that is both beneficial and fair for the driver and passenger </w:t>
      </w:r>
    </w:p>
    <w:p w:rsidR="00B4569D" w:rsidDel="004409E1" w:rsidRDefault="00B4569D">
      <w:pPr>
        <w:pStyle w:val="NormalWeb"/>
        <w:spacing w:line="360" w:lineRule="auto"/>
        <w:jc w:val="both"/>
        <w:rPr>
          <w:del w:id="211" w:author="Gaaaab" w:date="2019-07-18T22:49:00Z"/>
          <w:b/>
        </w:rPr>
      </w:pPr>
    </w:p>
    <w:p w:rsidR="00B4569D" w:rsidDel="004409E1" w:rsidRDefault="00B4569D">
      <w:pPr>
        <w:pStyle w:val="NormalWeb"/>
        <w:spacing w:line="360" w:lineRule="auto"/>
        <w:jc w:val="both"/>
        <w:rPr>
          <w:del w:id="212" w:author="Gaaaab" w:date="2019-07-18T22:49:00Z"/>
          <w:b/>
        </w:rPr>
      </w:pPr>
    </w:p>
    <w:p w:rsidR="00B4569D" w:rsidRDefault="00B4569D">
      <w:pPr>
        <w:pStyle w:val="NormalWeb"/>
        <w:spacing w:line="360" w:lineRule="auto"/>
        <w:jc w:val="both"/>
        <w:rPr>
          <w:b/>
        </w:rPr>
      </w:pPr>
    </w:p>
    <w:p w:rsidR="00B4569D" w:rsidRDefault="00872851">
      <w:pPr>
        <w:pStyle w:val="NormalWeb"/>
        <w:spacing w:line="360" w:lineRule="auto"/>
        <w:jc w:val="both"/>
        <w:rPr>
          <w:b/>
        </w:rPr>
      </w:pPr>
      <w:r>
        <w:rPr>
          <w:b/>
        </w:rPr>
        <w:t>Specific Objectives</w:t>
      </w:r>
    </w:p>
    <w:p w:rsidR="00B4569D" w:rsidRDefault="00872851">
      <w:pPr>
        <w:pStyle w:val="NormalWeb"/>
        <w:numPr>
          <w:ilvl w:val="0"/>
          <w:numId w:val="1"/>
        </w:numPr>
        <w:spacing w:before="100" w:line="360" w:lineRule="auto"/>
        <w:jc w:val="both"/>
      </w:pPr>
      <w:r>
        <w:t>To design and develop a fare matrix module for tricycle</w:t>
      </w:r>
    </w:p>
    <w:p w:rsidR="001B67A6" w:rsidDel="001B67A6" w:rsidRDefault="00872851" w:rsidP="001B67A6">
      <w:pPr>
        <w:pStyle w:val="NormalWeb"/>
        <w:numPr>
          <w:ilvl w:val="1"/>
          <w:numId w:val="1"/>
        </w:numPr>
        <w:spacing w:before="100" w:afterAutospacing="0" w:line="360" w:lineRule="auto"/>
        <w:jc w:val="both"/>
        <w:rPr>
          <w:del w:id="213" w:author="Gaaaab" w:date="2019-07-23T23:56:00Z"/>
        </w:rPr>
      </w:pPr>
      <w:r>
        <w:rPr>
          <w:i/>
        </w:rPr>
        <w:t xml:space="preserve">The proponents will design and develop a fare matrix module for tricycle </w:t>
      </w:r>
      <w:ins w:id="214" w:author="Elhie" w:date="2019-07-20T19:28:00Z">
        <w:r w:rsidR="00E14C47">
          <w:rPr>
            <w:i/>
          </w:rPr>
          <w:t xml:space="preserve">that will be </w:t>
        </w:r>
      </w:ins>
      <w:ins w:id="215" w:author="Elhie" w:date="2019-07-20T19:27:00Z">
        <w:r w:rsidR="00E14C47">
          <w:rPr>
            <w:i/>
          </w:rPr>
          <w:t xml:space="preserve">based on the taxi meter </w:t>
        </w:r>
      </w:ins>
      <w:ins w:id="216" w:author="Elhie" w:date="2019-07-20T19:29:00Z">
        <w:r w:rsidR="00E14C47">
          <w:rPr>
            <w:i/>
          </w:rPr>
          <w:t>that is</w:t>
        </w:r>
      </w:ins>
      <w:ins w:id="217" w:author="Elhie" w:date="2019-07-20T19:27:00Z">
        <w:r w:rsidR="00E14C47">
          <w:rPr>
            <w:i/>
          </w:rPr>
          <w:t xml:space="preserve"> present </w:t>
        </w:r>
      </w:ins>
      <w:ins w:id="218" w:author="Elhie" w:date="2019-07-20T19:29:00Z">
        <w:r w:rsidR="00E14C47">
          <w:rPr>
            <w:i/>
          </w:rPr>
          <w:t xml:space="preserve">in the </w:t>
        </w:r>
      </w:ins>
      <w:ins w:id="219" w:author="Elhie" w:date="2019-07-20T19:27:00Z">
        <w:r w:rsidR="00E14C47">
          <w:rPr>
            <w:i/>
          </w:rPr>
          <w:t xml:space="preserve">market </w:t>
        </w:r>
      </w:ins>
      <w:ins w:id="220" w:author="Elhie" w:date="2019-07-20T19:29:00Z">
        <w:r w:rsidR="00E14C47">
          <w:rPr>
            <w:i/>
          </w:rPr>
          <w:t xml:space="preserve">right now </w:t>
        </w:r>
      </w:ins>
      <w:r>
        <w:rPr>
          <w:i/>
        </w:rPr>
        <w:t>to help the passenger and tricycle driver to be able for them to see the base fare and how it is computed</w:t>
      </w:r>
      <w:ins w:id="221" w:author="Gaaaab" w:date="2019-07-23T23:56:00Z">
        <w:r w:rsidR="001B67A6">
          <w:rPr>
            <w:i/>
          </w:rPr>
          <w:t xml:space="preserve">. </w:t>
        </w:r>
      </w:ins>
      <w:moveToRangeStart w:id="222" w:author="Gaaaab" w:date="2019-07-23T23:56:00Z" w:name="move14818588"/>
      <w:moveTo w:id="223" w:author="Gaaaab" w:date="2019-07-23T23:56:00Z">
        <w:r w:rsidR="001B67A6">
          <w:rPr>
            <w:i/>
          </w:rPr>
          <w:t>The proponents will create a program that will compute the fare base on the distance travelled to be able for the passenger and driver to have a fair fare</w:t>
        </w:r>
      </w:moveTo>
    </w:p>
    <w:moveToRangeEnd w:id="222"/>
    <w:p w:rsidR="00000000" w:rsidRDefault="00E165C6">
      <w:pPr>
        <w:pStyle w:val="NormalWeb"/>
        <w:numPr>
          <w:ilvl w:val="1"/>
          <w:numId w:val="1"/>
        </w:numPr>
        <w:spacing w:before="100" w:after="100" w:afterAutospacing="0" w:line="360" w:lineRule="auto"/>
        <w:jc w:val="both"/>
        <w:rPr>
          <w:del w:id="224" w:author="Gaaaab" w:date="2019-07-23T23:56:00Z"/>
        </w:rPr>
        <w:pPrChange w:id="225" w:author="Gaaaab" w:date="2019-07-23T23:56:00Z">
          <w:pPr>
            <w:pStyle w:val="NormalWeb"/>
            <w:numPr>
              <w:ilvl w:val="1"/>
              <w:numId w:val="1"/>
            </w:numPr>
            <w:spacing w:before="100" w:after="100" w:line="360" w:lineRule="auto"/>
            <w:ind w:left="2160" w:hanging="360"/>
            <w:jc w:val="both"/>
          </w:pPr>
        </w:pPrChange>
      </w:pPr>
    </w:p>
    <w:p w:rsidR="00B4569D" w:rsidDel="001B67A6" w:rsidRDefault="00B4569D">
      <w:pPr>
        <w:pStyle w:val="NormalWeb"/>
        <w:spacing w:before="100" w:after="100" w:line="360" w:lineRule="auto"/>
        <w:ind w:left="2160"/>
        <w:jc w:val="both"/>
        <w:rPr>
          <w:del w:id="226" w:author="Gaaaab" w:date="2019-07-23T23:56:00Z"/>
        </w:rPr>
      </w:pPr>
    </w:p>
    <w:p w:rsidR="00000000" w:rsidRDefault="00872851">
      <w:pPr>
        <w:pStyle w:val="NormalWeb"/>
        <w:spacing w:before="100" w:line="360" w:lineRule="auto"/>
        <w:jc w:val="both"/>
        <w:rPr>
          <w:del w:id="227" w:author="Gaaaab" w:date="2019-07-23T23:56:00Z"/>
        </w:rPr>
        <w:pPrChange w:id="228" w:author="Gaaaab" w:date="2019-07-23T23:56:00Z">
          <w:pPr>
            <w:pStyle w:val="NormalWeb"/>
            <w:numPr>
              <w:numId w:val="1"/>
            </w:numPr>
            <w:spacing w:before="100" w:line="360" w:lineRule="auto"/>
            <w:ind w:left="1440" w:hanging="360"/>
            <w:jc w:val="both"/>
          </w:pPr>
        </w:pPrChange>
      </w:pPr>
      <w:del w:id="229" w:author="Gaaaab" w:date="2019-07-23T23:56:00Z">
        <w:r w:rsidDel="001B67A6">
          <w:lastRenderedPageBreak/>
          <w:delText>To create a program that will compute the fare base on the distance travelled</w:delText>
        </w:r>
      </w:del>
    </w:p>
    <w:p w:rsidR="00000000" w:rsidRDefault="00557903">
      <w:pPr>
        <w:pStyle w:val="NormalWeb"/>
        <w:spacing w:before="100" w:line="360" w:lineRule="auto"/>
        <w:jc w:val="both"/>
        <w:pPrChange w:id="230" w:author="Gaaaab" w:date="2019-07-23T23:56:00Z">
          <w:pPr>
            <w:pStyle w:val="NormalWeb"/>
            <w:numPr>
              <w:ilvl w:val="1"/>
              <w:numId w:val="1"/>
            </w:numPr>
            <w:spacing w:before="100" w:afterAutospacing="0" w:line="360" w:lineRule="auto"/>
            <w:ind w:left="2160" w:hanging="360"/>
            <w:jc w:val="both"/>
          </w:pPr>
        </w:pPrChange>
      </w:pPr>
      <w:moveFromRangeStart w:id="231" w:author="Gaaaab" w:date="2019-07-23T23:56:00Z" w:name="move14818588"/>
      <w:moveFrom w:id="232" w:author="Gaaaab" w:date="2019-07-23T23:56:00Z">
        <w:r>
          <w:rPr>
            <w:i/>
          </w:rPr>
          <w:t>The proponents will create a program that will compute the fare base on the distance travelled to be able for the passenger and driver to have a fair fare</w:t>
        </w:r>
      </w:moveFrom>
    </w:p>
    <w:moveFromRangeEnd w:id="231"/>
    <w:p w:rsidR="00000000" w:rsidRDefault="00E165C6">
      <w:pPr>
        <w:pStyle w:val="NormalWeb"/>
        <w:numPr>
          <w:ilvl w:val="1"/>
          <w:numId w:val="1"/>
        </w:numPr>
        <w:spacing w:before="100" w:afterAutospacing="0" w:line="360" w:lineRule="auto"/>
        <w:jc w:val="both"/>
        <w:pPrChange w:id="233" w:author="Gaaaab" w:date="2019-07-23T23:56:00Z">
          <w:pPr>
            <w:pStyle w:val="NormalWeb"/>
            <w:spacing w:beforeAutospacing="0" w:afterAutospacing="0" w:line="360" w:lineRule="auto"/>
            <w:ind w:left="2160"/>
            <w:jc w:val="both"/>
          </w:pPr>
        </w:pPrChange>
      </w:pPr>
    </w:p>
    <w:p w:rsidR="00B4569D" w:rsidRDefault="00B4569D">
      <w:pPr>
        <w:pStyle w:val="NormalWeb"/>
        <w:spacing w:beforeAutospacing="0" w:afterAutospacing="0" w:line="360" w:lineRule="auto"/>
        <w:ind w:left="2160"/>
        <w:jc w:val="both"/>
      </w:pPr>
    </w:p>
    <w:p w:rsidR="00B4569D" w:rsidRDefault="00872851">
      <w:pPr>
        <w:pStyle w:val="NormalWeb"/>
        <w:numPr>
          <w:ilvl w:val="0"/>
          <w:numId w:val="1"/>
        </w:numPr>
        <w:spacing w:beforeAutospacing="0" w:after="100" w:line="360" w:lineRule="auto"/>
        <w:jc w:val="both"/>
      </w:pPr>
      <w:r>
        <w:t>To integrate an LED Display module that will show real time fare</w:t>
      </w:r>
    </w:p>
    <w:p w:rsidR="00B4569D" w:rsidRDefault="00872851">
      <w:pPr>
        <w:pStyle w:val="NormalWeb"/>
        <w:numPr>
          <w:ilvl w:val="1"/>
          <w:numId w:val="1"/>
        </w:numPr>
        <w:spacing w:beforeAutospacing="0" w:after="100" w:line="360" w:lineRule="auto"/>
        <w:jc w:val="both"/>
      </w:pPr>
      <w:r>
        <w:rPr>
          <w:i/>
        </w:rPr>
        <w:t>The proponents will integrate an led display module that will show the real time fare to be able for the passenger and driver to monitor the fare and to have a transparency if there is an meter malfunction or it is working properly</w:t>
      </w:r>
    </w:p>
    <w:p w:rsidR="00B4569D" w:rsidRDefault="00B4569D">
      <w:pPr>
        <w:pStyle w:val="NormalWeb"/>
        <w:spacing w:line="360" w:lineRule="auto"/>
        <w:ind w:left="2160"/>
        <w:jc w:val="both"/>
      </w:pPr>
    </w:p>
    <w:p w:rsidR="00B4569D" w:rsidRDefault="00872851">
      <w:pPr>
        <w:pStyle w:val="NormalWeb"/>
        <w:numPr>
          <w:ilvl w:val="0"/>
          <w:numId w:val="1"/>
        </w:numPr>
        <w:spacing w:beforeAutospacing="0" w:after="100" w:line="360" w:lineRule="auto"/>
        <w:jc w:val="both"/>
      </w:pPr>
      <w:r>
        <w:t>To design the security module of the system</w:t>
      </w:r>
    </w:p>
    <w:p w:rsidR="00937BEA" w:rsidRDefault="00872851" w:rsidP="00937BEA">
      <w:pPr>
        <w:pStyle w:val="NormalWeb"/>
        <w:numPr>
          <w:ilvl w:val="1"/>
          <w:numId w:val="1"/>
        </w:numPr>
        <w:spacing w:beforeAutospacing="0" w:after="100" w:line="360" w:lineRule="auto"/>
        <w:jc w:val="both"/>
      </w:pPr>
      <w:r>
        <w:rPr>
          <w:i/>
        </w:rPr>
        <w:t>The proponents will design the security module of the system to be able for the fare meter not to be tampered by some opportunist.</w:t>
      </w:r>
    </w:p>
    <w:p w:rsidR="00937BEA" w:rsidRDefault="00937BEA" w:rsidP="00937BEA">
      <w:pPr>
        <w:pStyle w:val="NormalWeb"/>
        <w:spacing w:beforeAutospacing="0" w:after="100" w:line="360" w:lineRule="auto"/>
        <w:jc w:val="both"/>
      </w:pPr>
    </w:p>
    <w:p w:rsidR="00B4569D" w:rsidRDefault="00872851">
      <w:pPr>
        <w:pStyle w:val="NormalWeb"/>
        <w:numPr>
          <w:ilvl w:val="0"/>
          <w:numId w:val="1"/>
        </w:numPr>
        <w:spacing w:beforeAutospacing="0" w:after="100" w:line="360" w:lineRule="auto"/>
        <w:jc w:val="both"/>
      </w:pPr>
      <w:r>
        <w:t>To integrate the thermal printer for the receipt</w:t>
      </w:r>
    </w:p>
    <w:p w:rsidR="00B4569D" w:rsidRDefault="00872851">
      <w:pPr>
        <w:pStyle w:val="NormalWeb"/>
        <w:numPr>
          <w:ilvl w:val="1"/>
          <w:numId w:val="1"/>
        </w:numPr>
        <w:spacing w:beforeAutospacing="0" w:after="100" w:line="360" w:lineRule="auto"/>
        <w:jc w:val="both"/>
      </w:pPr>
      <w:r>
        <w:rPr>
          <w:i/>
        </w:rPr>
        <w:t>The proponents will integrate the thermal printer for the receipt to be able for the passenger to have a copy of its fare for extra transparency for the passenger and to be able for the operator to see how much is the tricycle’s income</w:t>
      </w:r>
    </w:p>
    <w:p w:rsidR="00B4569D" w:rsidDel="001B67A6" w:rsidRDefault="00B4569D">
      <w:pPr>
        <w:pStyle w:val="BodyofResearch"/>
        <w:rPr>
          <w:del w:id="234" w:author="Gaaaab" w:date="2019-07-23T23:56:00Z"/>
          <w:highlight w:val="lightGray"/>
        </w:rPr>
      </w:pPr>
    </w:p>
    <w:p w:rsidR="00937BEA" w:rsidDel="001B67A6" w:rsidRDefault="00937BEA">
      <w:pPr>
        <w:pStyle w:val="BodyofResearch"/>
        <w:rPr>
          <w:del w:id="235" w:author="Gaaaab" w:date="2019-07-23T23:56:00Z"/>
          <w:highlight w:val="lightGray"/>
        </w:rPr>
      </w:pPr>
    </w:p>
    <w:p w:rsidR="00000000" w:rsidRDefault="00E165C6">
      <w:pPr>
        <w:pStyle w:val="BodyofResearch"/>
        <w:rPr>
          <w:ins w:id="236" w:author="fujiapple" w:date="2019-07-21T22:34:00Z"/>
        </w:rPr>
        <w:pPrChange w:id="237" w:author="Gaaaab" w:date="2019-07-23T23:56:00Z">
          <w:pPr>
            <w:pStyle w:val="Heading2"/>
          </w:pPr>
        </w:pPrChange>
      </w:pPr>
    </w:p>
    <w:p w:rsidR="00B4569D" w:rsidRDefault="00872851" w:rsidP="00937BEA">
      <w:pPr>
        <w:pStyle w:val="Heading2"/>
      </w:pPr>
      <w:r>
        <w:lastRenderedPageBreak/>
        <w:t>Scope and limitations of the study</w:t>
      </w:r>
    </w:p>
    <w:p w:rsidR="00B4569D" w:rsidRDefault="00872851">
      <w:pPr>
        <w:pStyle w:val="NormalWeb"/>
        <w:spacing w:line="360" w:lineRule="auto"/>
        <w:jc w:val="both"/>
        <w:rPr>
          <w:b/>
        </w:rPr>
      </w:pPr>
      <w:r>
        <w:rPr>
          <w:b/>
        </w:rPr>
        <w:t>Scope of the Study</w:t>
      </w:r>
    </w:p>
    <w:p w:rsidR="00B4569D" w:rsidRDefault="00872851">
      <w:pPr>
        <w:pStyle w:val="NormalWeb"/>
        <w:spacing w:line="360" w:lineRule="auto"/>
        <w:jc w:val="both"/>
      </w:pPr>
      <w:r>
        <w:rPr>
          <w:b/>
        </w:rPr>
        <w:tab/>
      </w:r>
      <w:r>
        <w:t>This following is included in the system:</w:t>
      </w:r>
    </w:p>
    <w:p w:rsidR="00B4569D" w:rsidDel="0019595F" w:rsidRDefault="00872851">
      <w:pPr>
        <w:pStyle w:val="NormalWeb"/>
        <w:numPr>
          <w:ilvl w:val="0"/>
          <w:numId w:val="3"/>
        </w:numPr>
        <w:spacing w:beforeAutospacing="0" w:after="100" w:line="360" w:lineRule="auto"/>
        <w:jc w:val="both"/>
        <w:rPr>
          <w:del w:id="238" w:author="fujiapple" w:date="2019-07-21T23:39:00Z"/>
        </w:rPr>
      </w:pPr>
      <w:del w:id="239" w:author="fujiapple" w:date="2019-07-21T23:39:00Z">
        <w:r w:rsidDel="0019595F">
          <w:delText>Fare Matrix Module</w:delText>
        </w:r>
      </w:del>
    </w:p>
    <w:p w:rsidR="0019595F" w:rsidRDefault="0019595F">
      <w:pPr>
        <w:pStyle w:val="NormalWeb"/>
        <w:numPr>
          <w:ilvl w:val="0"/>
          <w:numId w:val="3"/>
        </w:numPr>
        <w:spacing w:beforeAutospacing="0" w:after="100" w:line="360" w:lineRule="auto"/>
        <w:jc w:val="both"/>
        <w:rPr>
          <w:ins w:id="240" w:author="fujiapple" w:date="2019-07-21T23:39:00Z"/>
        </w:rPr>
      </w:pPr>
      <w:ins w:id="241" w:author="fujiapple" w:date="2019-07-21T23:39:00Z">
        <w:r>
          <w:t xml:space="preserve">Arduino Uno </w:t>
        </w:r>
      </w:ins>
      <w:ins w:id="242" w:author="Gaaaab" w:date="2019-07-23T23:58:00Z">
        <w:r w:rsidR="001B67A6">
          <w:t xml:space="preserve">(R3) </w:t>
        </w:r>
      </w:ins>
      <w:ins w:id="243" w:author="fujiapple" w:date="2019-07-21T23:39:00Z">
        <w:r>
          <w:t>Module</w:t>
        </w:r>
      </w:ins>
    </w:p>
    <w:p w:rsidR="00B4569D" w:rsidRDefault="0019595F">
      <w:pPr>
        <w:pStyle w:val="NormalWeb"/>
        <w:numPr>
          <w:ilvl w:val="1"/>
          <w:numId w:val="3"/>
        </w:numPr>
        <w:spacing w:beforeAutospacing="0" w:after="100" w:line="360" w:lineRule="auto"/>
        <w:jc w:val="both"/>
      </w:pPr>
      <w:ins w:id="244" w:author="fujiapple" w:date="2019-07-21T23:40:00Z">
        <w:r>
          <w:rPr>
            <w:i/>
          </w:rPr>
          <w:t>This Arduino Uno Module has one of the</w:t>
        </w:r>
        <w:r w:rsidR="002D44CE">
          <w:rPr>
            <w:i/>
          </w:rPr>
          <w:t xml:space="preserve"> major objectives in the system</w:t>
        </w:r>
      </w:ins>
      <w:ins w:id="245" w:author="fujiapple" w:date="2019-07-21T23:50:00Z">
        <w:r w:rsidR="009477AC">
          <w:rPr>
            <w:i/>
          </w:rPr>
          <w:t>by using of this</w:t>
        </w:r>
      </w:ins>
      <w:ins w:id="246" w:author="fujiapple" w:date="2019-07-21T23:40:00Z">
        <w:r>
          <w:rPr>
            <w:i/>
          </w:rPr>
          <w:t>microcontroller</w:t>
        </w:r>
      </w:ins>
      <w:ins w:id="247" w:author="fujiapple" w:date="2019-07-21T23:50:00Z">
        <w:r w:rsidR="009477AC">
          <w:rPr>
            <w:i/>
          </w:rPr>
          <w:t xml:space="preserve"> it helps the </w:t>
        </w:r>
      </w:ins>
      <w:ins w:id="248" w:author="fujiapple" w:date="2019-07-21T23:51:00Z">
        <w:r w:rsidR="009477AC">
          <w:rPr>
            <w:i/>
          </w:rPr>
          <w:t>other module</w:t>
        </w:r>
      </w:ins>
      <w:ins w:id="249" w:author="fujiapple" w:date="2019-07-21T23:50:00Z">
        <w:r w:rsidR="009477AC">
          <w:rPr>
            <w:i/>
          </w:rPr>
          <w:t xml:space="preserve"> to</w:t>
        </w:r>
      </w:ins>
      <w:ins w:id="250" w:author="fujiapple" w:date="2019-07-21T23:40:00Z">
        <w:r>
          <w:rPr>
            <w:i/>
          </w:rPr>
          <w:t xml:space="preserve"> perform some </w:t>
        </w:r>
      </w:ins>
      <w:ins w:id="251" w:author="fujiapple" w:date="2019-07-21T23:44:00Z">
        <w:r>
          <w:rPr>
            <w:i/>
          </w:rPr>
          <w:t>mathematical programming computation and execute instructions simultaneously.</w:t>
        </w:r>
      </w:ins>
      <w:del w:id="252" w:author="fujiapple" w:date="2019-07-21T23:40:00Z">
        <w:r w:rsidR="00872851" w:rsidDel="0019595F">
          <w:rPr>
            <w:i/>
          </w:rPr>
          <w:delText>This is going to be the basis of the fare computer that will display from the display module</w:delText>
        </w:r>
      </w:del>
    </w:p>
    <w:p w:rsidR="00B4569D" w:rsidDel="00BA3A54" w:rsidRDefault="00872851">
      <w:pPr>
        <w:pStyle w:val="NormalWeb"/>
        <w:numPr>
          <w:ilvl w:val="0"/>
          <w:numId w:val="3"/>
        </w:numPr>
        <w:spacing w:beforeAutospacing="0" w:after="100" w:line="360" w:lineRule="auto"/>
        <w:jc w:val="both"/>
        <w:rPr>
          <w:del w:id="253" w:author="fujiapple" w:date="2019-07-21T23:45:00Z"/>
        </w:rPr>
      </w:pPr>
      <w:del w:id="254" w:author="fujiapple" w:date="2019-07-21T23:45:00Z">
        <w:r w:rsidDel="00BA3A54">
          <w:delText>Arduino Uno Module</w:delText>
        </w:r>
      </w:del>
    </w:p>
    <w:p w:rsidR="00BA3A54" w:rsidRDefault="00BA3A54">
      <w:pPr>
        <w:pStyle w:val="NormalWeb"/>
        <w:numPr>
          <w:ilvl w:val="0"/>
          <w:numId w:val="3"/>
        </w:numPr>
        <w:spacing w:beforeAutospacing="0" w:after="100" w:line="360" w:lineRule="auto"/>
        <w:jc w:val="both"/>
        <w:rPr>
          <w:ins w:id="255" w:author="fujiapple" w:date="2019-07-21T23:45:00Z"/>
        </w:rPr>
      </w:pPr>
      <w:ins w:id="256" w:author="fujiapple" w:date="2019-07-21T23:45:00Z">
        <w:r>
          <w:t>Speed Sensor Module</w:t>
        </w:r>
      </w:ins>
    </w:p>
    <w:p w:rsidR="00B4569D" w:rsidRDefault="00BA3A54">
      <w:pPr>
        <w:pStyle w:val="NormalWeb"/>
        <w:numPr>
          <w:ilvl w:val="1"/>
          <w:numId w:val="3"/>
        </w:numPr>
        <w:spacing w:beforeAutospacing="0" w:after="100" w:line="360" w:lineRule="auto"/>
        <w:jc w:val="both"/>
      </w:pPr>
      <w:ins w:id="257" w:author="fujiapple" w:date="2019-07-21T23:46:00Z">
        <w:r>
          <w:rPr>
            <w:i/>
          </w:rPr>
          <w:t>This Speed Sensor Module can be used in association with microcontroller for motor speed detection and measures the Computed rate of the passengers.</w:t>
        </w:r>
      </w:ins>
      <w:del w:id="258" w:author="fujiapple" w:date="2019-07-21T23:45:00Z">
        <w:r w:rsidR="00872851" w:rsidDel="00BA3A54">
          <w:rPr>
            <w:i/>
          </w:rPr>
          <w:delText>This is going to help the matrix and will compute the fare base on the distance travelled from the matrix</w:delText>
        </w:r>
      </w:del>
    </w:p>
    <w:p w:rsidR="00B4569D" w:rsidRDefault="00872851">
      <w:pPr>
        <w:pStyle w:val="NormalWeb"/>
        <w:numPr>
          <w:ilvl w:val="0"/>
          <w:numId w:val="3"/>
        </w:numPr>
        <w:spacing w:beforeAutospacing="0" w:after="100" w:line="360" w:lineRule="auto"/>
        <w:jc w:val="both"/>
      </w:pPr>
      <w:r>
        <w:t>Display Module</w:t>
      </w:r>
    </w:p>
    <w:p w:rsidR="00B4569D" w:rsidRDefault="00872851">
      <w:pPr>
        <w:pStyle w:val="NormalWeb"/>
        <w:numPr>
          <w:ilvl w:val="1"/>
          <w:numId w:val="3"/>
        </w:numPr>
        <w:spacing w:beforeAutospacing="0" w:after="100" w:line="360" w:lineRule="auto"/>
        <w:jc w:val="both"/>
      </w:pPr>
      <w:r>
        <w:rPr>
          <w:i/>
        </w:rPr>
        <w:t xml:space="preserve">This </w:t>
      </w:r>
      <w:ins w:id="259" w:author="fujiapple" w:date="2019-07-21T23:51:00Z">
        <w:r w:rsidR="009934BD">
          <w:rPr>
            <w:i/>
          </w:rPr>
          <w:t xml:space="preserve">Display Module with the size of 16 by 2 LCD screen help the user to view or </w:t>
        </w:r>
      </w:ins>
      <w:ins w:id="260" w:author="fujiapple" w:date="2019-07-21T23:53:00Z">
        <w:r w:rsidR="009934BD">
          <w:rPr>
            <w:i/>
          </w:rPr>
          <w:t>see</w:t>
        </w:r>
      </w:ins>
      <w:ins w:id="261" w:author="fujiapple" w:date="2019-07-21T23:51:00Z">
        <w:r w:rsidR="009934BD">
          <w:rPr>
            <w:i/>
          </w:rPr>
          <w:t xml:space="preserve"> the output coming f</w:t>
        </w:r>
      </w:ins>
      <w:ins w:id="262" w:author="fujiapple" w:date="2019-07-21T23:55:00Z">
        <w:r w:rsidR="009934BD">
          <w:rPr>
            <w:i/>
          </w:rPr>
          <w:t>ro</w:t>
        </w:r>
      </w:ins>
      <w:ins w:id="263" w:author="fujiapple" w:date="2019-07-21T23:51:00Z">
        <w:r w:rsidR="009934BD">
          <w:rPr>
            <w:i/>
          </w:rPr>
          <w:t>m computed amount and distance trave</w:t>
        </w:r>
      </w:ins>
      <w:ins w:id="264" w:author="fujiapple" w:date="2019-07-22T00:09:00Z">
        <w:r w:rsidR="00B33D8B">
          <w:rPr>
            <w:i/>
          </w:rPr>
          <w:t>l</w:t>
        </w:r>
      </w:ins>
      <w:ins w:id="265" w:author="fujiapple" w:date="2019-07-21T23:51:00Z">
        <w:r w:rsidR="00B33D8B">
          <w:rPr>
            <w:i/>
          </w:rPr>
          <w:t>led by</w:t>
        </w:r>
        <w:r w:rsidR="009934BD">
          <w:rPr>
            <w:i/>
          </w:rPr>
          <w:t xml:space="preserve"> the passenger.</w:t>
        </w:r>
      </w:ins>
      <w:del w:id="266" w:author="fujiapple" w:date="2019-07-21T23:51:00Z">
        <w:r w:rsidDel="009934BD">
          <w:rPr>
            <w:i/>
          </w:rPr>
          <w:delText>will display the computed fare from the fare matrix</w:delText>
        </w:r>
      </w:del>
    </w:p>
    <w:p w:rsidR="00B4569D" w:rsidRPr="00AE69D5" w:rsidRDefault="00872851">
      <w:pPr>
        <w:pStyle w:val="NormalWeb"/>
        <w:numPr>
          <w:ilvl w:val="0"/>
          <w:numId w:val="3"/>
        </w:numPr>
        <w:spacing w:beforeAutospacing="0" w:after="100" w:line="360" w:lineRule="auto"/>
        <w:jc w:val="both"/>
      </w:pPr>
      <w:r>
        <w:t>Print</w:t>
      </w:r>
      <w:ins w:id="267" w:author="fujiapple" w:date="2019-07-22T00:06:00Z">
        <w:r w:rsidR="00B33D8B">
          <w:t>er</w:t>
        </w:r>
      </w:ins>
      <w:r>
        <w:t xml:space="preserve"> Mo</w:t>
      </w:r>
      <w:r w:rsidRPr="00AE69D5">
        <w:t>dule</w:t>
      </w:r>
    </w:p>
    <w:p w:rsidR="00AE69D5" w:rsidRPr="00AE69D5" w:rsidRDefault="00872851" w:rsidP="00AE69D5">
      <w:pPr>
        <w:pStyle w:val="NormalWeb"/>
        <w:numPr>
          <w:ilvl w:val="1"/>
          <w:numId w:val="3"/>
        </w:numPr>
        <w:spacing w:beforeAutospacing="0" w:after="100" w:line="360" w:lineRule="auto"/>
        <w:jc w:val="both"/>
        <w:rPr>
          <w:ins w:id="268" w:author="fujiapple" w:date="2019-07-21T23:55:00Z"/>
          <w:i/>
        </w:rPr>
      </w:pPr>
      <w:r w:rsidRPr="00AE69D5">
        <w:rPr>
          <w:i/>
        </w:rPr>
        <w:t>This</w:t>
      </w:r>
      <w:ins w:id="269" w:author="fujiapple" w:date="2019-07-21T23:59:00Z">
        <w:r w:rsidR="00AE69D5">
          <w:rPr>
            <w:i/>
          </w:rPr>
          <w:t xml:space="preserve"> Print</w:t>
        </w:r>
      </w:ins>
      <w:ins w:id="270" w:author="fujiapple" w:date="2019-07-22T00:06:00Z">
        <w:r w:rsidR="00B33D8B">
          <w:rPr>
            <w:i/>
          </w:rPr>
          <w:t>er</w:t>
        </w:r>
      </w:ins>
      <w:ins w:id="271" w:author="fujiapple" w:date="2019-07-21T23:59:00Z">
        <w:r w:rsidR="00AE69D5">
          <w:rPr>
            <w:i/>
          </w:rPr>
          <w:t xml:space="preserve"> Module</w:t>
        </w:r>
      </w:ins>
      <w:r w:rsidRPr="00AE69D5">
        <w:rPr>
          <w:i/>
        </w:rPr>
        <w:t xml:space="preserve"> will </w:t>
      </w:r>
      <w:ins w:id="272" w:author="fujiapple" w:date="2019-07-22T00:11:00Z">
        <w:r w:rsidR="00EC18B7">
          <w:rPr>
            <w:i/>
          </w:rPr>
          <w:t>user</w:t>
        </w:r>
      </w:ins>
      <w:ins w:id="273" w:author="fujiapple" w:date="2019-07-22T00:01:00Z">
        <w:r w:rsidR="00AE69D5">
          <w:rPr>
            <w:i/>
          </w:rPr>
          <w:t xml:space="preserve"> to have a hard copy </w:t>
        </w:r>
      </w:ins>
      <w:ins w:id="274" w:author="fujiapple" w:date="2019-07-22T00:03:00Z">
        <w:r w:rsidR="00AE69D5">
          <w:rPr>
            <w:i/>
          </w:rPr>
          <w:t>of the</w:t>
        </w:r>
      </w:ins>
      <w:ins w:id="275" w:author="fujiapple" w:date="2019-07-22T00:11:00Z">
        <w:r w:rsidR="00EC18B7">
          <w:rPr>
            <w:i/>
          </w:rPr>
          <w:t xml:space="preserve"> current</w:t>
        </w:r>
      </w:ins>
      <w:ins w:id="276" w:author="fujiapple" w:date="2019-07-22T00:03:00Z">
        <w:r w:rsidR="00AE69D5">
          <w:rPr>
            <w:i/>
          </w:rPr>
          <w:t xml:space="preserve"> transacti</w:t>
        </w:r>
        <w:r w:rsidR="00B33D8B">
          <w:rPr>
            <w:i/>
          </w:rPr>
          <w:t xml:space="preserve">on </w:t>
        </w:r>
      </w:ins>
      <w:ins w:id="277" w:author="fujiapple" w:date="2019-07-22T00:11:00Z">
        <w:r w:rsidR="00EC18B7">
          <w:rPr>
            <w:i/>
          </w:rPr>
          <w:t>of the</w:t>
        </w:r>
      </w:ins>
      <w:ins w:id="278" w:author="fujiapple" w:date="2019-07-22T00:03:00Z">
        <w:r w:rsidR="00B33D8B">
          <w:rPr>
            <w:i/>
          </w:rPr>
          <w:t xml:space="preserve"> driver and passenger</w:t>
        </w:r>
      </w:ins>
      <w:ins w:id="279" w:author="fujiapple" w:date="2019-07-22T00:12:00Z">
        <w:r w:rsidR="00EC18B7">
          <w:rPr>
            <w:i/>
          </w:rPr>
          <w:t>.</w:t>
        </w:r>
      </w:ins>
      <w:del w:id="280" w:author="fujiapple" w:date="2019-07-22T00:01:00Z">
        <w:r w:rsidRPr="00AE69D5" w:rsidDel="00AE69D5">
          <w:rPr>
            <w:i/>
          </w:rPr>
          <w:delText>print the fare of the passenger after</w:delText>
        </w:r>
      </w:del>
      <w:del w:id="281" w:author="fujiapple" w:date="2019-07-21T23:59:00Z">
        <w:r w:rsidRPr="00AE69D5" w:rsidDel="00AE69D5">
          <w:rPr>
            <w:i/>
          </w:rPr>
          <w:delText xml:space="preserve"> every ride</w:delText>
        </w:r>
      </w:del>
    </w:p>
    <w:p w:rsidR="00AE69D5" w:rsidRDefault="00AE69D5" w:rsidP="00AE69D5">
      <w:pPr>
        <w:pStyle w:val="NormalWeb"/>
        <w:numPr>
          <w:ilvl w:val="0"/>
          <w:numId w:val="3"/>
        </w:numPr>
        <w:spacing w:beforeAutospacing="0" w:after="100" w:line="360" w:lineRule="auto"/>
        <w:jc w:val="both"/>
        <w:rPr>
          <w:ins w:id="282" w:author="fujiapple" w:date="2019-07-21T23:56:00Z"/>
        </w:rPr>
      </w:pPr>
      <w:ins w:id="283" w:author="fujiapple" w:date="2019-07-21T23:57:00Z">
        <w:r>
          <w:t>Input Module</w:t>
        </w:r>
      </w:ins>
    </w:p>
    <w:p w:rsidR="00AE69D5" w:rsidRDefault="00AE69D5" w:rsidP="00AE69D5">
      <w:pPr>
        <w:pStyle w:val="NormalWeb"/>
        <w:numPr>
          <w:ilvl w:val="1"/>
          <w:numId w:val="3"/>
        </w:numPr>
        <w:spacing w:beforeAutospacing="0" w:after="100" w:line="360" w:lineRule="auto"/>
        <w:jc w:val="both"/>
      </w:pPr>
      <w:ins w:id="284" w:author="fujiapple" w:date="2019-07-21T23:56:00Z">
        <w:r w:rsidRPr="00AE69D5">
          <w:rPr>
            <w:i/>
          </w:rPr>
          <w:t xml:space="preserve">This </w:t>
        </w:r>
      </w:ins>
      <w:ins w:id="285" w:author="fujiapple" w:date="2019-07-21T23:57:00Z">
        <w:r>
          <w:rPr>
            <w:i/>
          </w:rPr>
          <w:t xml:space="preserve">Input Module help the user to interact and </w:t>
        </w:r>
      </w:ins>
      <w:ins w:id="286" w:author="fujiapple" w:date="2019-07-21T23:58:00Z">
        <w:r>
          <w:rPr>
            <w:i/>
          </w:rPr>
          <w:t>control</w:t>
        </w:r>
      </w:ins>
      <w:ins w:id="287" w:author="fujiapple" w:date="2019-07-21T23:57:00Z">
        <w:r>
          <w:rPr>
            <w:i/>
          </w:rPr>
          <w:t xml:space="preserve"> the device by simply pushing the specific </w:t>
        </w:r>
      </w:ins>
      <w:ins w:id="288" w:author="fujiapple" w:date="2019-07-21T23:58:00Z">
        <w:r>
          <w:rPr>
            <w:i/>
          </w:rPr>
          <w:t>buttons.</w:t>
        </w:r>
      </w:ins>
    </w:p>
    <w:p w:rsidR="00000000" w:rsidRDefault="00E165C6">
      <w:pPr>
        <w:pStyle w:val="NormalWeb"/>
        <w:spacing w:line="360" w:lineRule="auto"/>
        <w:ind w:left="709"/>
        <w:jc w:val="both"/>
        <w:rPr>
          <w:b/>
        </w:rPr>
        <w:pPrChange w:id="289" w:author="fujiapple" w:date="2019-07-21T23:55:00Z">
          <w:pPr>
            <w:pStyle w:val="NormalWeb"/>
            <w:spacing w:line="360" w:lineRule="auto"/>
            <w:ind w:left="1800"/>
            <w:jc w:val="both"/>
          </w:pPr>
        </w:pPrChange>
      </w:pPr>
    </w:p>
    <w:p w:rsidR="00B4569D" w:rsidRDefault="00872851">
      <w:pPr>
        <w:pStyle w:val="NormalWeb"/>
        <w:tabs>
          <w:tab w:val="center" w:pos="4320"/>
        </w:tabs>
        <w:spacing w:line="360" w:lineRule="auto"/>
        <w:jc w:val="both"/>
        <w:rPr>
          <w:b/>
        </w:rPr>
      </w:pPr>
      <w:r>
        <w:rPr>
          <w:b/>
        </w:rPr>
        <w:t>Limitations of the Study</w:t>
      </w:r>
      <w:r>
        <w:rPr>
          <w:b/>
        </w:rPr>
        <w:tab/>
      </w:r>
    </w:p>
    <w:p w:rsidR="00B4569D" w:rsidRDefault="00872851">
      <w:pPr>
        <w:pStyle w:val="NormalWeb"/>
        <w:numPr>
          <w:ilvl w:val="0"/>
          <w:numId w:val="2"/>
        </w:numPr>
        <w:spacing w:beforeAutospacing="0" w:after="100" w:line="360" w:lineRule="auto"/>
        <w:jc w:val="both"/>
        <w:rPr>
          <w:b/>
        </w:rPr>
      </w:pPr>
      <w:r>
        <w:t>The meter will only have one computation of the fare</w:t>
      </w:r>
    </w:p>
    <w:p w:rsidR="00B4569D" w:rsidRDefault="00872851">
      <w:pPr>
        <w:pStyle w:val="NormalWeb"/>
        <w:numPr>
          <w:ilvl w:val="0"/>
          <w:numId w:val="2"/>
        </w:numPr>
        <w:spacing w:beforeAutospacing="0" w:after="100" w:line="360" w:lineRule="auto"/>
        <w:jc w:val="both"/>
        <w:rPr>
          <w:b/>
        </w:rPr>
      </w:pPr>
      <w:r>
        <w:t>This will only work if the engine is on</w:t>
      </w:r>
    </w:p>
    <w:p w:rsidR="00B4569D" w:rsidRDefault="00872851">
      <w:pPr>
        <w:pStyle w:val="NormalWeb"/>
        <w:numPr>
          <w:ilvl w:val="0"/>
          <w:numId w:val="2"/>
        </w:numPr>
        <w:spacing w:beforeAutospacing="0" w:after="100" w:line="360" w:lineRule="auto"/>
        <w:jc w:val="both"/>
        <w:rPr>
          <w:b/>
        </w:rPr>
        <w:sectPr w:rsidR="00B4569D" w:rsidSect="008F5784">
          <w:footerReference w:type="default" r:id="rId10"/>
          <w:pgSz w:w="12240" w:h="15840"/>
          <w:pgMar w:top="1440" w:right="1440" w:bottom="1440" w:left="2160" w:header="0" w:footer="288" w:gutter="0"/>
          <w:pgNumType w:start="1"/>
          <w:cols w:space="720"/>
          <w:formProt w:val="0"/>
          <w:titlePg/>
          <w:docGrid w:linePitch="360"/>
          <w:sectPrChange w:id="299" w:author="Gaaaab" w:date="2019-07-21T21:47:00Z">
            <w:sectPr w:rsidR="00B4569D" w:rsidSect="008F5784">
              <w:titlePg w:val="0"/>
            </w:sectPr>
          </w:sectPrChange>
        </w:sectPr>
      </w:pPr>
      <w:r>
        <w:t>This will only work if the battery of the tricycle is working</w:t>
      </w:r>
    </w:p>
    <w:p w:rsidR="00B4569D" w:rsidRDefault="00872851">
      <w:pPr>
        <w:pStyle w:val="Heading1"/>
      </w:pPr>
      <w:r>
        <w:lastRenderedPageBreak/>
        <w:t>Literature Review</w:t>
      </w:r>
    </w:p>
    <w:p w:rsidR="00B4569D" w:rsidRDefault="00872851">
      <w:pPr>
        <w:spacing w:line="360" w:lineRule="auto"/>
        <w:jc w:val="both"/>
        <w:rPr>
          <w:rFonts w:cs="Times New Roman"/>
          <w:b w:val="0"/>
          <w:color w:val="000000"/>
          <w:szCs w:val="24"/>
        </w:rPr>
      </w:pPr>
      <w:r>
        <w:rPr>
          <w:b w:val="0"/>
          <w:lang w:eastAsia="en-PH"/>
        </w:rPr>
        <w:tab/>
      </w:r>
      <w:r>
        <w:rPr>
          <w:rFonts w:cs="Times New Roman"/>
          <w:b w:val="0"/>
          <w:color w:val="000000"/>
          <w:szCs w:val="24"/>
        </w:rPr>
        <w:t>In this chapter consist of related studies and literature which support and help in this development of this project. Literature that includes the ideas that required to develop the project.</w:t>
      </w:r>
    </w:p>
    <w:p w:rsidR="00B4569D" w:rsidRDefault="00B4569D">
      <w:pPr>
        <w:jc w:val="both"/>
        <w:rPr>
          <w:b w:val="0"/>
          <w:lang w:eastAsia="en-PH"/>
        </w:rPr>
      </w:pPr>
    </w:p>
    <w:p w:rsidR="00B4569D" w:rsidRDefault="00872851">
      <w:pPr>
        <w:pStyle w:val="Heading2"/>
      </w:pPr>
      <w:r>
        <w:t>Review of related literature, studies or systems</w:t>
      </w:r>
    </w:p>
    <w:p w:rsidR="00B4569D" w:rsidRDefault="00872851">
      <w:pPr>
        <w:spacing w:line="360" w:lineRule="auto"/>
        <w:jc w:val="both"/>
        <w:rPr>
          <w:b w:val="0"/>
        </w:rPr>
      </w:pPr>
      <w:r>
        <w:rPr>
          <w:rFonts w:cs="Times New Roman"/>
          <w:b w:val="0"/>
          <w:color w:val="000000"/>
          <w:szCs w:val="24"/>
        </w:rPr>
        <w:t>This chapter discusses the related literature and studies. These are concepts of studies by different authors, which were adopted by the researchers. The following information will help the researchers in the development of the proposed project by means of extracting concept that are similar to the proposed project thesis.</w:t>
      </w:r>
    </w:p>
    <w:p w:rsidR="00B4569D" w:rsidRDefault="00872851">
      <w:pPr>
        <w:tabs>
          <w:tab w:val="left" w:pos="2445"/>
        </w:tabs>
        <w:spacing w:line="360" w:lineRule="auto"/>
        <w:jc w:val="both"/>
        <w:rPr>
          <w:rFonts w:cs="Times New Roman"/>
          <w:color w:val="000000"/>
          <w:szCs w:val="24"/>
        </w:rPr>
      </w:pPr>
      <w:r>
        <w:rPr>
          <w:rFonts w:cs="Times New Roman"/>
          <w:color w:val="000000"/>
          <w:szCs w:val="24"/>
        </w:rPr>
        <w:tab/>
      </w:r>
    </w:p>
    <w:p w:rsidR="00B4569D" w:rsidRDefault="00872851">
      <w:pPr>
        <w:spacing w:line="360" w:lineRule="auto"/>
        <w:jc w:val="both"/>
      </w:pPr>
      <w:r>
        <w:rPr>
          <w:rFonts w:cs="Times New Roman"/>
          <w:color w:val="000000"/>
          <w:szCs w:val="24"/>
          <w:shd w:val="clear" w:color="auto" w:fill="FFFFFF"/>
        </w:rPr>
        <w:t>Grab Mobile App</w:t>
      </w:r>
    </w:p>
    <w:p w:rsidR="00B4569D" w:rsidRDefault="00872851">
      <w:pPr>
        <w:pStyle w:val="NormalWeb"/>
        <w:spacing w:before="120" w:after="120" w:line="360" w:lineRule="auto"/>
        <w:jc w:val="both"/>
      </w:pPr>
      <w:r>
        <w:rPr>
          <w:bCs/>
          <w:color w:val="000000"/>
        </w:rPr>
        <w:tab/>
        <w:t>GrabTaxi Holdings Pte. Ltd. is a Singapore-based technology company that offers ride-hailing, ride sharing, food delivery service and logistics services through its app in Singapore and neighbouring Southeast Asian nations Malaysia, Indonesia, Philippines, Vietnam, Thailand, Myanmar, and Cambodia. While it originally competed with Uber, Grab's acquisition of Uber's Southeast Asian operations in March 2018 has turned it into the only major ride share service in the region. It is the region's first "decacorn".</w:t>
      </w:r>
    </w:p>
    <w:p w:rsidR="00B4569D" w:rsidRDefault="00872851">
      <w:pPr>
        <w:pStyle w:val="NormalWeb"/>
        <w:spacing w:before="120" w:beforeAutospacing="0" w:after="120" w:afterAutospacing="0" w:line="360" w:lineRule="auto"/>
        <w:jc w:val="both"/>
      </w:pPr>
      <w:r>
        <w:rPr>
          <w:bCs/>
          <w:color w:val="000000"/>
        </w:rPr>
        <w:tab/>
        <w:t xml:space="preserve">Grab will open a new major development centre and office in Seattle to serve as a tech hub to attract talent in the United States. </w:t>
      </w:r>
      <w:r>
        <w:rPr>
          <w:color w:val="000000"/>
          <w:shd w:val="clear" w:color="auto" w:fill="FFFFFF"/>
        </w:rPr>
        <w:t>The Grab app assigns taxis to nearby commuters through a location-sharing system. The company makes money by taking a cut of the booking fees. The company also educates taxi drivers on using the smartphone and their mobile app.</w:t>
      </w:r>
    </w:p>
    <w:p w:rsidR="00B4569D" w:rsidRDefault="00B4569D">
      <w:pPr>
        <w:pStyle w:val="NormalWeb"/>
        <w:spacing w:before="120" w:beforeAutospacing="0" w:after="120" w:afterAutospacing="0" w:line="360" w:lineRule="auto"/>
        <w:jc w:val="both"/>
        <w:rPr>
          <w:color w:val="000000"/>
          <w:highlight w:val="white"/>
        </w:rPr>
      </w:pPr>
    </w:p>
    <w:p w:rsidR="00B4569D" w:rsidRDefault="00872851">
      <w:pPr>
        <w:pStyle w:val="NormalWeb"/>
        <w:spacing w:before="120" w:beforeAutospacing="0" w:after="120" w:afterAutospacing="0" w:line="360" w:lineRule="auto"/>
        <w:jc w:val="both"/>
      </w:pPr>
      <w:r>
        <w:rPr>
          <w:b/>
          <w:color w:val="000000"/>
          <w:shd w:val="clear" w:color="auto" w:fill="FFFFFF"/>
        </w:rPr>
        <w:t>Uber</w:t>
      </w:r>
    </w:p>
    <w:p w:rsidR="00B4569D" w:rsidRDefault="00872851">
      <w:pPr>
        <w:spacing w:line="360" w:lineRule="auto"/>
        <w:jc w:val="both"/>
        <w:rPr>
          <w:b w:val="0"/>
        </w:rPr>
      </w:pPr>
      <w:r>
        <w:rPr>
          <w:rFonts w:eastAsia="Times New Roman" w:cs="Times New Roman"/>
          <w:bCs/>
          <w:color w:val="000000"/>
          <w:szCs w:val="24"/>
        </w:rPr>
        <w:tab/>
      </w:r>
      <w:r>
        <w:rPr>
          <w:rFonts w:eastAsia="Times New Roman" w:cs="Times New Roman"/>
          <w:b w:val="0"/>
          <w:bCs/>
          <w:color w:val="000000"/>
          <w:szCs w:val="24"/>
        </w:rPr>
        <w:t xml:space="preserve">Uber is a transportation network company (TNC) headquartered in San Francisco, California. Uber offers services including peer-to-peer ridesharing, taxi cab hailing, food </w:t>
      </w:r>
      <w:r>
        <w:rPr>
          <w:rFonts w:eastAsia="Times New Roman" w:cs="Times New Roman"/>
          <w:b w:val="0"/>
          <w:bCs/>
          <w:color w:val="000000"/>
          <w:szCs w:val="24"/>
        </w:rPr>
        <w:lastRenderedPageBreak/>
        <w:t>delivery, and a bicycle-sharing system. The company has operations in 785 metropolitan areas worldwide. Its platforms can be accessed via its websites and mobile apps. Uber has been so prominent in the sharing economy that the changes in industries as a result of it have been referred to as Uberisation and many startups have described their products as "Uber for X".</w:t>
      </w:r>
    </w:p>
    <w:p w:rsidR="00B4569D" w:rsidRDefault="00872851">
      <w:pPr>
        <w:spacing w:line="360" w:lineRule="auto"/>
        <w:jc w:val="both"/>
        <w:rPr>
          <w:b w:val="0"/>
        </w:rPr>
      </w:pPr>
      <w:r>
        <w:rPr>
          <w:rFonts w:cs="Times New Roman"/>
          <w:b w:val="0"/>
          <w:color w:val="000000"/>
          <w:szCs w:val="24"/>
          <w:shd w:val="clear" w:color="auto" w:fill="FFFFFF"/>
        </w:rPr>
        <w:tab/>
        <w:t xml:space="preserve">The Uber app gives riders a quote for the fare before they commit to the ride. At the end of the ride, payment is made based on the rider's pre-selected preferences, which could be a credit card on file, Google Pay, Apple Pay, cash, or, in India, </w:t>
      </w:r>
    </w:p>
    <w:p w:rsidR="00B4569D" w:rsidRDefault="00B4569D">
      <w:pPr>
        <w:spacing w:line="360" w:lineRule="auto"/>
        <w:jc w:val="both"/>
        <w:rPr>
          <w:rFonts w:eastAsia="Times New Roman" w:cs="Times New Roman"/>
          <w:color w:val="000000"/>
          <w:szCs w:val="24"/>
        </w:rPr>
      </w:pPr>
    </w:p>
    <w:p w:rsidR="00B4569D" w:rsidRDefault="00872851">
      <w:pPr>
        <w:spacing w:line="360" w:lineRule="auto"/>
        <w:jc w:val="both"/>
      </w:pPr>
      <w:r>
        <w:rPr>
          <w:rFonts w:eastAsia="Times New Roman" w:cs="Times New Roman"/>
          <w:color w:val="000000"/>
          <w:szCs w:val="24"/>
        </w:rPr>
        <w:t>Angkas</w:t>
      </w:r>
    </w:p>
    <w:p w:rsidR="00B4569D" w:rsidRDefault="00872851">
      <w:pPr>
        <w:pStyle w:val="NormalWeb"/>
        <w:spacing w:beforeAutospacing="0" w:after="138" w:afterAutospacing="0" w:line="360" w:lineRule="auto"/>
        <w:jc w:val="both"/>
      </w:pPr>
      <w:r>
        <w:rPr>
          <w:color w:val="000000"/>
        </w:rPr>
        <w:tab/>
        <w:t>Angkas is an on-demand app-based motorcycle taxi service. With the traffic situation getting worse in metro areas in the country, commuters need more and better options fast, and that’s why we started Angkas.</w:t>
      </w:r>
    </w:p>
    <w:p w:rsidR="00B4569D" w:rsidRDefault="00872851">
      <w:pPr>
        <w:pStyle w:val="NormalWeb"/>
        <w:spacing w:beforeAutospacing="0" w:after="138" w:afterAutospacing="0" w:line="360" w:lineRule="auto"/>
        <w:jc w:val="both"/>
      </w:pPr>
      <w:r>
        <w:rPr>
          <w:color w:val="000000"/>
        </w:rPr>
        <w:tab/>
        <w:t>Angkas is able to quickly match interested passengers with nearby bikers, which is really the new standard for passenger transport these days for anyone familiar with ride-hailing or sharing services. Anyone wishing to try the service can simply download the app, book a ride at a fixed, upfront rate, and wait for the biker to arrive in minutes. On top of that reliability and convenience, all bikersmake sure all rides are safe and professional by providing bikers with the necessary tools and skills. All bikers get safety and customer service training, while all passengers get a helmet, raincoat, mask, hair caps, and personal accident insurance for their comfort, convenience, and peace of mind.</w:t>
      </w:r>
    </w:p>
    <w:p w:rsidR="00B4569D" w:rsidRDefault="00B4569D">
      <w:pPr>
        <w:pStyle w:val="NormalWeb"/>
        <w:spacing w:beforeAutospacing="0" w:after="138" w:afterAutospacing="0" w:line="360" w:lineRule="auto"/>
        <w:jc w:val="both"/>
        <w:rPr>
          <w:color w:val="000000"/>
        </w:rPr>
      </w:pPr>
    </w:p>
    <w:p w:rsidR="00B4569D" w:rsidRDefault="00872851">
      <w:pPr>
        <w:spacing w:line="360" w:lineRule="auto"/>
        <w:jc w:val="both"/>
      </w:pPr>
      <w:r>
        <w:rPr>
          <w:rFonts w:cs="Times New Roman"/>
          <w:color w:val="000000"/>
          <w:szCs w:val="24"/>
          <w:shd w:val="clear" w:color="auto" w:fill="FFFFFF"/>
        </w:rPr>
        <w:t>Taxi meter</w:t>
      </w:r>
    </w:p>
    <w:p w:rsidR="00B4569D" w:rsidRDefault="00872851">
      <w:pPr>
        <w:pStyle w:val="NormalWeb"/>
        <w:spacing w:beforeAutospacing="0" w:after="240" w:afterAutospacing="0" w:line="360" w:lineRule="auto"/>
        <w:jc w:val="both"/>
      </w:pPr>
      <w:r>
        <w:rPr>
          <w:color w:val="000000"/>
        </w:rPr>
        <w:tab/>
        <w:t xml:space="preserve">A taxi meter uses electric pulses to measure both distance and </w:t>
      </w:r>
      <w:r>
        <w:rPr>
          <w:rStyle w:val="InternetLink"/>
          <w:color w:val="000000"/>
          <w:u w:val="none"/>
        </w:rPr>
        <w:t>time</w:t>
      </w:r>
      <w:r>
        <w:rPr>
          <w:color w:val="000000"/>
        </w:rPr>
        <w:t xml:space="preserve">. To get the distance traveled, the meter relies on a sensor attached to the cab's </w:t>
      </w:r>
      <w:r>
        <w:rPr>
          <w:rStyle w:val="InternetLink"/>
          <w:color w:val="000000"/>
          <w:u w:val="none"/>
        </w:rPr>
        <w:t>transmission</w:t>
      </w:r>
      <w:r>
        <w:rPr>
          <w:color w:val="000000"/>
        </w:rPr>
        <w:t xml:space="preserve">. The sensor sends an electric pulse to the meter every time the cab travels a given distance. Inside the meter itself is a timer that sends out a pulse when a set amount of time passes. Pulses come from either sensor at intervals that are smaller than the fare interval. For example, a cab might charge you based on every 100 yards (91.4 meters) of travel, but </w:t>
      </w:r>
      <w:r>
        <w:rPr>
          <w:color w:val="000000"/>
        </w:rPr>
        <w:lastRenderedPageBreak/>
        <w:t>the distance meter will pulse at each yard (0.9 meters). When the meter gets 100 pulses, it adds to the amount of the fare.</w:t>
      </w:r>
    </w:p>
    <w:p w:rsidR="00B4569D" w:rsidRDefault="00872851">
      <w:pPr>
        <w:pStyle w:val="NormalWeb"/>
        <w:spacing w:beforeAutospacing="0" w:after="240" w:afterAutospacing="0" w:line="360" w:lineRule="auto"/>
        <w:jc w:val="both"/>
      </w:pPr>
      <w:r>
        <w:rPr>
          <w:color w:val="000000"/>
        </w:rPr>
        <w:tab/>
        <w:t>Real traffic conditions aren't that simple, however. In a typical New York cab ride, you'll deal with stop-and-go traffic. To deal with stop-and-go traffic, meters merge calculations from both the time and the distance sensors, counting whichever pulse -- time or distance -- arrives first. Remember, the pulses come more often than the actual distance or wait time. So, if you wait 30 seconds in traffic and then cover two blocks in New York City, the taxi meter will merge the two and add 40 cents to the fare: 20 cents for the distance traveled and 20 cents for the time spent waiting.</w:t>
      </w:r>
    </w:p>
    <w:p w:rsidR="00B4569D" w:rsidRDefault="00872851">
      <w:pPr>
        <w:pStyle w:val="NormalWeb"/>
        <w:spacing w:beforeAutospacing="0" w:after="240" w:afterAutospacing="0" w:line="360" w:lineRule="auto"/>
        <w:jc w:val="both"/>
      </w:pPr>
      <w:r>
        <w:rPr>
          <w:color w:val="000000"/>
        </w:rPr>
        <w:tab/>
        <w:t>No matter what, know you're going to get charged for the </w:t>
      </w:r>
      <w:r>
        <w:rPr>
          <w:rStyle w:val="InternetLink"/>
          <w:color w:val="000000"/>
        </w:rPr>
        <w:t>time</w:t>
      </w:r>
      <w:r>
        <w:rPr>
          <w:color w:val="000000"/>
        </w:rPr>
        <w:t xml:space="preserve"> spend in a cab and the distance you travel; however, some areas have other fares that are added a time and distance charges. The cab driver enters those fares on the meter itself.</w:t>
      </w:r>
    </w:p>
    <w:p w:rsidR="00B4569D" w:rsidRDefault="00872851">
      <w:pPr>
        <w:pStyle w:val="NormalWeb"/>
        <w:shd w:val="clear" w:color="auto" w:fill="FFFFFF"/>
        <w:spacing w:beforeAutospacing="0" w:after="240" w:afterAutospacing="0" w:line="360" w:lineRule="auto"/>
        <w:jc w:val="both"/>
      </w:pPr>
      <w:r>
        <w:rPr>
          <w:color w:val="000000"/>
        </w:rPr>
        <w:tab/>
        <w:t>One of the advantages of taxi meters is that they provide an accurate measure of what the fare should be. However, that doesn't mean that there aren't ways for taxi drivers to take advantage of their passengers. While the vast majority of cab drivers would never take advantage of a passenger, it pays to be on your guard in case you encounter one of the few drivers who would.</w:t>
      </w:r>
    </w:p>
    <w:p w:rsidR="00B4569D" w:rsidRDefault="00872851">
      <w:pPr>
        <w:pStyle w:val="NormalWeb"/>
        <w:shd w:val="clear" w:color="auto" w:fill="FFFFFF"/>
        <w:spacing w:beforeAutospacing="0" w:after="240" w:afterAutospacing="0" w:line="360" w:lineRule="auto"/>
        <w:jc w:val="both"/>
      </w:pPr>
      <w:r>
        <w:rPr>
          <w:color w:val="000000"/>
        </w:rPr>
        <w:tab/>
        <w:t>A common taxi driver scam\ is to get more money from a fare by taking the long way. While that sometimes means taking a less-than-direct route, in egregious cases it can mean driving passengers around in circles. This type of scam usually only works on people who are unfamiliar with the city they're in. If you're traveling, keep a map handy and know the basics of the most direct route for where you want to go. You can even download Smartphone apps that calculate the most direct route and let you know what the fare should be.</w:t>
      </w:r>
    </w:p>
    <w:p w:rsidR="00B4569D" w:rsidRDefault="00B4569D">
      <w:pPr>
        <w:jc w:val="both"/>
        <w:rPr>
          <w:ins w:id="300" w:author="Gaaaab" w:date="2019-07-24T00:00:00Z"/>
          <w:b w:val="0"/>
        </w:rPr>
      </w:pPr>
    </w:p>
    <w:p w:rsidR="001B67A6" w:rsidRDefault="001B67A6">
      <w:pPr>
        <w:jc w:val="both"/>
        <w:rPr>
          <w:ins w:id="301" w:author="Gaaaab" w:date="2019-07-24T00:00:00Z"/>
          <w:b w:val="0"/>
        </w:rPr>
      </w:pPr>
    </w:p>
    <w:p w:rsidR="001B67A6" w:rsidRDefault="001B67A6">
      <w:pPr>
        <w:jc w:val="both"/>
        <w:rPr>
          <w:b w:val="0"/>
        </w:rPr>
      </w:pPr>
    </w:p>
    <w:p w:rsidR="00B4569D" w:rsidRDefault="00872851">
      <w:pPr>
        <w:pStyle w:val="Heading2"/>
      </w:pPr>
      <w:r>
        <w:lastRenderedPageBreak/>
        <w:t>Synthesis</w:t>
      </w:r>
    </w:p>
    <w:p w:rsidR="00B4569D" w:rsidRDefault="00B4569D">
      <w:pPr>
        <w:pStyle w:val="BodyofResearch"/>
      </w:pPr>
    </w:p>
    <w:p w:rsidR="00B4569D" w:rsidRDefault="00872851">
      <w:pPr>
        <w:spacing w:after="240" w:line="360" w:lineRule="auto"/>
        <w:rPr>
          <w:b w:val="0"/>
          <w:color w:val="000000"/>
        </w:rPr>
      </w:pPr>
      <w:r>
        <w:rPr>
          <w:rFonts w:cs="Times New Roman"/>
          <w:b w:val="0"/>
          <w:color w:val="000000"/>
          <w:szCs w:val="24"/>
          <w:shd w:val="clear" w:color="auto" w:fill="FFFFFF"/>
        </w:rPr>
        <w:t>Table 1: Comparison between Grab and Tricycle Fare Matrix.</w:t>
      </w:r>
    </w:p>
    <w:tbl>
      <w:tblPr>
        <w:tblW w:w="8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4347"/>
        <w:gridCol w:w="4306"/>
      </w:tblGrid>
      <w:tr w:rsidR="00B4569D">
        <w:trPr>
          <w:trHeight w:val="209"/>
        </w:trPr>
        <w:tc>
          <w:tcPr>
            <w:tcW w:w="4346" w:type="dxa"/>
            <w:tcBorders>
              <w:top w:val="single" w:sz="4" w:space="0" w:color="000000"/>
              <w:left w:val="single" w:sz="4" w:space="0" w:color="000000"/>
              <w:bottom w:val="single" w:sz="4" w:space="0" w:color="000000"/>
              <w:right w:val="single" w:sz="4" w:space="0" w:color="000000"/>
            </w:tcBorders>
            <w:shd w:val="clear" w:color="auto" w:fill="auto"/>
          </w:tcPr>
          <w:p w:rsidR="00B4569D" w:rsidRDefault="00872851">
            <w:pPr>
              <w:spacing w:after="200" w:line="360" w:lineRule="auto"/>
              <w:rPr>
                <w:b w:val="0"/>
              </w:rPr>
            </w:pPr>
            <w:r>
              <w:rPr>
                <w:rFonts w:cs="Times New Roman"/>
                <w:b w:val="0"/>
                <w:color w:val="000000"/>
                <w:szCs w:val="24"/>
                <w:shd w:val="clear" w:color="auto" w:fill="FFFFFF"/>
              </w:rPr>
              <w:t>Grab Mobile App</w:t>
            </w:r>
          </w:p>
        </w:tc>
        <w:tc>
          <w:tcPr>
            <w:tcW w:w="4306" w:type="dxa"/>
            <w:tcBorders>
              <w:top w:val="single" w:sz="4" w:space="0" w:color="000000"/>
              <w:left w:val="single" w:sz="4" w:space="0" w:color="000000"/>
              <w:bottom w:val="single" w:sz="4" w:space="0" w:color="000000"/>
              <w:right w:val="single" w:sz="4" w:space="0" w:color="000000"/>
            </w:tcBorders>
            <w:shd w:val="clear" w:color="auto" w:fill="auto"/>
          </w:tcPr>
          <w:p w:rsidR="00B4569D" w:rsidRDefault="00872851">
            <w:pPr>
              <w:spacing w:after="200" w:line="360" w:lineRule="auto"/>
              <w:rPr>
                <w:b w:val="0"/>
              </w:rPr>
            </w:pPr>
            <w:r>
              <w:rPr>
                <w:rFonts w:cs="Times New Roman"/>
                <w:b w:val="0"/>
                <w:color w:val="000000"/>
                <w:szCs w:val="24"/>
                <w:shd w:val="clear" w:color="auto" w:fill="FFFFFF"/>
              </w:rPr>
              <w:t>Tricycle Fare Matrix</w:t>
            </w:r>
          </w:p>
        </w:tc>
      </w:tr>
      <w:tr w:rsidR="00B4569D">
        <w:trPr>
          <w:trHeight w:val="1002"/>
        </w:trPr>
        <w:tc>
          <w:tcPr>
            <w:tcW w:w="4346" w:type="dxa"/>
            <w:tcBorders>
              <w:top w:val="single" w:sz="4" w:space="0" w:color="000000"/>
              <w:left w:val="single" w:sz="4" w:space="0" w:color="000000"/>
              <w:bottom w:val="single" w:sz="4" w:space="0" w:color="000000"/>
              <w:right w:val="single" w:sz="4" w:space="0" w:color="000000"/>
            </w:tcBorders>
            <w:shd w:val="clear" w:color="auto" w:fill="auto"/>
          </w:tcPr>
          <w:p w:rsidR="00B4569D" w:rsidRDefault="00872851">
            <w:pPr>
              <w:jc w:val="both"/>
              <w:rPr>
                <w:b w:val="0"/>
              </w:rPr>
            </w:pPr>
            <w:r>
              <w:rPr>
                <w:rFonts w:cs="Times New Roman"/>
                <w:b w:val="0"/>
                <w:color w:val="000000"/>
                <w:szCs w:val="24"/>
                <w:shd w:val="clear" w:color="auto" w:fill="FFFFFF"/>
              </w:rPr>
              <w:t>*Cash to Credit</w:t>
            </w:r>
          </w:p>
          <w:p w:rsidR="00B4569D" w:rsidRDefault="00872851">
            <w:pPr>
              <w:jc w:val="both"/>
              <w:rPr>
                <w:b w:val="0"/>
              </w:rPr>
            </w:pPr>
            <w:r>
              <w:rPr>
                <w:rFonts w:cs="Times New Roman"/>
                <w:b w:val="0"/>
                <w:color w:val="000000"/>
                <w:szCs w:val="24"/>
                <w:shd w:val="clear" w:color="auto" w:fill="FFFFFF"/>
              </w:rPr>
              <w:t>*</w:t>
            </w:r>
            <w:r>
              <w:rPr>
                <w:rStyle w:val="Strong"/>
                <w:rFonts w:cs="Times New Roman"/>
                <w:color w:val="000000"/>
                <w:szCs w:val="24"/>
                <w:shd w:val="clear" w:color="auto" w:fill="FFFFFF"/>
              </w:rPr>
              <w:t>Flat rate fees</w:t>
            </w:r>
          </w:p>
          <w:p w:rsidR="00B4569D" w:rsidRDefault="00872851">
            <w:pPr>
              <w:jc w:val="both"/>
              <w:rPr>
                <w:b w:val="0"/>
              </w:rPr>
            </w:pPr>
            <w:r>
              <w:rPr>
                <w:rStyle w:val="Strong"/>
                <w:rFonts w:cs="Times New Roman"/>
                <w:color w:val="000000"/>
                <w:szCs w:val="24"/>
                <w:shd w:val="clear" w:color="auto" w:fill="FFFFFF"/>
              </w:rPr>
              <w:t>*</w:t>
            </w:r>
            <w:r>
              <w:rPr>
                <w:rFonts w:cs="Times New Roman"/>
                <w:b w:val="0"/>
                <w:color w:val="000000"/>
                <w:szCs w:val="24"/>
              </w:rPr>
              <w:t xml:space="preserve"> Air condition.</w:t>
            </w:r>
          </w:p>
          <w:p w:rsidR="00B4569D" w:rsidRDefault="00B4569D">
            <w:pPr>
              <w:spacing w:after="200"/>
              <w:jc w:val="both"/>
              <w:rPr>
                <w:rFonts w:cs="Times New Roman"/>
                <w:b w:val="0"/>
                <w:color w:val="000000"/>
                <w:szCs w:val="24"/>
                <w:highlight w:val="white"/>
              </w:rPr>
            </w:pPr>
          </w:p>
        </w:tc>
        <w:tc>
          <w:tcPr>
            <w:tcW w:w="4306" w:type="dxa"/>
            <w:tcBorders>
              <w:top w:val="single" w:sz="4" w:space="0" w:color="000000"/>
              <w:left w:val="single" w:sz="4" w:space="0" w:color="000000"/>
              <w:bottom w:val="single" w:sz="4" w:space="0" w:color="000000"/>
              <w:right w:val="single" w:sz="4" w:space="0" w:color="000000"/>
            </w:tcBorders>
            <w:shd w:val="clear" w:color="auto" w:fill="auto"/>
          </w:tcPr>
          <w:p w:rsidR="00B4569D" w:rsidRDefault="00872851">
            <w:pPr>
              <w:jc w:val="both"/>
              <w:rPr>
                <w:b w:val="0"/>
              </w:rPr>
            </w:pPr>
            <w:r>
              <w:rPr>
                <w:rFonts w:cs="Times New Roman"/>
                <w:b w:val="0"/>
                <w:color w:val="000000"/>
                <w:szCs w:val="24"/>
                <w:shd w:val="clear" w:color="auto" w:fill="FFFFFF"/>
              </w:rPr>
              <w:t>*</w:t>
            </w:r>
            <w:ins w:id="302" w:author="fujiapple" w:date="2019-07-22T00:28:00Z">
              <w:r w:rsidR="00B35C73">
                <w:rPr>
                  <w:rFonts w:cs="Times New Roman"/>
                  <w:b w:val="0"/>
                  <w:color w:val="000000"/>
                  <w:szCs w:val="24"/>
                  <w:shd w:val="clear" w:color="auto" w:fill="FFFFFF"/>
                </w:rPr>
                <w:t>Fast and Reliable Trasportation</w:t>
              </w:r>
            </w:ins>
            <w:del w:id="303" w:author="fujiapple" w:date="2019-07-22T00:18:00Z">
              <w:r w:rsidDel="00B35C73">
                <w:rPr>
                  <w:rFonts w:cs="Times New Roman"/>
                  <w:b w:val="0"/>
                  <w:color w:val="000000"/>
                  <w:szCs w:val="24"/>
                  <w:shd w:val="clear" w:color="auto" w:fill="FFFFFF"/>
                </w:rPr>
                <w:delText>Has alert and notification.</w:delText>
              </w:r>
            </w:del>
          </w:p>
          <w:p w:rsidR="00B4569D" w:rsidRDefault="00872851">
            <w:pPr>
              <w:jc w:val="both"/>
              <w:rPr>
                <w:b w:val="0"/>
              </w:rPr>
            </w:pPr>
            <w:r>
              <w:rPr>
                <w:rFonts w:cs="Times New Roman"/>
                <w:b w:val="0"/>
                <w:color w:val="000000"/>
                <w:szCs w:val="24"/>
                <w:shd w:val="clear" w:color="auto" w:fill="FFFFFF"/>
              </w:rPr>
              <w:t>*</w:t>
            </w:r>
            <w:ins w:id="304" w:author="fujiapple" w:date="2019-07-22T00:29:00Z">
              <w:r w:rsidR="00B35C73">
                <w:rPr>
                  <w:rFonts w:cs="Times New Roman"/>
                  <w:b w:val="0"/>
                  <w:color w:val="000000"/>
                  <w:szCs w:val="24"/>
                  <w:shd w:val="clear" w:color="auto" w:fill="FFFFFF"/>
                </w:rPr>
                <w:t>Cheaper Fee.</w:t>
              </w:r>
            </w:ins>
            <w:del w:id="305" w:author="fujiapple" w:date="2019-07-22T00:18:00Z">
              <w:r w:rsidDel="00B35C73">
                <w:rPr>
                  <w:rFonts w:cs="Times New Roman"/>
                  <w:b w:val="0"/>
                  <w:color w:val="000000"/>
                  <w:szCs w:val="24"/>
                  <w:shd w:val="clear" w:color="auto" w:fill="FFFFFF"/>
                </w:rPr>
                <w:delText>Emergency response.</w:delText>
              </w:r>
            </w:del>
          </w:p>
          <w:p w:rsidR="00B4569D" w:rsidRDefault="00872851">
            <w:pPr>
              <w:spacing w:after="200"/>
              <w:jc w:val="both"/>
              <w:rPr>
                <w:b w:val="0"/>
              </w:rPr>
            </w:pPr>
            <w:del w:id="306" w:author="fujiapple" w:date="2019-07-22T00:28:00Z">
              <w:r w:rsidDel="00B35C73">
                <w:rPr>
                  <w:rFonts w:cs="Times New Roman"/>
                  <w:b w:val="0"/>
                  <w:color w:val="000000"/>
                  <w:szCs w:val="24"/>
                  <w:shd w:val="clear" w:color="auto" w:fill="FFFFFF"/>
                </w:rPr>
                <w:delText>* Cheaper fe</w:delText>
              </w:r>
            </w:del>
            <w:del w:id="307" w:author="fujiapple" w:date="2019-07-22T00:25:00Z">
              <w:r w:rsidDel="00B35C73">
                <w:rPr>
                  <w:rFonts w:cs="Times New Roman"/>
                  <w:b w:val="0"/>
                  <w:color w:val="000000"/>
                  <w:szCs w:val="24"/>
                  <w:shd w:val="clear" w:color="auto" w:fill="FFFFFF"/>
                </w:rPr>
                <w:delText>e</w:delText>
              </w:r>
            </w:del>
          </w:p>
        </w:tc>
      </w:tr>
    </w:tbl>
    <w:p w:rsidR="00B4569D" w:rsidRDefault="00B4569D">
      <w:pPr>
        <w:spacing w:line="360" w:lineRule="auto"/>
        <w:rPr>
          <w:rFonts w:cs="Times New Roman"/>
          <w:b w:val="0"/>
          <w:color w:val="000000"/>
          <w:szCs w:val="24"/>
          <w:highlight w:val="white"/>
        </w:rPr>
      </w:pPr>
    </w:p>
    <w:p w:rsidR="00B4569D" w:rsidRDefault="00B4569D">
      <w:pPr>
        <w:spacing w:line="360" w:lineRule="auto"/>
        <w:rPr>
          <w:rFonts w:cs="Times New Roman"/>
          <w:b w:val="0"/>
          <w:color w:val="000000"/>
          <w:szCs w:val="24"/>
          <w:highlight w:val="white"/>
        </w:rPr>
      </w:pPr>
    </w:p>
    <w:p w:rsidR="00B4569D" w:rsidRDefault="00872851">
      <w:pPr>
        <w:spacing w:line="360" w:lineRule="auto"/>
        <w:jc w:val="both"/>
        <w:rPr>
          <w:b w:val="0"/>
        </w:rPr>
      </w:pPr>
      <w:r>
        <w:rPr>
          <w:rFonts w:cs="Times New Roman"/>
          <w:b w:val="0"/>
          <w:color w:val="000000"/>
          <w:szCs w:val="24"/>
          <w:shd w:val="clear" w:color="auto" w:fill="FFFFFF"/>
        </w:rPr>
        <w:tab/>
        <w:t>The Grab Mobile App has flat rate fees that you can see upfront before your ride but your travel fee</w:t>
      </w:r>
      <w:r>
        <w:rPr>
          <w:rFonts w:cs="Times New Roman"/>
          <w:b w:val="0"/>
          <w:color w:val="000000"/>
          <w:szCs w:val="24"/>
          <w:shd w:val="clear" w:color="auto" w:fill="F8F8F8"/>
        </w:rPr>
        <w:t> </w:t>
      </w:r>
      <w:r>
        <w:rPr>
          <w:rStyle w:val="highlight"/>
          <w:rFonts w:cs="Times New Roman"/>
          <w:b w:val="0"/>
          <w:bCs/>
          <w:color w:val="000000"/>
          <w:szCs w:val="24"/>
          <w:shd w:val="clear" w:color="auto" w:fill="F8F8F8"/>
        </w:rPr>
        <w:t>is quite expensive</w:t>
      </w:r>
      <w:r>
        <w:rPr>
          <w:rFonts w:cs="Times New Roman"/>
          <w:b w:val="0"/>
          <w:color w:val="000000"/>
          <w:szCs w:val="24"/>
          <w:shd w:val="clear" w:color="auto" w:fill="F8F8F8"/>
        </w:rPr>
        <w:t xml:space="preserve">. It has </w:t>
      </w:r>
      <w:r>
        <w:rPr>
          <w:rFonts w:cs="Times New Roman"/>
          <w:b w:val="0"/>
          <w:color w:val="000000"/>
          <w:szCs w:val="24"/>
          <w:shd w:val="clear" w:color="auto" w:fill="FFFFFF"/>
        </w:rPr>
        <w:t xml:space="preserve">Cash to Credit that vulnerable to the customers to reveal card information and gather data. It uses air condition that can be caused health problems to the drivers. While the developers proposed project </w:t>
      </w:r>
      <w:ins w:id="308" w:author="fujiapple" w:date="2019-07-22T00:30:00Z">
        <w:r w:rsidR="001E2A84">
          <w:rPr>
            <w:rFonts w:cs="Times New Roman"/>
            <w:b w:val="0"/>
            <w:color w:val="000000"/>
            <w:szCs w:val="24"/>
            <w:shd w:val="clear" w:color="auto" w:fill="FFFFFF"/>
          </w:rPr>
          <w:t xml:space="preserve">has much cheaper price </w:t>
        </w:r>
      </w:ins>
      <w:ins w:id="309" w:author="fujiapple" w:date="2019-07-22T00:34:00Z">
        <w:r w:rsidR="001E2A84">
          <w:rPr>
            <w:rFonts w:cs="Times New Roman"/>
            <w:b w:val="0"/>
            <w:color w:val="000000"/>
            <w:szCs w:val="24"/>
            <w:shd w:val="clear" w:color="auto" w:fill="FFFFFF"/>
          </w:rPr>
          <w:t>and have faster service.</w:t>
        </w:r>
      </w:ins>
      <w:del w:id="310" w:author="fujiapple" w:date="2019-07-22T00:20:00Z">
        <w:r w:rsidDel="00B35C73">
          <w:rPr>
            <w:rFonts w:cs="Times New Roman"/>
            <w:b w:val="0"/>
            <w:color w:val="000000"/>
            <w:szCs w:val="24"/>
            <w:shd w:val="clear" w:color="auto" w:fill="FFFFFF"/>
          </w:rPr>
          <w:delText>has alert and notification that alert diver, it has emergency response this feature is very useful in important cases that alarm the driver for some emergency cases near the devices.</w:delText>
        </w:r>
      </w:del>
    </w:p>
    <w:p w:rsidR="00B4569D" w:rsidRDefault="00B4569D">
      <w:pPr>
        <w:spacing w:line="360" w:lineRule="auto"/>
        <w:jc w:val="both"/>
        <w:rPr>
          <w:rStyle w:val="Strong"/>
          <w:color w:val="000000"/>
        </w:rPr>
      </w:pPr>
    </w:p>
    <w:p w:rsidR="00B4569D" w:rsidRDefault="00872851">
      <w:pPr>
        <w:spacing w:line="360" w:lineRule="auto"/>
        <w:rPr>
          <w:ins w:id="311" w:author="Gaaaab" w:date="2019-07-24T00:00:00Z"/>
          <w:rStyle w:val="Strong"/>
          <w:rFonts w:cs="Times New Roman"/>
          <w:color w:val="000000"/>
          <w:szCs w:val="24"/>
          <w:shd w:val="clear" w:color="auto" w:fill="FFFFFF"/>
        </w:rPr>
      </w:pPr>
      <w:r>
        <w:rPr>
          <w:rStyle w:val="Strong"/>
          <w:rFonts w:cs="Times New Roman"/>
          <w:color w:val="000000"/>
          <w:szCs w:val="24"/>
          <w:shd w:val="clear" w:color="auto" w:fill="FFFFFF"/>
        </w:rPr>
        <w:t>Table 2: Comparison between Uber and Tricycle Fare Matrix.</w:t>
      </w:r>
    </w:p>
    <w:p w:rsidR="001B67A6" w:rsidRDefault="001B67A6">
      <w:pPr>
        <w:spacing w:line="360" w:lineRule="auto"/>
        <w:rPr>
          <w:b w:val="0"/>
          <w:color w:val="000000"/>
        </w:rPr>
      </w:pPr>
    </w:p>
    <w:tbl>
      <w:tblPr>
        <w:tblW w:w="9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4597"/>
        <w:gridCol w:w="4552"/>
      </w:tblGrid>
      <w:tr w:rsidR="00B4569D">
        <w:trPr>
          <w:trHeight w:val="554"/>
        </w:trPr>
        <w:tc>
          <w:tcPr>
            <w:tcW w:w="4596" w:type="dxa"/>
            <w:tcBorders>
              <w:top w:val="single" w:sz="4" w:space="0" w:color="000000"/>
              <w:left w:val="single" w:sz="4" w:space="0" w:color="000000"/>
              <w:bottom w:val="single" w:sz="4" w:space="0" w:color="000000"/>
              <w:right w:val="single" w:sz="4" w:space="0" w:color="000000"/>
            </w:tcBorders>
            <w:shd w:val="clear" w:color="auto" w:fill="auto"/>
          </w:tcPr>
          <w:p w:rsidR="00B4569D" w:rsidRDefault="00872851">
            <w:pPr>
              <w:spacing w:after="200" w:line="360" w:lineRule="auto"/>
              <w:rPr>
                <w:b w:val="0"/>
              </w:rPr>
            </w:pPr>
            <w:r>
              <w:rPr>
                <w:rFonts w:cs="Times New Roman"/>
                <w:b w:val="0"/>
                <w:color w:val="000000"/>
                <w:szCs w:val="24"/>
                <w:shd w:val="clear" w:color="auto" w:fill="FFFFFF"/>
              </w:rPr>
              <w:t>Uber Mobile App</w:t>
            </w:r>
          </w:p>
        </w:tc>
        <w:tc>
          <w:tcPr>
            <w:tcW w:w="4552" w:type="dxa"/>
            <w:tcBorders>
              <w:top w:val="single" w:sz="4" w:space="0" w:color="000000"/>
              <w:left w:val="single" w:sz="4" w:space="0" w:color="000000"/>
              <w:bottom w:val="single" w:sz="4" w:space="0" w:color="000000"/>
              <w:right w:val="single" w:sz="4" w:space="0" w:color="000000"/>
            </w:tcBorders>
            <w:shd w:val="clear" w:color="auto" w:fill="auto"/>
          </w:tcPr>
          <w:p w:rsidR="00B4569D" w:rsidRDefault="00872851">
            <w:pPr>
              <w:spacing w:after="200" w:line="360" w:lineRule="auto"/>
              <w:rPr>
                <w:b w:val="0"/>
              </w:rPr>
            </w:pPr>
            <w:r>
              <w:rPr>
                <w:rFonts w:cs="Times New Roman"/>
                <w:b w:val="0"/>
                <w:color w:val="000000"/>
                <w:szCs w:val="24"/>
                <w:shd w:val="clear" w:color="auto" w:fill="FFFFFF"/>
              </w:rPr>
              <w:t>Tricycle Fare Matrix</w:t>
            </w:r>
          </w:p>
        </w:tc>
      </w:tr>
      <w:tr w:rsidR="00B4569D">
        <w:trPr>
          <w:trHeight w:val="2025"/>
        </w:trPr>
        <w:tc>
          <w:tcPr>
            <w:tcW w:w="4596" w:type="dxa"/>
            <w:tcBorders>
              <w:top w:val="single" w:sz="4" w:space="0" w:color="000000"/>
              <w:left w:val="single" w:sz="4" w:space="0" w:color="000000"/>
              <w:bottom w:val="single" w:sz="4" w:space="0" w:color="000000"/>
              <w:right w:val="single" w:sz="4" w:space="0" w:color="000000"/>
            </w:tcBorders>
            <w:shd w:val="clear" w:color="auto" w:fill="auto"/>
          </w:tcPr>
          <w:p w:rsidR="00B4569D" w:rsidRDefault="00872851">
            <w:pPr>
              <w:jc w:val="both"/>
              <w:rPr>
                <w:b w:val="0"/>
              </w:rPr>
            </w:pPr>
            <w:r>
              <w:rPr>
                <w:rFonts w:cs="Times New Roman"/>
                <w:b w:val="0"/>
                <w:color w:val="000000"/>
                <w:szCs w:val="24"/>
                <w:shd w:val="clear" w:color="auto" w:fill="FFFFFF"/>
              </w:rPr>
              <w:t>*Cash to Credit</w:t>
            </w:r>
          </w:p>
          <w:p w:rsidR="00B4569D" w:rsidRDefault="00872851">
            <w:pPr>
              <w:jc w:val="both"/>
              <w:rPr>
                <w:b w:val="0"/>
              </w:rPr>
            </w:pPr>
            <w:r>
              <w:rPr>
                <w:rFonts w:cs="Times New Roman"/>
                <w:b w:val="0"/>
                <w:color w:val="000000"/>
                <w:szCs w:val="24"/>
                <w:shd w:val="clear" w:color="auto" w:fill="FFFFFF"/>
              </w:rPr>
              <w:t>*</w:t>
            </w:r>
            <w:r>
              <w:rPr>
                <w:rStyle w:val="Strong"/>
                <w:rFonts w:cs="Times New Roman"/>
                <w:color w:val="000000"/>
                <w:szCs w:val="24"/>
                <w:shd w:val="clear" w:color="auto" w:fill="FFFFFF"/>
              </w:rPr>
              <w:t>Flat rate fees</w:t>
            </w:r>
          </w:p>
          <w:p w:rsidR="00B4569D" w:rsidRDefault="00872851">
            <w:pPr>
              <w:jc w:val="both"/>
              <w:rPr>
                <w:b w:val="0"/>
              </w:rPr>
            </w:pPr>
            <w:r>
              <w:rPr>
                <w:rStyle w:val="Strong"/>
                <w:rFonts w:cs="Times New Roman"/>
                <w:color w:val="000000"/>
                <w:szCs w:val="24"/>
                <w:shd w:val="clear" w:color="auto" w:fill="FFFFFF"/>
              </w:rPr>
              <w:t>*</w:t>
            </w:r>
            <w:r>
              <w:rPr>
                <w:rFonts w:cs="Times New Roman"/>
                <w:b w:val="0"/>
                <w:color w:val="000000"/>
                <w:szCs w:val="24"/>
              </w:rPr>
              <w:t xml:space="preserve"> Mobile base app</w:t>
            </w:r>
          </w:p>
          <w:p w:rsidR="00B4569D" w:rsidRDefault="00B4569D">
            <w:pPr>
              <w:spacing w:after="200"/>
              <w:jc w:val="both"/>
              <w:rPr>
                <w:rFonts w:cs="Times New Roman"/>
                <w:b w:val="0"/>
                <w:color w:val="000000"/>
                <w:szCs w:val="24"/>
                <w:highlight w:val="white"/>
              </w:rPr>
            </w:pPr>
          </w:p>
        </w:tc>
        <w:tc>
          <w:tcPr>
            <w:tcW w:w="4552" w:type="dxa"/>
            <w:tcBorders>
              <w:top w:val="single" w:sz="4" w:space="0" w:color="000000"/>
              <w:left w:val="single" w:sz="4" w:space="0" w:color="000000"/>
              <w:bottom w:val="single" w:sz="4" w:space="0" w:color="000000"/>
              <w:right w:val="single" w:sz="4" w:space="0" w:color="000000"/>
            </w:tcBorders>
            <w:shd w:val="clear" w:color="auto" w:fill="auto"/>
          </w:tcPr>
          <w:p w:rsidR="00B4569D" w:rsidRDefault="00872851">
            <w:pPr>
              <w:jc w:val="both"/>
              <w:rPr>
                <w:b w:val="0"/>
              </w:rPr>
            </w:pPr>
            <w:r>
              <w:rPr>
                <w:rFonts w:cs="Times New Roman"/>
                <w:b w:val="0"/>
                <w:color w:val="000000"/>
                <w:szCs w:val="24"/>
                <w:shd w:val="clear" w:color="auto" w:fill="FFFFFF"/>
              </w:rPr>
              <w:t>*</w:t>
            </w:r>
            <w:ins w:id="312" w:author="fujiapple" w:date="2019-07-22T00:36:00Z">
              <w:r w:rsidR="001E2A84">
                <w:rPr>
                  <w:rFonts w:cs="Times New Roman"/>
                  <w:b w:val="0"/>
                  <w:color w:val="000000"/>
                  <w:szCs w:val="24"/>
                  <w:shd w:val="clear" w:color="auto" w:fill="FFFFFF"/>
                </w:rPr>
                <w:t>Fast and Reliable Transportation</w:t>
              </w:r>
            </w:ins>
            <w:del w:id="313" w:author="fujiapple" w:date="2019-07-22T00:36:00Z">
              <w:r w:rsidDel="001E2A84">
                <w:rPr>
                  <w:rFonts w:cs="Times New Roman"/>
                  <w:b w:val="0"/>
                  <w:color w:val="000000"/>
                  <w:szCs w:val="24"/>
                  <w:shd w:val="clear" w:color="auto" w:fill="FFFFFF"/>
                </w:rPr>
                <w:delText>Has alert and notification</w:delText>
              </w:r>
            </w:del>
            <w:r>
              <w:rPr>
                <w:rFonts w:cs="Times New Roman"/>
                <w:b w:val="0"/>
                <w:color w:val="000000"/>
                <w:szCs w:val="24"/>
                <w:shd w:val="clear" w:color="auto" w:fill="FFFFFF"/>
              </w:rPr>
              <w:t>.</w:t>
            </w:r>
          </w:p>
          <w:p w:rsidR="00B4569D" w:rsidRDefault="00872851">
            <w:pPr>
              <w:jc w:val="both"/>
              <w:rPr>
                <w:b w:val="0"/>
              </w:rPr>
            </w:pPr>
            <w:r>
              <w:rPr>
                <w:rFonts w:cs="Times New Roman"/>
                <w:b w:val="0"/>
                <w:color w:val="000000"/>
                <w:szCs w:val="24"/>
                <w:shd w:val="clear" w:color="auto" w:fill="FFFFFF"/>
              </w:rPr>
              <w:t>*</w:t>
            </w:r>
            <w:ins w:id="314" w:author="fujiapple" w:date="2019-07-22T00:38:00Z">
              <w:r w:rsidR="001E2A84">
                <w:rPr>
                  <w:rFonts w:cs="Times New Roman"/>
                  <w:b w:val="0"/>
                  <w:color w:val="000000"/>
                  <w:szCs w:val="24"/>
                  <w:shd w:val="clear" w:color="auto" w:fill="FFFFFF"/>
                </w:rPr>
                <w:t>Easy to negotiate.</w:t>
              </w:r>
            </w:ins>
            <w:del w:id="315" w:author="fujiapple" w:date="2019-07-22T00:38:00Z">
              <w:r w:rsidDel="001E2A84">
                <w:rPr>
                  <w:rFonts w:cs="Times New Roman"/>
                  <w:b w:val="0"/>
                  <w:color w:val="000000"/>
                  <w:szCs w:val="24"/>
                  <w:shd w:val="clear" w:color="auto" w:fill="FFFFFF"/>
                </w:rPr>
                <w:delText>Emergency response.</w:delText>
              </w:r>
            </w:del>
          </w:p>
          <w:p w:rsidR="00B4569D" w:rsidRDefault="00872851">
            <w:pPr>
              <w:jc w:val="both"/>
              <w:rPr>
                <w:b w:val="0"/>
              </w:rPr>
            </w:pPr>
            <w:r>
              <w:rPr>
                <w:rFonts w:cs="Times New Roman"/>
                <w:b w:val="0"/>
                <w:color w:val="000000"/>
                <w:szCs w:val="24"/>
                <w:shd w:val="clear" w:color="auto" w:fill="FFFFFF"/>
              </w:rPr>
              <w:t>* Cheaper fee</w:t>
            </w:r>
          </w:p>
          <w:p w:rsidR="00B4569D" w:rsidRDefault="00872851">
            <w:pPr>
              <w:spacing w:after="200"/>
              <w:jc w:val="both"/>
              <w:rPr>
                <w:b w:val="0"/>
              </w:rPr>
            </w:pPr>
            <w:del w:id="316" w:author="fujiapple" w:date="2019-07-22T00:36:00Z">
              <w:r w:rsidDel="001E2A84">
                <w:rPr>
                  <w:rFonts w:cs="Times New Roman"/>
                  <w:b w:val="0"/>
                  <w:color w:val="000000"/>
                  <w:szCs w:val="24"/>
                  <w:shd w:val="clear" w:color="auto" w:fill="FFFFFF"/>
                </w:rPr>
                <w:delText>*Mobile base app</w:delText>
              </w:r>
            </w:del>
          </w:p>
        </w:tc>
      </w:tr>
    </w:tbl>
    <w:p w:rsidR="00B4569D" w:rsidRDefault="00B4569D">
      <w:pPr>
        <w:spacing w:line="360" w:lineRule="auto"/>
        <w:rPr>
          <w:rFonts w:cs="Times New Roman"/>
          <w:b w:val="0"/>
          <w:color w:val="000000"/>
          <w:szCs w:val="24"/>
          <w:highlight w:val="white"/>
        </w:rPr>
      </w:pPr>
    </w:p>
    <w:p w:rsidR="00B4569D" w:rsidRDefault="00872851">
      <w:pPr>
        <w:spacing w:line="360" w:lineRule="auto"/>
        <w:jc w:val="both"/>
        <w:rPr>
          <w:rFonts w:cs="Times New Roman"/>
          <w:b w:val="0"/>
          <w:color w:val="000000"/>
          <w:szCs w:val="24"/>
          <w:highlight w:val="white"/>
        </w:rPr>
      </w:pPr>
      <w:r>
        <w:rPr>
          <w:rFonts w:cs="Times New Roman"/>
          <w:b w:val="0"/>
          <w:color w:val="000000"/>
          <w:szCs w:val="24"/>
          <w:shd w:val="clear" w:color="auto" w:fill="FFFFFF"/>
        </w:rPr>
        <w:tab/>
        <w:t xml:space="preserve">The Uber mobile app uses mobile application to control the device and communicate with the users. The proponent proposed system </w:t>
      </w:r>
      <w:ins w:id="317" w:author="fujiapple" w:date="2019-07-22T00:39:00Z">
        <w:r w:rsidR="007E4754">
          <w:rPr>
            <w:rFonts w:cs="Times New Roman"/>
            <w:b w:val="0"/>
            <w:color w:val="000000"/>
            <w:szCs w:val="24"/>
            <w:shd w:val="clear" w:color="auto" w:fill="FFFFFF"/>
          </w:rPr>
          <w:t xml:space="preserve">passengers will not difficult </w:t>
        </w:r>
      </w:ins>
      <w:ins w:id="318" w:author="fujiapple" w:date="2019-07-22T00:41:00Z">
        <w:r w:rsidR="007E4754">
          <w:rPr>
            <w:rFonts w:cs="Times New Roman"/>
            <w:b w:val="0"/>
            <w:color w:val="000000"/>
            <w:szCs w:val="24"/>
            <w:shd w:val="clear" w:color="auto" w:fill="FFFFFF"/>
          </w:rPr>
          <w:lastRenderedPageBreak/>
          <w:t>to negotiate to the driver.</w:t>
        </w:r>
      </w:ins>
      <w:del w:id="319" w:author="fujiapple" w:date="2019-07-22T00:39:00Z">
        <w:r w:rsidDel="007E4754">
          <w:rPr>
            <w:rFonts w:cs="Times New Roman"/>
            <w:b w:val="0"/>
            <w:color w:val="000000"/>
            <w:szCs w:val="24"/>
            <w:shd w:val="clear" w:color="auto" w:fill="FFFFFF"/>
          </w:rPr>
          <w:delText xml:space="preserve">has </w:delText>
        </w:r>
        <w:r w:rsidDel="00FD5A69">
          <w:rPr>
            <w:rFonts w:cs="Times New Roman"/>
            <w:b w:val="0"/>
            <w:color w:val="000000"/>
            <w:szCs w:val="24"/>
            <w:shd w:val="clear" w:color="auto" w:fill="FFFFFF"/>
          </w:rPr>
          <w:delText>mobile application but unlike with the uber, tricycle fare matrix has a feature to sure the communication between the customer.</w:delText>
        </w:r>
      </w:del>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b w:val="0"/>
        </w:rPr>
      </w:pPr>
    </w:p>
    <w:p w:rsidR="00B4569D" w:rsidRDefault="00872851">
      <w:pPr>
        <w:spacing w:line="360" w:lineRule="auto"/>
        <w:rPr>
          <w:ins w:id="320" w:author="Gaaaab" w:date="2019-07-24T00:00:00Z"/>
          <w:rFonts w:cs="Times New Roman"/>
          <w:b w:val="0"/>
          <w:color w:val="000000"/>
          <w:szCs w:val="24"/>
          <w:highlight w:val="white"/>
          <w:shd w:val="clear" w:color="auto" w:fill="FFFFFF"/>
        </w:rPr>
      </w:pPr>
      <w:r>
        <w:rPr>
          <w:rFonts w:cs="Times New Roman"/>
          <w:b w:val="0"/>
          <w:color w:val="000000"/>
          <w:szCs w:val="24"/>
          <w:highlight w:val="white"/>
          <w:shd w:val="clear" w:color="auto" w:fill="FFFFFF"/>
        </w:rPr>
        <w:t>Table 3: Comparison between Angkas and Tricycle Fare Matrix.</w:t>
      </w:r>
    </w:p>
    <w:p w:rsidR="001B67A6" w:rsidRDefault="001B67A6">
      <w:pPr>
        <w:spacing w:line="360" w:lineRule="auto"/>
        <w:rPr>
          <w:rFonts w:cs="Times New Roman"/>
          <w:b w:val="0"/>
          <w:color w:val="000000"/>
          <w:szCs w:val="24"/>
          <w:highlight w:val="white"/>
        </w:rPr>
      </w:pPr>
    </w:p>
    <w:tbl>
      <w:tblPr>
        <w:tblW w:w="8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4479"/>
        <w:gridCol w:w="4435"/>
      </w:tblGrid>
      <w:tr w:rsidR="00B4569D">
        <w:trPr>
          <w:trHeight w:val="533"/>
        </w:trPr>
        <w:tc>
          <w:tcPr>
            <w:tcW w:w="4478" w:type="dxa"/>
            <w:tcBorders>
              <w:top w:val="single" w:sz="4" w:space="0" w:color="000000"/>
              <w:left w:val="single" w:sz="4" w:space="0" w:color="000000"/>
              <w:bottom w:val="single" w:sz="4" w:space="0" w:color="000000"/>
              <w:right w:val="single" w:sz="4" w:space="0" w:color="000000"/>
            </w:tcBorders>
            <w:shd w:val="clear" w:color="auto" w:fill="auto"/>
          </w:tcPr>
          <w:p w:rsidR="00B4569D" w:rsidRDefault="00872851">
            <w:pPr>
              <w:spacing w:after="200" w:line="360" w:lineRule="auto"/>
              <w:rPr>
                <w:b w:val="0"/>
              </w:rPr>
            </w:pPr>
            <w:r>
              <w:rPr>
                <w:rFonts w:cs="Times New Roman"/>
                <w:b w:val="0"/>
                <w:color w:val="000000"/>
                <w:szCs w:val="24"/>
                <w:shd w:val="clear" w:color="auto" w:fill="FFFFFF"/>
              </w:rPr>
              <w:t>Angkas Mobile App</w:t>
            </w:r>
          </w:p>
        </w:tc>
        <w:tc>
          <w:tcPr>
            <w:tcW w:w="4435" w:type="dxa"/>
            <w:tcBorders>
              <w:top w:val="single" w:sz="4" w:space="0" w:color="000000"/>
              <w:left w:val="single" w:sz="4" w:space="0" w:color="000000"/>
              <w:bottom w:val="single" w:sz="4" w:space="0" w:color="000000"/>
              <w:right w:val="single" w:sz="4" w:space="0" w:color="000000"/>
            </w:tcBorders>
            <w:shd w:val="clear" w:color="auto" w:fill="auto"/>
          </w:tcPr>
          <w:p w:rsidR="00B4569D" w:rsidRDefault="00872851">
            <w:pPr>
              <w:spacing w:after="200" w:line="360" w:lineRule="auto"/>
              <w:rPr>
                <w:b w:val="0"/>
              </w:rPr>
            </w:pPr>
            <w:r>
              <w:rPr>
                <w:rFonts w:cs="Times New Roman"/>
                <w:b w:val="0"/>
                <w:color w:val="000000"/>
                <w:szCs w:val="24"/>
                <w:shd w:val="clear" w:color="auto" w:fill="FFFFFF"/>
              </w:rPr>
              <w:t>Tricycle Fare Matrix</w:t>
            </w:r>
          </w:p>
        </w:tc>
      </w:tr>
      <w:tr w:rsidR="00B4569D">
        <w:trPr>
          <w:trHeight w:val="1951"/>
        </w:trPr>
        <w:tc>
          <w:tcPr>
            <w:tcW w:w="4478" w:type="dxa"/>
            <w:tcBorders>
              <w:top w:val="single" w:sz="4" w:space="0" w:color="000000"/>
              <w:left w:val="single" w:sz="4" w:space="0" w:color="000000"/>
              <w:bottom w:val="single" w:sz="4" w:space="0" w:color="000000"/>
              <w:right w:val="single" w:sz="4" w:space="0" w:color="000000"/>
            </w:tcBorders>
            <w:shd w:val="clear" w:color="auto" w:fill="auto"/>
          </w:tcPr>
          <w:p w:rsidR="00B4569D" w:rsidRDefault="00872851">
            <w:pPr>
              <w:jc w:val="both"/>
              <w:rPr>
                <w:b w:val="0"/>
              </w:rPr>
            </w:pPr>
            <w:r>
              <w:rPr>
                <w:rFonts w:cs="Times New Roman"/>
                <w:b w:val="0"/>
                <w:color w:val="000000"/>
                <w:szCs w:val="24"/>
                <w:shd w:val="clear" w:color="auto" w:fill="FFFFFF"/>
              </w:rPr>
              <w:t>*Cash to Credit</w:t>
            </w:r>
          </w:p>
          <w:p w:rsidR="00B4569D" w:rsidRDefault="00872851">
            <w:pPr>
              <w:jc w:val="both"/>
              <w:rPr>
                <w:b w:val="0"/>
              </w:rPr>
            </w:pPr>
            <w:r>
              <w:rPr>
                <w:rFonts w:cs="Times New Roman"/>
                <w:b w:val="0"/>
                <w:color w:val="000000"/>
                <w:szCs w:val="24"/>
                <w:shd w:val="clear" w:color="auto" w:fill="FFFFFF"/>
              </w:rPr>
              <w:t>*</w:t>
            </w:r>
            <w:r>
              <w:rPr>
                <w:rStyle w:val="Strong"/>
                <w:rFonts w:cs="Times New Roman"/>
                <w:color w:val="000000"/>
                <w:szCs w:val="24"/>
                <w:shd w:val="clear" w:color="auto" w:fill="FFFFFF"/>
              </w:rPr>
              <w:t>Flat rate fees</w:t>
            </w:r>
          </w:p>
          <w:p w:rsidR="00B4569D" w:rsidRDefault="00872851">
            <w:pPr>
              <w:jc w:val="both"/>
              <w:rPr>
                <w:b w:val="0"/>
              </w:rPr>
            </w:pPr>
            <w:r>
              <w:rPr>
                <w:rStyle w:val="Strong"/>
                <w:rFonts w:cs="Times New Roman"/>
                <w:color w:val="000000"/>
                <w:szCs w:val="24"/>
                <w:shd w:val="clear" w:color="auto" w:fill="FFFFFF"/>
              </w:rPr>
              <w:t>*</w:t>
            </w:r>
            <w:r>
              <w:rPr>
                <w:rFonts w:cs="Times New Roman"/>
                <w:b w:val="0"/>
                <w:color w:val="000000"/>
                <w:szCs w:val="24"/>
              </w:rPr>
              <w:t xml:space="preserve"> Total capacity 1</w:t>
            </w:r>
          </w:p>
          <w:p w:rsidR="00B4569D" w:rsidRDefault="00B4569D">
            <w:pPr>
              <w:spacing w:after="200"/>
              <w:jc w:val="both"/>
              <w:rPr>
                <w:rFonts w:cs="Times New Roman"/>
                <w:b w:val="0"/>
                <w:color w:val="000000"/>
                <w:szCs w:val="24"/>
                <w:highlight w:val="white"/>
              </w:rPr>
            </w:pPr>
          </w:p>
        </w:tc>
        <w:tc>
          <w:tcPr>
            <w:tcW w:w="4435" w:type="dxa"/>
            <w:tcBorders>
              <w:top w:val="single" w:sz="4" w:space="0" w:color="000000"/>
              <w:left w:val="single" w:sz="4" w:space="0" w:color="000000"/>
              <w:bottom w:val="single" w:sz="4" w:space="0" w:color="000000"/>
              <w:right w:val="single" w:sz="4" w:space="0" w:color="000000"/>
            </w:tcBorders>
            <w:shd w:val="clear" w:color="auto" w:fill="auto"/>
          </w:tcPr>
          <w:p w:rsidR="00B4569D" w:rsidDel="00F36C4F" w:rsidRDefault="00872851">
            <w:pPr>
              <w:jc w:val="both"/>
              <w:rPr>
                <w:del w:id="321" w:author="fujiapple" w:date="2019-07-22T00:43:00Z"/>
                <w:b w:val="0"/>
              </w:rPr>
            </w:pPr>
            <w:del w:id="322" w:author="fujiapple" w:date="2019-07-22T00:43:00Z">
              <w:r w:rsidDel="00F36C4F">
                <w:rPr>
                  <w:rFonts w:cs="Times New Roman"/>
                  <w:b w:val="0"/>
                  <w:color w:val="000000"/>
                  <w:szCs w:val="24"/>
                  <w:shd w:val="clear" w:color="auto" w:fill="FFFFFF"/>
                </w:rPr>
                <w:delText>*Has alert and notification.</w:delText>
              </w:r>
            </w:del>
          </w:p>
          <w:p w:rsidR="00B4569D" w:rsidDel="00F36C4F" w:rsidRDefault="00872851">
            <w:pPr>
              <w:jc w:val="both"/>
              <w:rPr>
                <w:del w:id="323" w:author="fujiapple" w:date="2019-07-22T00:43:00Z"/>
                <w:b w:val="0"/>
              </w:rPr>
            </w:pPr>
            <w:del w:id="324" w:author="fujiapple" w:date="2019-07-22T00:43:00Z">
              <w:r w:rsidDel="00F36C4F">
                <w:rPr>
                  <w:rFonts w:cs="Times New Roman"/>
                  <w:b w:val="0"/>
                  <w:color w:val="000000"/>
                  <w:szCs w:val="24"/>
                  <w:shd w:val="clear" w:color="auto" w:fill="FFFFFF"/>
                </w:rPr>
                <w:delText>*Emergency response.</w:delText>
              </w:r>
            </w:del>
          </w:p>
          <w:p w:rsidR="00B4569D" w:rsidRDefault="00872851">
            <w:pPr>
              <w:jc w:val="both"/>
              <w:rPr>
                <w:b w:val="0"/>
              </w:rPr>
            </w:pPr>
            <w:r>
              <w:rPr>
                <w:rFonts w:cs="Times New Roman"/>
                <w:b w:val="0"/>
                <w:color w:val="000000"/>
                <w:szCs w:val="24"/>
                <w:shd w:val="clear" w:color="auto" w:fill="FFFFFF"/>
              </w:rPr>
              <w:t>* Cheaper fee</w:t>
            </w:r>
          </w:p>
          <w:p w:rsidR="00B4569D" w:rsidRDefault="00872851">
            <w:pPr>
              <w:spacing w:after="200"/>
              <w:jc w:val="both"/>
              <w:rPr>
                <w:b w:val="0"/>
              </w:rPr>
            </w:pPr>
            <w:r>
              <w:rPr>
                <w:rFonts w:cs="Times New Roman"/>
                <w:b w:val="0"/>
                <w:color w:val="000000"/>
                <w:szCs w:val="24"/>
                <w:shd w:val="clear" w:color="auto" w:fill="FFFFFF"/>
              </w:rPr>
              <w:t>*Total capacity 5</w:t>
            </w:r>
          </w:p>
        </w:tc>
      </w:tr>
    </w:tbl>
    <w:p w:rsidR="00B4569D" w:rsidRDefault="00872851">
      <w:pPr>
        <w:spacing w:line="360" w:lineRule="auto"/>
        <w:rPr>
          <w:b w:val="0"/>
        </w:rPr>
      </w:pPr>
      <w:r>
        <w:rPr>
          <w:rFonts w:cs="Times New Roman"/>
          <w:b w:val="0"/>
          <w:color w:val="000000"/>
          <w:szCs w:val="24"/>
          <w:shd w:val="clear" w:color="auto" w:fill="FFFFFF"/>
        </w:rPr>
        <w:tab/>
      </w:r>
    </w:p>
    <w:p w:rsidR="00B4569D" w:rsidRDefault="00872851">
      <w:pPr>
        <w:spacing w:line="360" w:lineRule="auto"/>
        <w:jc w:val="both"/>
        <w:rPr>
          <w:rFonts w:cs="Times New Roman"/>
          <w:b w:val="0"/>
          <w:color w:val="000000"/>
          <w:szCs w:val="24"/>
          <w:highlight w:val="white"/>
        </w:rPr>
        <w:sectPr w:rsidR="00B4569D" w:rsidSect="008F5784">
          <w:footerReference w:type="default" r:id="rId11"/>
          <w:pgSz w:w="12240" w:h="15840"/>
          <w:pgMar w:top="1440" w:right="1440" w:bottom="1440" w:left="2160" w:header="0" w:footer="288" w:gutter="0"/>
          <w:cols w:space="720"/>
          <w:formProt w:val="0"/>
          <w:titlePg/>
          <w:docGrid w:linePitch="360"/>
          <w:sectPrChange w:id="334" w:author="Gaaaab" w:date="2019-07-21T21:48:00Z">
            <w:sectPr w:rsidR="00B4569D" w:rsidSect="008F5784">
              <w:titlePg w:val="0"/>
            </w:sectPr>
          </w:sectPrChange>
        </w:sectPr>
      </w:pPr>
      <w:r>
        <w:rPr>
          <w:rFonts w:cs="Times New Roman"/>
          <w:b w:val="0"/>
          <w:color w:val="000000"/>
          <w:szCs w:val="24"/>
          <w:shd w:val="clear" w:color="auto" w:fill="FFFFFF"/>
        </w:rPr>
        <w:tab/>
        <w:t>The Angkas mobile app capacity is 1 person only. The proponent proposed system has a maximum capacity of 5 person.</w:t>
      </w:r>
    </w:p>
    <w:p w:rsidR="00B4569D" w:rsidRDefault="00872851">
      <w:pPr>
        <w:pStyle w:val="Heading2"/>
        <w:jc w:val="center"/>
        <w:rPr>
          <w:lang w:eastAsia="en-PH"/>
        </w:rPr>
      </w:pPr>
      <w:r>
        <w:rPr>
          <w:lang w:eastAsia="en-PH"/>
        </w:rPr>
        <w:lastRenderedPageBreak/>
        <w:t>METHODOLOGY</w:t>
      </w:r>
    </w:p>
    <w:p w:rsidR="00B4569D" w:rsidRDefault="00872851">
      <w:pPr>
        <w:pStyle w:val="Heading2"/>
        <w:rPr>
          <w:lang w:eastAsia="en-PH"/>
        </w:rPr>
      </w:pPr>
      <w:r>
        <w:rPr>
          <w:lang w:eastAsia="en-PH"/>
        </w:rPr>
        <w:t>Methodology</w:t>
      </w:r>
    </w:p>
    <w:p w:rsidR="00B4569D" w:rsidRDefault="00872851">
      <w:pPr>
        <w:jc w:val="left"/>
        <w:rPr>
          <w:lang w:eastAsia="en-PH"/>
        </w:rPr>
      </w:pPr>
      <w:r>
        <w:rPr>
          <w:lang w:eastAsia="en-PH"/>
        </w:rPr>
        <w:t>Prototyping Model</w:t>
      </w:r>
    </w:p>
    <w:p w:rsidR="00B4569D" w:rsidRDefault="00B4569D">
      <w:pPr>
        <w:spacing w:line="360" w:lineRule="auto"/>
      </w:pPr>
    </w:p>
    <w:p w:rsidR="00B4569D" w:rsidRDefault="00872851">
      <w:pPr>
        <w:spacing w:line="360" w:lineRule="auto"/>
        <w:rPr>
          <w:b w:val="0"/>
        </w:rPr>
      </w:pPr>
      <w:r>
        <w:rPr>
          <w:noProof/>
          <w:lang w:val="en-US"/>
        </w:rPr>
        <w:drawing>
          <wp:inline distT="0" distB="0" distL="0" distR="0">
            <wp:extent cx="2704465" cy="2762250"/>
            <wp:effectExtent l="0" t="0" r="0" b="0"/>
            <wp:docPr id="1" name="Picture 2" descr="Prototyping-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rototyping-Model.jpg"/>
                    <pic:cNvPicPr>
                      <a:picLocks noChangeAspect="1" noChangeArrowheads="1"/>
                    </pic:cNvPicPr>
                  </pic:nvPicPr>
                  <pic:blipFill>
                    <a:blip r:embed="rId12"/>
                    <a:stretch>
                      <a:fillRect/>
                    </a:stretch>
                  </pic:blipFill>
                  <pic:spPr bwMode="auto">
                    <a:xfrm>
                      <a:off x="0" y="0"/>
                      <a:ext cx="2704465" cy="2762250"/>
                    </a:xfrm>
                    <a:prstGeom prst="rect">
                      <a:avLst/>
                    </a:prstGeom>
                  </pic:spPr>
                </pic:pic>
              </a:graphicData>
            </a:graphic>
          </wp:inline>
        </w:drawing>
      </w:r>
    </w:p>
    <w:p w:rsidR="00B4569D" w:rsidRDefault="00B4569D">
      <w:pPr>
        <w:spacing w:line="360" w:lineRule="auto"/>
        <w:rPr>
          <w:b w:val="0"/>
        </w:rPr>
      </w:pPr>
    </w:p>
    <w:p w:rsidR="00B4569D" w:rsidRDefault="00872851">
      <w:pPr>
        <w:spacing w:line="360" w:lineRule="auto"/>
        <w:rPr>
          <w:b w:val="0"/>
        </w:rPr>
      </w:pPr>
      <w:r>
        <w:rPr>
          <w:rFonts w:cs="Times New Roman"/>
          <w:b w:val="0"/>
          <w:color w:val="000000"/>
          <w:szCs w:val="24"/>
          <w:shd w:val="clear" w:color="auto" w:fill="FFFFFF"/>
        </w:rPr>
        <w:t>Figure No. 1 Prototyping approach process</w:t>
      </w:r>
    </w:p>
    <w:p w:rsidR="00B4569D" w:rsidRDefault="00872851">
      <w:pPr>
        <w:spacing w:line="360" w:lineRule="auto"/>
        <w:jc w:val="both"/>
        <w:rPr>
          <w:b w:val="0"/>
        </w:rPr>
      </w:pPr>
      <w:r>
        <w:rPr>
          <w:rFonts w:cs="Times New Roman"/>
          <w:b w:val="0"/>
          <w:color w:val="000000"/>
          <w:szCs w:val="24"/>
          <w:shd w:val="clear" w:color="auto" w:fill="FFFFFF"/>
        </w:rPr>
        <w:tab/>
        <w:t>This prototyping model applied when detailed information related to input and output requirements of the system is not available. In this model, it is assumed that all the requirements may not be known at the start of the development of the system where there is no manual process to determine the requirements. This model allows the users to interact and experiment with a working model of the system known as prototype. The prototype gives the user an actual feels of the system.</w:t>
      </w:r>
    </w:p>
    <w:p w:rsidR="00B4569D" w:rsidRDefault="00872851">
      <w:pPr>
        <w:spacing w:line="360" w:lineRule="auto"/>
        <w:jc w:val="both"/>
        <w:rPr>
          <w:b w:val="0"/>
        </w:rPr>
      </w:pPr>
      <w:r>
        <w:rPr>
          <w:rFonts w:cs="Times New Roman"/>
          <w:b w:val="0"/>
          <w:color w:val="000000"/>
          <w:szCs w:val="24"/>
          <w:shd w:val="clear" w:color="auto" w:fill="FFFFFF"/>
        </w:rPr>
        <w:t>At any stage, if the user is not satisfied with the prototype, it can be discarded and an entirely new system can be developed. Generally, prototype can be prepared by the approaches listed below.</w:t>
      </w:r>
    </w:p>
    <w:p w:rsidR="00B4569D" w:rsidRDefault="00872851">
      <w:pPr>
        <w:spacing w:line="360" w:lineRule="auto"/>
        <w:jc w:val="both"/>
        <w:rPr>
          <w:b w:val="0"/>
        </w:rPr>
      </w:pPr>
      <w:r>
        <w:rPr>
          <w:rFonts w:cs="Times New Roman"/>
          <w:color w:val="000000"/>
          <w:szCs w:val="24"/>
          <w:shd w:val="clear" w:color="auto" w:fill="FFFFFF"/>
        </w:rPr>
        <w:t>Requirements gathering and analysis</w:t>
      </w:r>
      <w:r>
        <w:rPr>
          <w:rFonts w:cs="Times New Roman"/>
          <w:b w:val="0"/>
          <w:color w:val="000000"/>
          <w:szCs w:val="24"/>
          <w:shd w:val="clear" w:color="auto" w:fill="FFFFFF"/>
        </w:rPr>
        <w:t>: A prototyping model begins with requirements analysis and the requirements of the system are defined in detail. The user is interviewed in order to know the requirement of the system.</w:t>
      </w:r>
    </w:p>
    <w:p w:rsidR="00B4569D" w:rsidRDefault="00872851">
      <w:pPr>
        <w:spacing w:line="360" w:lineRule="auto"/>
        <w:jc w:val="both"/>
        <w:rPr>
          <w:b w:val="0"/>
        </w:rPr>
      </w:pPr>
      <w:r>
        <w:rPr>
          <w:rFonts w:cs="Times New Roman"/>
          <w:b w:val="0"/>
          <w:color w:val="000000"/>
          <w:szCs w:val="24"/>
          <w:shd w:val="clear" w:color="auto" w:fill="FFFFFF"/>
        </w:rPr>
        <w:lastRenderedPageBreak/>
        <w:tab/>
      </w:r>
      <w:r>
        <w:rPr>
          <w:rFonts w:cs="Times New Roman"/>
          <w:b w:val="0"/>
          <w:i/>
          <w:color w:val="000000"/>
          <w:szCs w:val="24"/>
          <w:shd w:val="clear" w:color="auto" w:fill="FFFFFF"/>
        </w:rPr>
        <w:t>The developers need to conduct a research about the different kinds of transportation in the Philippines and also the causes why people often searching for another mode of transportation; they must gather information and data that will help them to build the project and obtain its objectives.</w:t>
      </w:r>
    </w:p>
    <w:p w:rsidR="00B4569D" w:rsidRDefault="00872851">
      <w:pPr>
        <w:spacing w:line="360" w:lineRule="auto"/>
        <w:jc w:val="both"/>
        <w:rPr>
          <w:b w:val="0"/>
        </w:rPr>
      </w:pPr>
      <w:r>
        <w:rPr>
          <w:rFonts w:cs="Times New Roman"/>
          <w:color w:val="000000"/>
          <w:szCs w:val="24"/>
          <w:shd w:val="clear" w:color="auto" w:fill="FFFFFF"/>
        </w:rPr>
        <w:t>Quick design</w:t>
      </w:r>
      <w:r>
        <w:rPr>
          <w:rFonts w:cs="Times New Roman"/>
          <w:b w:val="0"/>
          <w:color w:val="000000"/>
          <w:szCs w:val="24"/>
          <w:shd w:val="clear" w:color="auto" w:fill="FFFFFF"/>
        </w:rPr>
        <w:t>: When requirements are known, a preliminary design or quick design for the system is created. It is not detailed design and includes only the important aspects of the system, which gives an idea of the system to the user. A quick design helps in developing the prototype.</w:t>
      </w:r>
    </w:p>
    <w:p w:rsidR="00B4569D" w:rsidRDefault="00872851">
      <w:pPr>
        <w:spacing w:line="360" w:lineRule="auto"/>
        <w:jc w:val="both"/>
        <w:rPr>
          <w:b w:val="0"/>
        </w:rPr>
      </w:pPr>
      <w:r>
        <w:rPr>
          <w:rFonts w:cs="Times New Roman"/>
          <w:b w:val="0"/>
          <w:color w:val="000000"/>
          <w:szCs w:val="24"/>
          <w:shd w:val="clear" w:color="auto" w:fill="FFFFFF"/>
        </w:rPr>
        <w:tab/>
      </w:r>
      <w:r>
        <w:rPr>
          <w:rFonts w:cs="Times New Roman"/>
          <w:b w:val="0"/>
          <w:i/>
          <w:color w:val="000000"/>
          <w:szCs w:val="24"/>
          <w:shd w:val="clear" w:color="auto" w:fill="FFFFFF"/>
        </w:rPr>
        <w:t>In this phase, the developers designed the system and they considered all the important aspects required by it. They must also know and obtained all the components needed for the project.</w:t>
      </w:r>
    </w:p>
    <w:p w:rsidR="00B4569D" w:rsidRDefault="00872851">
      <w:pPr>
        <w:spacing w:line="360" w:lineRule="auto"/>
        <w:jc w:val="both"/>
        <w:rPr>
          <w:b w:val="0"/>
        </w:rPr>
      </w:pPr>
      <w:r>
        <w:rPr>
          <w:rFonts w:cs="Times New Roman"/>
          <w:color w:val="000000"/>
          <w:szCs w:val="24"/>
          <w:shd w:val="clear" w:color="auto" w:fill="FFFFFF"/>
        </w:rPr>
        <w:t>Build prototype</w:t>
      </w:r>
      <w:r>
        <w:rPr>
          <w:rFonts w:cs="Times New Roman"/>
          <w:b w:val="0"/>
          <w:color w:val="000000"/>
          <w:szCs w:val="24"/>
          <w:shd w:val="clear" w:color="auto" w:fill="FFFFFF"/>
        </w:rPr>
        <w:t>: Information gathered from quick design is modified to form the first prototype, which represent the working model of the required system.</w:t>
      </w:r>
    </w:p>
    <w:p w:rsidR="00B4569D" w:rsidRDefault="00872851">
      <w:pPr>
        <w:spacing w:line="360" w:lineRule="auto"/>
        <w:jc w:val="both"/>
        <w:rPr>
          <w:b w:val="0"/>
        </w:rPr>
      </w:pPr>
      <w:r>
        <w:rPr>
          <w:rFonts w:cs="Times New Roman"/>
          <w:b w:val="0"/>
          <w:color w:val="000000"/>
          <w:szCs w:val="24"/>
          <w:shd w:val="clear" w:color="auto" w:fill="FFFFFF"/>
        </w:rPr>
        <w:tab/>
      </w:r>
      <w:r>
        <w:rPr>
          <w:rFonts w:cs="Times New Roman"/>
          <w:b w:val="0"/>
          <w:i/>
          <w:color w:val="000000"/>
          <w:szCs w:val="24"/>
          <w:shd w:val="clear" w:color="auto" w:fill="FFFFFF"/>
        </w:rPr>
        <w:t>The developers made the modification of the first prototype in this phase. This prototype will be the working model of the project. It must comply with the requirements of the system to build a good prototype.</w:t>
      </w:r>
    </w:p>
    <w:p w:rsidR="00B4569D" w:rsidRDefault="00872851">
      <w:pPr>
        <w:spacing w:line="360" w:lineRule="auto"/>
        <w:jc w:val="both"/>
        <w:rPr>
          <w:b w:val="0"/>
        </w:rPr>
      </w:pPr>
      <w:r>
        <w:rPr>
          <w:rFonts w:cs="Times New Roman"/>
          <w:color w:val="000000"/>
          <w:szCs w:val="24"/>
          <w:shd w:val="clear" w:color="auto" w:fill="FFFFFF"/>
        </w:rPr>
        <w:t>User evaluation</w:t>
      </w:r>
      <w:r>
        <w:rPr>
          <w:rFonts w:cs="Times New Roman"/>
          <w:b w:val="0"/>
          <w:color w:val="000000"/>
          <w:szCs w:val="24"/>
          <w:shd w:val="clear" w:color="auto" w:fill="FFFFFF"/>
        </w:rPr>
        <w:t>: Next, the proposed system is presented to the user for through evaluation of the prototype to recognize its strengths and weaknesses such as what is to be added or removed. Comments and suggestions are collected from the users and provided to the developer.</w:t>
      </w:r>
    </w:p>
    <w:p w:rsidR="00B4569D" w:rsidRDefault="00872851">
      <w:pPr>
        <w:spacing w:line="360" w:lineRule="auto"/>
        <w:ind w:firstLine="720"/>
        <w:jc w:val="both"/>
        <w:rPr>
          <w:b w:val="0"/>
        </w:rPr>
      </w:pPr>
      <w:r>
        <w:rPr>
          <w:rFonts w:cs="Times New Roman"/>
          <w:b w:val="0"/>
          <w:i/>
          <w:color w:val="000000"/>
          <w:szCs w:val="24"/>
          <w:shd w:val="clear" w:color="auto" w:fill="FFFFFF"/>
        </w:rPr>
        <w:t>In this stage, the developers need to present their finish prototype for the testing and evaluation of the user. They must obtained all the bugs and malfunction of the system as well as the parts that needed improvement and maintenance.</w:t>
      </w:r>
    </w:p>
    <w:p w:rsidR="00B4569D" w:rsidRDefault="00872851">
      <w:pPr>
        <w:spacing w:line="360" w:lineRule="auto"/>
        <w:jc w:val="both"/>
        <w:rPr>
          <w:b w:val="0"/>
        </w:rPr>
      </w:pPr>
      <w:r>
        <w:rPr>
          <w:rFonts w:cs="Times New Roman"/>
          <w:color w:val="000000"/>
          <w:szCs w:val="24"/>
          <w:shd w:val="clear" w:color="auto" w:fill="FFFFFF"/>
        </w:rPr>
        <w:t>Refining prototype</w:t>
      </w:r>
      <w:r>
        <w:rPr>
          <w:rFonts w:cs="Times New Roman"/>
          <w:b w:val="0"/>
          <w:color w:val="000000"/>
          <w:szCs w:val="24"/>
          <w:shd w:val="clear" w:color="auto" w:fill="FFFFFF"/>
        </w:rPr>
        <w:t>: Once the user evaluates the prototype and if he is not satisfied, the current prototype is refined according the requirements. That is, new prototype is developed with the additional information provided by the user. The new prototype is evaluated just like the previous prototype. This process continues until all the requirements specified by the user are met. Once the user is satisfied with the developed prototype, a final system is developed on the basis of the final prototype.</w:t>
      </w:r>
    </w:p>
    <w:p w:rsidR="00B4569D" w:rsidRDefault="00872851">
      <w:pPr>
        <w:spacing w:line="360" w:lineRule="auto"/>
        <w:jc w:val="both"/>
        <w:rPr>
          <w:b w:val="0"/>
        </w:rPr>
      </w:pPr>
      <w:r>
        <w:rPr>
          <w:rFonts w:cs="Times New Roman"/>
          <w:b w:val="0"/>
          <w:color w:val="000000"/>
          <w:szCs w:val="24"/>
          <w:shd w:val="clear" w:color="auto" w:fill="FFFFFF"/>
        </w:rPr>
        <w:lastRenderedPageBreak/>
        <w:tab/>
      </w:r>
      <w:r>
        <w:rPr>
          <w:rFonts w:cs="Times New Roman"/>
          <w:b w:val="0"/>
          <w:i/>
          <w:color w:val="000000"/>
          <w:szCs w:val="24"/>
          <w:shd w:val="clear" w:color="auto" w:fill="FFFFFF"/>
        </w:rPr>
        <w:t>In this phase, the developers are going to review all the things they had gathered from the conducted evaluation. They must refined and improve the prototype to meet the requirement of the project and also to satisfy the needs of the user.</w:t>
      </w:r>
    </w:p>
    <w:p w:rsidR="00B4569D" w:rsidRDefault="00872851">
      <w:pPr>
        <w:spacing w:line="360" w:lineRule="auto"/>
        <w:jc w:val="both"/>
        <w:rPr>
          <w:b w:val="0"/>
        </w:rPr>
      </w:pPr>
      <w:r>
        <w:rPr>
          <w:rFonts w:cs="Times New Roman"/>
          <w:color w:val="000000"/>
          <w:szCs w:val="24"/>
          <w:shd w:val="clear" w:color="auto" w:fill="FFFFFF"/>
        </w:rPr>
        <w:t>Engineer product</w:t>
      </w:r>
      <w:r>
        <w:rPr>
          <w:rFonts w:cs="Times New Roman"/>
          <w:b w:val="0"/>
          <w:color w:val="000000"/>
          <w:szCs w:val="24"/>
          <w:shd w:val="clear" w:color="auto" w:fill="FFFFFF"/>
        </w:rPr>
        <w:t>: Once the requirements are completely met, the user accepts the final prototype. The final system is evaluated thoroughly, followed by the routine maintenance on regular basis for preventing large-scale features and minimizing downtime.</w:t>
      </w:r>
    </w:p>
    <w:p w:rsidR="00B4569D" w:rsidRDefault="00872851">
      <w:pPr>
        <w:spacing w:line="360" w:lineRule="auto"/>
        <w:jc w:val="both"/>
        <w:rPr>
          <w:b w:val="0"/>
        </w:rPr>
      </w:pPr>
      <w:r>
        <w:rPr>
          <w:rFonts w:cs="Times New Roman"/>
          <w:b w:val="0"/>
          <w:color w:val="000000"/>
          <w:szCs w:val="24"/>
          <w:shd w:val="clear" w:color="auto" w:fill="FFFFFF"/>
        </w:rPr>
        <w:tab/>
      </w:r>
      <w:r>
        <w:rPr>
          <w:rFonts w:cs="Times New Roman"/>
          <w:b w:val="0"/>
          <w:i/>
          <w:color w:val="000000"/>
          <w:szCs w:val="24"/>
          <w:shd w:val="clear" w:color="auto" w:fill="FFFFFF"/>
        </w:rPr>
        <w:t>The proponents must acquire the final product of the project. The project must meet all the requirements of the system and ready to use by the users.</w:t>
      </w:r>
    </w:p>
    <w:p w:rsidR="00B4569D" w:rsidRDefault="00B4569D">
      <w:pPr>
        <w:spacing w:line="360" w:lineRule="auto"/>
        <w:rPr>
          <w:rFonts w:cs="Times New Roman"/>
          <w:b w:val="0"/>
          <w:color w:val="000000"/>
          <w:szCs w:val="24"/>
          <w:highlight w:val="white"/>
        </w:rPr>
      </w:pPr>
    </w:p>
    <w:p w:rsidR="00B4569D" w:rsidRDefault="00B4569D">
      <w:pPr>
        <w:spacing w:line="360" w:lineRule="auto"/>
        <w:rPr>
          <w:rFonts w:cs="Times New Roman"/>
          <w:b w:val="0"/>
          <w:color w:val="000000"/>
          <w:szCs w:val="24"/>
          <w:highlight w:val="white"/>
        </w:rPr>
      </w:pPr>
    </w:p>
    <w:p w:rsidR="00B4569D" w:rsidRDefault="00B4569D">
      <w:pPr>
        <w:spacing w:line="360" w:lineRule="auto"/>
        <w:rPr>
          <w:rFonts w:cs="Times New Roman"/>
          <w:b w:val="0"/>
          <w:color w:val="000000"/>
          <w:szCs w:val="24"/>
          <w:highlight w:val="white"/>
        </w:rPr>
      </w:pPr>
    </w:p>
    <w:p w:rsidR="00B4569D" w:rsidRDefault="00B4569D">
      <w:pPr>
        <w:jc w:val="both"/>
        <w:rPr>
          <w:b w:val="0"/>
          <w:lang w:eastAsia="en-PH"/>
        </w:rPr>
      </w:pPr>
    </w:p>
    <w:p w:rsidR="00B4569D" w:rsidRDefault="00872851">
      <w:pPr>
        <w:pStyle w:val="Heading2"/>
      </w:pPr>
      <w:r>
        <w:rPr>
          <w:rStyle w:val="Heading2Char"/>
        </w:rPr>
        <w:t>H</w:t>
      </w:r>
      <w:r>
        <w:t>ardware/Software</w:t>
      </w:r>
    </w:p>
    <w:p w:rsidR="00B4569D" w:rsidRDefault="00872851">
      <w:pPr>
        <w:spacing w:line="360" w:lineRule="auto"/>
        <w:jc w:val="both"/>
        <w:rPr>
          <w:b w:val="0"/>
        </w:rPr>
      </w:pPr>
      <w:r>
        <w:rPr>
          <w:rFonts w:cs="Times New Roman"/>
          <w:b w:val="0"/>
          <w:color w:val="000000"/>
          <w:szCs w:val="24"/>
          <w:shd w:val="clear" w:color="auto" w:fill="FFFFFF"/>
        </w:rPr>
        <w:t>For the developers to make this project, a variety of hardware and software components should be integrated to produce the project.</w:t>
      </w:r>
    </w:p>
    <w:p w:rsidR="00B4569D" w:rsidRDefault="00872851">
      <w:pPr>
        <w:spacing w:line="360" w:lineRule="auto"/>
        <w:jc w:val="both"/>
      </w:pPr>
      <w:r>
        <w:rPr>
          <w:rFonts w:cs="Times New Roman"/>
          <w:color w:val="000000"/>
          <w:szCs w:val="24"/>
          <w:shd w:val="clear" w:color="auto" w:fill="FFFFFF"/>
        </w:rPr>
        <w:t>Hardware</w:t>
      </w:r>
    </w:p>
    <w:p w:rsidR="00B4569D" w:rsidRDefault="00872851">
      <w:pPr>
        <w:spacing w:line="360" w:lineRule="auto"/>
        <w:jc w:val="both"/>
        <w:rPr>
          <w:b w:val="0"/>
        </w:rPr>
      </w:pPr>
      <w:r>
        <w:rPr>
          <w:noProof/>
          <w:lang w:val="en-US"/>
        </w:rPr>
        <w:drawing>
          <wp:anchor distT="0" distB="0" distL="133350" distR="114300" simplePos="0" relativeHeight="12" behindDoc="0" locked="0" layoutInCell="1" allowOverlap="1">
            <wp:simplePos x="0" y="0"/>
            <wp:positionH relativeFrom="column">
              <wp:posOffset>1212850</wp:posOffset>
            </wp:positionH>
            <wp:positionV relativeFrom="paragraph">
              <wp:posOffset>608965</wp:posOffset>
            </wp:positionV>
            <wp:extent cx="2635885" cy="1752600"/>
            <wp:effectExtent l="0" t="0" r="0" b="0"/>
            <wp:wrapSquare wrapText="bothSides"/>
            <wp:docPr id="2" name="Picture 0" descr="infrared-speed-sensor-module-lm393.jpg_3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infrared-speed-sensor-module-lm393.jpg_350x350.jpg"/>
                    <pic:cNvPicPr>
                      <a:picLocks noChangeAspect="1" noChangeArrowheads="1"/>
                    </pic:cNvPicPr>
                  </pic:nvPicPr>
                  <pic:blipFill>
                    <a:blip r:embed="rId13"/>
                    <a:stretch>
                      <a:fillRect/>
                    </a:stretch>
                  </pic:blipFill>
                  <pic:spPr bwMode="auto">
                    <a:xfrm>
                      <a:off x="0" y="0"/>
                      <a:ext cx="2635885" cy="1752600"/>
                    </a:xfrm>
                    <a:prstGeom prst="rect">
                      <a:avLst/>
                    </a:prstGeom>
                  </pic:spPr>
                </pic:pic>
              </a:graphicData>
            </a:graphic>
          </wp:anchor>
        </w:drawing>
      </w:r>
      <w:r>
        <w:rPr>
          <w:rFonts w:cs="Times New Roman"/>
          <w:b w:val="0"/>
          <w:color w:val="000000"/>
          <w:szCs w:val="24"/>
          <w:shd w:val="clear" w:color="auto" w:fill="FFFFFF"/>
        </w:rPr>
        <w:tab/>
        <w:t>Listed below are the hardware components that the developers are going to use to build the system. They will help to create an efficient and durable prototype of the system.</w:t>
      </w:r>
    </w:p>
    <w:p w:rsidR="00B4569D" w:rsidRDefault="00B4569D">
      <w:pPr>
        <w:spacing w:line="360" w:lineRule="auto"/>
        <w:jc w:val="both"/>
        <w:rPr>
          <w:b w:val="0"/>
          <w:color w:val="000000"/>
        </w:rPr>
      </w:pPr>
    </w:p>
    <w:p w:rsidR="00B4569D" w:rsidRDefault="00B4569D">
      <w:pPr>
        <w:spacing w:line="360" w:lineRule="auto"/>
        <w:jc w:val="both"/>
        <w:rPr>
          <w:b w:val="0"/>
          <w:color w:val="000000"/>
        </w:rPr>
      </w:pPr>
    </w:p>
    <w:p w:rsidR="00B4569D" w:rsidRDefault="00B4569D">
      <w:pPr>
        <w:spacing w:line="360" w:lineRule="auto"/>
        <w:jc w:val="both"/>
        <w:rPr>
          <w:b w:val="0"/>
          <w:color w:val="000000"/>
        </w:rPr>
      </w:pPr>
    </w:p>
    <w:p w:rsidR="00B4569D" w:rsidRDefault="00B4569D">
      <w:pPr>
        <w:spacing w:line="360" w:lineRule="auto"/>
        <w:jc w:val="both"/>
        <w:rPr>
          <w:b w:val="0"/>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rPr>
          <w:rFonts w:cs="Times New Roman"/>
          <w:b w:val="0"/>
          <w:color w:val="000000"/>
          <w:szCs w:val="24"/>
          <w:highlight w:val="white"/>
        </w:rPr>
      </w:pPr>
    </w:p>
    <w:p w:rsidR="00B4569D" w:rsidRDefault="00872851">
      <w:pPr>
        <w:spacing w:line="360" w:lineRule="auto"/>
        <w:rPr>
          <w:rFonts w:cs="Times New Roman"/>
          <w:b w:val="0"/>
          <w:color w:val="000000"/>
          <w:szCs w:val="24"/>
          <w:highlight w:val="white"/>
        </w:rPr>
      </w:pPr>
      <w:r>
        <w:rPr>
          <w:rFonts w:cs="Times New Roman"/>
          <w:b w:val="0"/>
          <w:color w:val="000000"/>
          <w:szCs w:val="24"/>
          <w:shd w:val="clear" w:color="auto" w:fill="FFFFFF"/>
        </w:rPr>
        <w:t>Figure No. 2 Lm-393 speed sensor</w:t>
      </w:r>
    </w:p>
    <w:p w:rsidR="00B4569D" w:rsidRDefault="00B4569D">
      <w:pPr>
        <w:spacing w:line="360" w:lineRule="auto"/>
        <w:rPr>
          <w:b w:val="0"/>
        </w:rPr>
      </w:pPr>
    </w:p>
    <w:p w:rsidR="00B4569D" w:rsidRDefault="00872851">
      <w:pPr>
        <w:spacing w:line="360" w:lineRule="auto"/>
        <w:jc w:val="both"/>
        <w:rPr>
          <w:b w:val="0"/>
        </w:rPr>
      </w:pPr>
      <w:r>
        <w:rPr>
          <w:b w:val="0"/>
          <w:color w:val="000000"/>
          <w:szCs w:val="24"/>
        </w:rPr>
        <w:t xml:space="preserve">Widely used in motor speed detection, pulse count, the position limit, etc. The DO output interface can be directly connected to a micro-controller IO port, if there is a block detection sensor, such as the speed of the motor encoder can detect. DO modules can be </w:t>
      </w:r>
      <w:r>
        <w:rPr>
          <w:b w:val="0"/>
          <w:color w:val="000000"/>
          <w:szCs w:val="24"/>
        </w:rPr>
        <w:lastRenderedPageBreak/>
        <w:t>connected to the relay, limit switch, and other functions, it can also with the active buzzer module, compose alarm.</w:t>
      </w:r>
    </w:p>
    <w:p w:rsidR="00B4569D" w:rsidRDefault="00872851">
      <w:pPr>
        <w:spacing w:line="360" w:lineRule="auto"/>
        <w:jc w:val="both"/>
        <w:rPr>
          <w:b w:val="0"/>
        </w:rPr>
      </w:pPr>
      <w:r>
        <w:rPr>
          <w:b w:val="0"/>
          <w:color w:val="000000"/>
          <w:szCs w:val="24"/>
        </w:rPr>
        <w:t xml:space="preserve">This IR speed module sensor with the comparator LM393, </w:t>
      </w:r>
      <w:ins w:id="335" w:author="Gaaaab" w:date="2019-07-21T21:51:00Z">
        <w:r w:rsidR="00E337F5">
          <w:rPr>
            <w:b w:val="0"/>
            <w:color w:val="000000"/>
            <w:szCs w:val="24"/>
          </w:rPr>
          <w:t>it</w:t>
        </w:r>
      </w:ins>
      <w:del w:id="336" w:author="Gaaaab" w:date="2019-07-21T21:51:00Z">
        <w:r w:rsidDel="00E337F5">
          <w:rPr>
            <w:b w:val="0"/>
            <w:color w:val="000000"/>
            <w:szCs w:val="24"/>
          </w:rPr>
          <w:delText>we</w:delText>
        </w:r>
      </w:del>
      <w:r>
        <w:rPr>
          <w:b w:val="0"/>
          <w:color w:val="000000"/>
          <w:szCs w:val="24"/>
        </w:rPr>
        <w:t xml:space="preserve"> can calculate the speed of rotation of the wheels of our robot. If </w:t>
      </w:r>
      <w:ins w:id="337" w:author="Gaaaab" w:date="2019-07-21T21:52:00Z">
        <w:r w:rsidR="00E337F5">
          <w:rPr>
            <w:b w:val="0"/>
            <w:color w:val="000000"/>
            <w:szCs w:val="24"/>
          </w:rPr>
          <w:t>the proponents</w:t>
        </w:r>
      </w:ins>
      <w:del w:id="338" w:author="Gaaaab" w:date="2019-07-21T21:52:00Z">
        <w:r w:rsidDel="00E337F5">
          <w:rPr>
            <w:b w:val="0"/>
            <w:color w:val="000000"/>
            <w:szCs w:val="24"/>
          </w:rPr>
          <w:delText>we</w:delText>
        </w:r>
      </w:del>
      <w:r>
        <w:rPr>
          <w:b w:val="0"/>
          <w:color w:val="000000"/>
          <w:szCs w:val="24"/>
        </w:rPr>
        <w:t xml:space="preserve"> place a ring gear that rotates attached to </w:t>
      </w:r>
      <w:ins w:id="339" w:author="Gaaaab" w:date="2019-07-21T21:52:00Z">
        <w:r w:rsidR="00E337F5">
          <w:rPr>
            <w:b w:val="0"/>
            <w:color w:val="000000"/>
            <w:szCs w:val="24"/>
          </w:rPr>
          <w:t>the</w:t>
        </w:r>
      </w:ins>
      <w:del w:id="340" w:author="Gaaaab" w:date="2019-07-21T21:52:00Z">
        <w:r w:rsidDel="00E337F5">
          <w:rPr>
            <w:b w:val="0"/>
            <w:color w:val="000000"/>
            <w:szCs w:val="24"/>
          </w:rPr>
          <w:delText>our</w:delText>
        </w:r>
      </w:del>
      <w:r>
        <w:rPr>
          <w:b w:val="0"/>
          <w:color w:val="000000"/>
          <w:szCs w:val="24"/>
        </w:rPr>
        <w:t xml:space="preserve"> wheel. </w:t>
      </w:r>
    </w:p>
    <w:p w:rsidR="00B4569D" w:rsidRDefault="00872851">
      <w:pPr>
        <w:spacing w:line="360" w:lineRule="auto"/>
        <w:jc w:val="both"/>
        <w:rPr>
          <w:b w:val="0"/>
        </w:rPr>
      </w:pPr>
      <w:r>
        <w:rPr>
          <w:b w:val="0"/>
          <w:color w:val="000000"/>
          <w:szCs w:val="24"/>
        </w:rPr>
        <w:t>It could also be used as an optical switch. The basic operation of this sensor is as follows; If anything is passed between the sensor slot, it creates a digital pulse on the D0 pin. This pulse goes from 0V to 5V and is a digital TTL signal. Then with Arduino we can read this pulse.</w:t>
      </w:r>
    </w:p>
    <w:p w:rsidR="00B4569D" w:rsidRDefault="00872851">
      <w:pPr>
        <w:spacing w:line="360" w:lineRule="auto"/>
        <w:jc w:val="both"/>
        <w:rPr>
          <w:b w:val="0"/>
        </w:rPr>
      </w:pPr>
      <w:r>
        <w:rPr>
          <w:b w:val="0"/>
          <w:color w:val="000000"/>
          <w:szCs w:val="24"/>
        </w:rPr>
        <w:t>This IR speed module sensor with the comparator LM393, we can calculate the speedof rotation of the wheels of our robot. If we place a ring gear that rotates attached to ourwheel. It could also be used as an optical switch.The basic operation of this sensor is as follows; If anything is passed between thesensor slot, it creates a digital pulse on the D0 pin. This pulse goes from 0V to 5V and is adigital TTL signal. Then with Arduino we can read this pulse.Widely used in motor speed detection, pulse count, the position limit, etc. The DOoutput interface can be directly connected to a micro-controller IO port, if there is a blockdetection sensor, such as the speed of the motor encoder can detect.DO modules can be connected to the relay, limit switch, and other functions, it can also with the active buzzer module, compose alarm.</w:t>
      </w:r>
    </w:p>
    <w:p w:rsidR="00B4569D" w:rsidRDefault="00872851">
      <w:pPr>
        <w:spacing w:line="360" w:lineRule="auto"/>
        <w:jc w:val="both"/>
        <w:rPr>
          <w:b w:val="0"/>
          <w:color w:val="000000"/>
        </w:rPr>
      </w:pPr>
      <w:r>
        <w:rPr>
          <w:b w:val="0"/>
          <w:noProof/>
          <w:color w:val="000000"/>
          <w:lang w:val="en-US"/>
        </w:rPr>
        <w:drawing>
          <wp:anchor distT="0" distB="3175" distL="0" distR="9525" simplePos="0" relativeHeight="2" behindDoc="0" locked="0" layoutInCell="1" allowOverlap="1">
            <wp:simplePos x="0" y="0"/>
            <wp:positionH relativeFrom="column">
              <wp:posOffset>1200150</wp:posOffset>
            </wp:positionH>
            <wp:positionV relativeFrom="paragraph">
              <wp:posOffset>47625</wp:posOffset>
            </wp:positionV>
            <wp:extent cx="3400425" cy="192087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4"/>
                    <a:stretch>
                      <a:fillRect/>
                    </a:stretch>
                  </pic:blipFill>
                  <pic:spPr bwMode="auto">
                    <a:xfrm>
                      <a:off x="0" y="0"/>
                      <a:ext cx="3400425" cy="1920875"/>
                    </a:xfrm>
                    <a:prstGeom prst="rect">
                      <a:avLst/>
                    </a:prstGeom>
                  </pic:spPr>
                </pic:pic>
              </a:graphicData>
            </a:graphic>
          </wp:anchor>
        </w:drawing>
      </w:r>
    </w:p>
    <w:p w:rsidR="00B4569D" w:rsidRDefault="00B4569D">
      <w:pPr>
        <w:spacing w:line="360" w:lineRule="auto"/>
        <w:jc w:val="both"/>
        <w:rPr>
          <w:b w:val="0"/>
          <w:color w:val="000000"/>
        </w:rPr>
      </w:pPr>
    </w:p>
    <w:p w:rsidR="00B4569D" w:rsidRDefault="00B4569D">
      <w:pPr>
        <w:spacing w:line="360" w:lineRule="auto"/>
        <w:jc w:val="both"/>
        <w:rPr>
          <w:b w:val="0"/>
          <w:color w:val="000000"/>
        </w:rPr>
      </w:pPr>
    </w:p>
    <w:p w:rsidR="00B4569D" w:rsidRDefault="00B4569D">
      <w:pPr>
        <w:spacing w:line="360" w:lineRule="auto"/>
        <w:jc w:val="both"/>
        <w:rPr>
          <w:b w:val="0"/>
          <w:color w:val="000000"/>
        </w:rPr>
      </w:pPr>
    </w:p>
    <w:p w:rsidR="00B4569D" w:rsidRDefault="00B4569D">
      <w:pPr>
        <w:spacing w:line="360" w:lineRule="auto"/>
        <w:jc w:val="both"/>
        <w:rPr>
          <w:b w:val="0"/>
          <w:color w:val="000000"/>
        </w:rPr>
      </w:pPr>
    </w:p>
    <w:p w:rsidR="00B4569D" w:rsidRDefault="00B4569D">
      <w:pPr>
        <w:spacing w:line="360" w:lineRule="auto"/>
        <w:jc w:val="both"/>
        <w:rPr>
          <w:b w:val="0"/>
          <w:color w:val="000000"/>
        </w:rPr>
      </w:pPr>
    </w:p>
    <w:p w:rsidR="00B4569D" w:rsidRDefault="00B4569D">
      <w:pPr>
        <w:spacing w:line="360" w:lineRule="auto"/>
        <w:jc w:val="both"/>
        <w:rPr>
          <w:b w:val="0"/>
          <w:color w:val="000000"/>
        </w:rPr>
      </w:pPr>
    </w:p>
    <w:p w:rsidR="00B4569D" w:rsidRDefault="00B4569D">
      <w:pPr>
        <w:spacing w:line="360" w:lineRule="auto"/>
        <w:jc w:val="both"/>
        <w:rPr>
          <w:b w:val="0"/>
          <w:color w:val="000000"/>
        </w:rPr>
      </w:pPr>
    </w:p>
    <w:p w:rsidR="00B4569D" w:rsidRDefault="00B4569D">
      <w:pPr>
        <w:spacing w:line="360" w:lineRule="auto"/>
        <w:jc w:val="both"/>
        <w:rPr>
          <w:b w:val="0"/>
          <w:color w:val="000000"/>
        </w:rPr>
      </w:pPr>
    </w:p>
    <w:p w:rsidR="00B4569D" w:rsidRDefault="00872851">
      <w:pPr>
        <w:spacing w:line="360" w:lineRule="auto"/>
        <w:rPr>
          <w:b w:val="0"/>
        </w:rPr>
      </w:pPr>
      <w:bookmarkStart w:id="341" w:name="__DdeLink__705_1793102053"/>
      <w:r>
        <w:rPr>
          <w:rFonts w:cs="Times New Roman"/>
          <w:b w:val="0"/>
          <w:color w:val="000000"/>
          <w:szCs w:val="24"/>
          <w:shd w:val="clear" w:color="auto" w:fill="FFFFFF"/>
        </w:rPr>
        <w:t>Figure No. 3 Infrared Light sensor</w:t>
      </w:r>
      <w:bookmarkEnd w:id="341"/>
    </w:p>
    <w:p w:rsidR="00B4569D" w:rsidRDefault="00B4569D">
      <w:pPr>
        <w:spacing w:line="360" w:lineRule="auto"/>
        <w:jc w:val="both"/>
        <w:rPr>
          <w:rFonts w:cs="Times New Roman"/>
          <w:b w:val="0"/>
          <w:szCs w:val="24"/>
          <w:highlight w:val="white"/>
        </w:rPr>
      </w:pPr>
    </w:p>
    <w:p w:rsidR="00B4569D" w:rsidRDefault="00872851">
      <w:pPr>
        <w:spacing w:line="360" w:lineRule="auto"/>
        <w:jc w:val="both"/>
        <w:rPr>
          <w:b w:val="0"/>
        </w:rPr>
      </w:pPr>
      <w:r>
        <w:rPr>
          <w:rStyle w:val="StrongEmphasis"/>
          <w:rFonts w:cs="Times New Roman"/>
          <w:bCs w:val="0"/>
          <w:color w:val="000000"/>
          <w:szCs w:val="24"/>
        </w:rPr>
        <w:lastRenderedPageBreak/>
        <w:t>An infrared sensor is an electronic instrument that is used to sense certain characteristics of its surroundings. It does this by either emitting or detecting infrared radiation. Infrared sensors are also capable of measuring the heat being emitted by an object and detecting motion.</w:t>
      </w:r>
    </w:p>
    <w:p w:rsidR="00B4569D" w:rsidRDefault="00872851">
      <w:pPr>
        <w:spacing w:line="360" w:lineRule="auto"/>
        <w:jc w:val="both"/>
        <w:rPr>
          <w:b w:val="0"/>
        </w:rPr>
      </w:pPr>
      <w:r>
        <w:rPr>
          <w:rStyle w:val="StrongEmphasis"/>
          <w:rFonts w:cs="Times New Roman"/>
          <w:bCs w:val="0"/>
          <w:color w:val="000000"/>
          <w:szCs w:val="24"/>
        </w:rPr>
        <w:t>Infrared technology is found not just in industry, but also in every-day life. Televisions, for example, use an infrared detector to interpret the signals sent from a remote control. Passive Infrared sensors are used for motion detection systems, and LDR sensors are used for outdoor lighting systems. The key benefits of infrared sensors include their low power requirements, their simple circuitry and their portable features.</w:t>
      </w:r>
    </w:p>
    <w:p w:rsidR="00B4569D" w:rsidRDefault="00872851">
      <w:pPr>
        <w:pStyle w:val="BodyText"/>
        <w:spacing w:line="360" w:lineRule="auto"/>
        <w:jc w:val="both"/>
      </w:pPr>
      <w:r>
        <w:rPr>
          <w:rStyle w:val="StrongEmphasis"/>
          <w:rFonts w:ascii="Times New Roman" w:hAnsi="Times New Roman" w:cs="Times New Roman"/>
          <w:b w:val="0"/>
          <w:bCs w:val="0"/>
          <w:color w:val="000000"/>
          <w:sz w:val="24"/>
          <w:szCs w:val="24"/>
        </w:rPr>
        <w:t>Infrared waves are not visible to the human eye. In the electromagnetic spectrum, infrared radiation can be found between the visible and microwave regions. The infrared waves typically have wavelengths between 0.75 and 1000µm.</w:t>
      </w:r>
    </w:p>
    <w:p w:rsidR="00B4569D" w:rsidRDefault="00872851">
      <w:pPr>
        <w:pStyle w:val="BodyText"/>
        <w:spacing w:line="360" w:lineRule="auto"/>
        <w:jc w:val="both"/>
      </w:pPr>
      <w:r>
        <w:rPr>
          <w:rFonts w:ascii="Times New Roman" w:hAnsi="Times New Roman"/>
          <w:color w:val="000000"/>
          <w:sz w:val="24"/>
          <w:szCs w:val="24"/>
        </w:rPr>
        <w:t>The infrared spectrum can be split into near IR, mid IR and far IR. The wavelength region from 0.75 to 3µm is known as the near infrared region. The region between 3 and 6µm is known as the mid-infrared region, and infrared radiation which has a wavelength greater higher than 6µm is known as far infrared.</w:t>
      </w:r>
    </w:p>
    <w:p w:rsidR="00B4569D" w:rsidRDefault="00872851">
      <w:pPr>
        <w:spacing w:line="360" w:lineRule="auto"/>
        <w:jc w:val="both"/>
        <w:rPr>
          <w:rStyle w:val="StrongEmphasis"/>
          <w:bCs w:val="0"/>
          <w:color w:val="000000"/>
        </w:rPr>
      </w:pPr>
      <w:r>
        <w:rPr>
          <w:noProof/>
          <w:color w:val="000000"/>
          <w:lang w:val="en-US"/>
        </w:rPr>
        <w:drawing>
          <wp:anchor distT="0" distB="0" distL="0" distR="0" simplePos="0" relativeHeight="3" behindDoc="0" locked="0" layoutInCell="1" allowOverlap="1">
            <wp:simplePos x="0" y="0"/>
            <wp:positionH relativeFrom="column">
              <wp:posOffset>1447800</wp:posOffset>
            </wp:positionH>
            <wp:positionV relativeFrom="paragraph">
              <wp:posOffset>87630</wp:posOffset>
            </wp:positionV>
            <wp:extent cx="2362200" cy="236220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5"/>
                    <a:stretch>
                      <a:fillRect/>
                    </a:stretch>
                  </pic:blipFill>
                  <pic:spPr bwMode="auto">
                    <a:xfrm>
                      <a:off x="0" y="0"/>
                      <a:ext cx="2362200" cy="2362200"/>
                    </a:xfrm>
                    <a:prstGeom prst="rect">
                      <a:avLst/>
                    </a:prstGeom>
                  </pic:spPr>
                </pic:pic>
              </a:graphicData>
            </a:graphic>
          </wp:anchor>
        </w:drawing>
      </w: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872851">
      <w:pPr>
        <w:spacing w:line="360" w:lineRule="auto"/>
        <w:rPr>
          <w:b w:val="0"/>
        </w:rPr>
      </w:pPr>
      <w:r>
        <w:rPr>
          <w:rFonts w:cs="Times New Roman"/>
          <w:b w:val="0"/>
          <w:color w:val="000000"/>
          <w:szCs w:val="24"/>
          <w:shd w:val="clear" w:color="auto" w:fill="FFFFFF"/>
        </w:rPr>
        <w:t>Figure No. 4 Arduino Uno</w:t>
      </w:r>
      <w:ins w:id="342" w:author="Gaaaab" w:date="2019-07-24T00:03:00Z">
        <w:r w:rsidR="00A01143">
          <w:rPr>
            <w:rFonts w:cs="Times New Roman"/>
            <w:b w:val="0"/>
            <w:color w:val="000000"/>
            <w:szCs w:val="24"/>
            <w:shd w:val="clear" w:color="auto" w:fill="FFFFFF"/>
          </w:rPr>
          <w:t xml:space="preserve"> (R3)</w:t>
        </w:r>
      </w:ins>
    </w:p>
    <w:p w:rsidR="00B4569D" w:rsidRDefault="00872851">
      <w:pPr>
        <w:spacing w:line="360" w:lineRule="auto"/>
        <w:jc w:val="both"/>
        <w:rPr>
          <w:b w:val="0"/>
        </w:rPr>
      </w:pPr>
      <w:r>
        <w:rPr>
          <w:rFonts w:cs="Times New Roman"/>
          <w:b w:val="0"/>
          <w:color w:val="000000"/>
          <w:szCs w:val="24"/>
          <w:shd w:val="clear" w:color="auto" w:fill="FFFFFF"/>
        </w:rPr>
        <w:t xml:space="preserve">The Arduino UNO is an open-source microcontroller board based on the Microchip ATmega328P microcontroller and developed by Arduino.cc. The board is equipped with sets of digital and analog input/output (I/O) pins that may be interfaced to various </w:t>
      </w:r>
      <w:r>
        <w:rPr>
          <w:rFonts w:cs="Times New Roman"/>
          <w:b w:val="0"/>
          <w:color w:val="000000"/>
          <w:szCs w:val="24"/>
          <w:shd w:val="clear" w:color="auto" w:fill="FFFFFF"/>
        </w:rPr>
        <w:lastRenderedPageBreak/>
        <w:t>expansion boards (shields) and other circuits. The board has 14 Digital pins, 6 Analog pins, and programmable with the Arduino IDE (Integrated Development Environment) via a type B USB cable. It can be powered by a USB cable or by an external 9 volt battery, though it accepts voltages between 7 and 20 volts. It is also similar to the Arduino Nano and Leonardo. The hardware reference design is distributed under a Creative Commons Attribution Share-Alike 2.5 license and is available on the Arduino website. Layout and production files for some versions of the hardware are also available. "Uno"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Arduinoplatform.The ATmega328 on the Arduino Uno comes preprogrammed with a bootloader that allows uploading new code to it without the use of an external hardware programmer. It communicates using the original STK500 protocol. The Uno also differs from all preceding boards in that it does not use the FTDI USB-to-serial driver chip. Instead, it uses the Atmega16U2 (Atmega8U2 up to version R2) programmed as a USB-to-serial converter.</w:t>
      </w:r>
      <w:bookmarkStart w:id="343" w:name="cite_ref-website_7-0"/>
      <w:bookmarkEnd w:id="343"/>
      <w:ins w:id="344" w:author="Gaaaab" w:date="2019-07-24T00:04:00Z">
        <w:r w:rsidR="00557903" w:rsidRPr="00557903">
          <w:rPr>
            <w:b w:val="0"/>
            <w:rPrChange w:id="345" w:author="Gaaaab" w:date="2019-07-24T00:04:00Z">
              <w:rPr>
                <w:rFonts w:eastAsia="Times New Roman" w:cs="Times New Roman"/>
                <w:b w:val="0"/>
                <w:szCs w:val="24"/>
                <w:lang w:val="en-US"/>
              </w:rPr>
            </w:rPrChange>
          </w:rPr>
          <w:t>The Uno is a huge option for your initial Arduino. It consists of 14-digital I/O pins, where 6-pins can be used as PWM(</w:t>
        </w:r>
        <w:r w:rsidR="00557903" w:rsidRPr="00557903">
          <w:rPr>
            <w:b w:val="0"/>
            <w:rPrChange w:id="346" w:author="Gaaaab" w:date="2019-07-24T00:04:00Z">
              <w:rPr>
                <w:rFonts w:eastAsia="Times New Roman" w:cs="Times New Roman"/>
                <w:b w:val="0"/>
                <w:color w:val="0000FF"/>
                <w:szCs w:val="24"/>
                <w:u w:val="single"/>
                <w:lang w:val="en-US"/>
              </w:rPr>
            </w:rPrChange>
          </w:rPr>
          <w:fldChar w:fldCharType="begin"/>
        </w:r>
        <w:r w:rsidR="00557903" w:rsidRPr="00557903">
          <w:rPr>
            <w:b w:val="0"/>
            <w:rPrChange w:id="347" w:author="Gaaaab" w:date="2019-07-24T00:04:00Z">
              <w:rPr>
                <w:rFonts w:eastAsia="Times New Roman" w:cs="Times New Roman"/>
                <w:b w:val="0"/>
                <w:szCs w:val="24"/>
                <w:lang w:val="en-US"/>
              </w:rPr>
            </w:rPrChange>
          </w:rPr>
          <w:instrText xml:space="preserve"> HYPERLINK "https://www.elprocus.com/pulse-width-modulation-pwm/" \t "_blank" </w:instrText>
        </w:r>
        <w:r w:rsidR="00557903" w:rsidRPr="00557903">
          <w:rPr>
            <w:b w:val="0"/>
            <w:rPrChange w:id="348" w:author="Gaaaab" w:date="2019-07-24T00:04:00Z">
              <w:rPr>
                <w:rFonts w:eastAsia="Times New Roman" w:cs="Times New Roman"/>
                <w:b w:val="0"/>
                <w:color w:val="0000FF"/>
                <w:szCs w:val="24"/>
                <w:u w:val="single"/>
                <w:lang w:val="en-US"/>
              </w:rPr>
            </w:rPrChange>
          </w:rPr>
          <w:fldChar w:fldCharType="separate"/>
        </w:r>
        <w:r w:rsidR="00557903" w:rsidRPr="00557903">
          <w:rPr>
            <w:rStyle w:val="Hyperlink"/>
            <w:b w:val="0"/>
            <w:color w:val="auto"/>
            <w:u w:val="none"/>
            <w:rPrChange w:id="349" w:author="Gaaaab" w:date="2019-07-24T00:04:00Z">
              <w:rPr>
                <w:rStyle w:val="Hyperlink"/>
                <w:rFonts w:eastAsia="Times New Roman" w:cs="Times New Roman"/>
                <w:b w:val="0"/>
                <w:szCs w:val="24"/>
                <w:lang w:val="en-US"/>
              </w:rPr>
            </w:rPrChange>
          </w:rPr>
          <w:t>pulse width modulation</w:t>
        </w:r>
        <w:r w:rsidR="00557903" w:rsidRPr="00557903">
          <w:rPr>
            <w:b w:val="0"/>
            <w:rPrChange w:id="350" w:author="Gaaaab" w:date="2019-07-24T00:04:00Z">
              <w:rPr>
                <w:rFonts w:eastAsia="Times New Roman" w:cs="Times New Roman"/>
                <w:b w:val="0"/>
                <w:color w:val="0000FF"/>
                <w:szCs w:val="24"/>
                <w:u w:val="single"/>
                <w:lang w:val="en-US"/>
              </w:rPr>
            </w:rPrChange>
          </w:rPr>
          <w:fldChar w:fldCharType="end"/>
        </w:r>
        <w:r w:rsidR="00557903" w:rsidRPr="00557903">
          <w:rPr>
            <w:b w:val="0"/>
            <w:rPrChange w:id="351" w:author="Gaaaab" w:date="2019-07-24T00:04:00Z">
              <w:rPr>
                <w:rFonts w:eastAsia="Times New Roman" w:cs="Times New Roman"/>
                <w:b w:val="0"/>
                <w:color w:val="0000FF"/>
                <w:szCs w:val="24"/>
                <w:u w:val="single"/>
                <w:lang w:val="en-US"/>
              </w:rPr>
            </w:rPrChange>
          </w:rPr>
          <w:t xml:space="preserve"> outputs), 6-analog inputs, a reset button, a power jack, a USB connection and more. It includes everything required to hold up the microcontroller; simply attach it to a PC with the help of a USB cable and give the supply to get started with a</w:t>
        </w:r>
        <w:r w:rsidR="00A01143">
          <w:rPr>
            <w:b w:val="0"/>
          </w:rPr>
          <w:t>n</w:t>
        </w:r>
        <w:r w:rsidR="00557903" w:rsidRPr="00557903">
          <w:rPr>
            <w:b w:val="0"/>
            <w:rPrChange w:id="352" w:author="Gaaaab" w:date="2019-07-24T00:04:00Z">
              <w:rPr>
                <w:rFonts w:eastAsia="Times New Roman" w:cs="Times New Roman"/>
                <w:b w:val="0"/>
                <w:color w:val="0000FF"/>
                <w:szCs w:val="24"/>
                <w:u w:val="single"/>
                <w:lang w:val="en-US"/>
              </w:rPr>
            </w:rPrChange>
          </w:rPr>
          <w:t xml:space="preserve"> AC-to-DC adapter or battery.</w:t>
        </w:r>
        <w:r w:rsidR="00A01143">
          <w:rPr>
            <w:b w:val="0"/>
          </w:rPr>
          <w:t xml:space="preserve"> This kind of Arduino has a </w:t>
        </w:r>
      </w:ins>
      <w:ins w:id="353" w:author="Gaaaab" w:date="2019-07-24T00:05:00Z">
        <w:r w:rsidR="00A01143">
          <w:rPr>
            <w:b w:val="0"/>
          </w:rPr>
          <w:t>16MHz ATmega328 of processor, 2KB SRAM, 32KB flash of Memory, 14 Digital I/O and 6</w:t>
        </w:r>
      </w:ins>
      <w:ins w:id="354" w:author="Gaaaab" w:date="2019-07-24T00:06:00Z">
        <w:r w:rsidR="00A01143">
          <w:rPr>
            <w:b w:val="0"/>
          </w:rPr>
          <w:t xml:space="preserve"> input, 0 output Analogue I/O.</w:t>
        </w:r>
      </w:ins>
    </w:p>
    <w:p w:rsidR="00B4569D" w:rsidRDefault="00872851">
      <w:pPr>
        <w:spacing w:line="360" w:lineRule="auto"/>
        <w:rPr>
          <w:rFonts w:cs="Times New Roman"/>
          <w:b w:val="0"/>
          <w:szCs w:val="24"/>
          <w:highlight w:val="white"/>
        </w:rPr>
      </w:pPr>
      <w:r>
        <w:rPr>
          <w:noProof/>
          <w:lang w:val="en-US"/>
        </w:rPr>
        <w:lastRenderedPageBreak/>
        <w:drawing>
          <wp:inline distT="0" distB="0" distL="0" distR="0">
            <wp:extent cx="2971800" cy="222885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6"/>
                    <a:stretch>
                      <a:fillRect/>
                    </a:stretch>
                  </pic:blipFill>
                  <pic:spPr bwMode="auto">
                    <a:xfrm>
                      <a:off x="0" y="0"/>
                      <a:ext cx="2971800" cy="2228850"/>
                    </a:xfrm>
                    <a:prstGeom prst="rect">
                      <a:avLst/>
                    </a:prstGeom>
                  </pic:spPr>
                </pic:pic>
              </a:graphicData>
            </a:graphic>
          </wp:inline>
        </w:drawing>
      </w:r>
    </w:p>
    <w:p w:rsidR="00B4569D" w:rsidRDefault="00872851">
      <w:pPr>
        <w:spacing w:line="360" w:lineRule="auto"/>
        <w:rPr>
          <w:b w:val="0"/>
        </w:rPr>
      </w:pPr>
      <w:r>
        <w:rPr>
          <w:rFonts w:cs="Times New Roman"/>
          <w:b w:val="0"/>
          <w:color w:val="000000"/>
          <w:szCs w:val="24"/>
          <w:shd w:val="clear" w:color="auto" w:fill="FFFFFF"/>
        </w:rPr>
        <w:t>Figure No. 5 LCD (16x2)</w:t>
      </w:r>
    </w:p>
    <w:p w:rsidR="00B4569D" w:rsidRDefault="00872851">
      <w:pPr>
        <w:pStyle w:val="BodyText"/>
        <w:spacing w:after="200" w:line="360" w:lineRule="auto"/>
        <w:jc w:val="both"/>
      </w:pPr>
      <w:r>
        <w:rPr>
          <w:rFonts w:ascii="Times New Roman" w:hAnsi="Times New Roman" w:cs="Times New Roman"/>
          <w:color w:val="000000"/>
          <w:sz w:val="24"/>
          <w:szCs w:val="24"/>
          <w:shd w:val="clear" w:color="auto" w:fill="FFFFFF"/>
        </w:rPr>
        <w:t>LCD (Liquid Crystal Display) screen is an electronic display module and find a wide range of applications. A 16x2 LCD display is very basic module and is very commonly used in various devices and circuits. These modules are preferred over seven segments and other multi segment LEDs. The reasons being: LCDs are economical; easily programmable; have no limitation of displaying special &amp; even custom characters (unlike in seven segments), animations and so on.</w:t>
      </w:r>
    </w:p>
    <w:p w:rsidR="00B4569D" w:rsidRDefault="00872851">
      <w:pPr>
        <w:pStyle w:val="BodyText"/>
        <w:spacing w:line="360" w:lineRule="auto"/>
        <w:jc w:val="both"/>
      </w:pPr>
      <w:r>
        <w:rPr>
          <w:rFonts w:ascii="Times New Roman" w:hAnsi="Times New Roman"/>
          <w:color w:val="000000"/>
          <w:sz w:val="24"/>
        </w:rPr>
        <w:t xml:space="preserve">A </w:t>
      </w:r>
      <w:r>
        <w:rPr>
          <w:rStyle w:val="StrongEmphasis"/>
          <w:rFonts w:ascii="Times New Roman" w:hAnsi="Times New Roman"/>
          <w:b w:val="0"/>
          <w:bCs w:val="0"/>
          <w:color w:val="000000"/>
          <w:sz w:val="24"/>
        </w:rPr>
        <w:t>16x2 LCD</w:t>
      </w:r>
      <w:r>
        <w:rPr>
          <w:rFonts w:ascii="Times New Roman" w:hAnsi="Times New Roman"/>
          <w:color w:val="000000"/>
          <w:sz w:val="24"/>
        </w:rPr>
        <w:t xml:space="preserve"> means it can display 16 characters per line and there are 2 such lines. In this LCD each character is displayed in 5x7 pixel matrix. This LCD has two registers, namely, Command and Data.</w:t>
      </w:r>
    </w:p>
    <w:p w:rsidR="00B4569D" w:rsidRDefault="00872851">
      <w:pPr>
        <w:pStyle w:val="BodyText"/>
        <w:spacing w:after="0" w:line="360" w:lineRule="auto"/>
        <w:jc w:val="both"/>
        <w:rPr>
          <w:ins w:id="355" w:author="Gaaaab" w:date="2019-07-24T00:06:00Z"/>
          <w:rFonts w:ascii="Times New Roman" w:hAnsi="Times New Roman"/>
          <w:color w:val="000000"/>
          <w:sz w:val="24"/>
        </w:rPr>
      </w:pPr>
      <w:r>
        <w:rPr>
          <w:rFonts w:ascii="Times New Roman" w:hAnsi="Times New Roman"/>
          <w:color w:val="000000"/>
          <w:sz w:val="24"/>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 LCD.</w:t>
      </w:r>
    </w:p>
    <w:p w:rsidR="00A01143" w:rsidRDefault="00A01143">
      <w:pPr>
        <w:pStyle w:val="BodyText"/>
        <w:spacing w:after="0" w:line="360" w:lineRule="auto"/>
        <w:jc w:val="both"/>
        <w:rPr>
          <w:ins w:id="356" w:author="Gaaaab" w:date="2019-07-24T00:06:00Z"/>
          <w:rFonts w:ascii="Times New Roman" w:hAnsi="Times New Roman"/>
          <w:color w:val="000000"/>
          <w:sz w:val="24"/>
        </w:rPr>
      </w:pPr>
    </w:p>
    <w:p w:rsidR="00A01143" w:rsidRDefault="00A01143">
      <w:pPr>
        <w:pStyle w:val="BodyText"/>
        <w:spacing w:after="0" w:line="360" w:lineRule="auto"/>
        <w:jc w:val="both"/>
        <w:rPr>
          <w:ins w:id="357" w:author="Gaaaab" w:date="2019-07-24T00:06:00Z"/>
          <w:rFonts w:ascii="Times New Roman" w:hAnsi="Times New Roman"/>
          <w:color w:val="000000"/>
          <w:sz w:val="24"/>
        </w:rPr>
      </w:pPr>
    </w:p>
    <w:p w:rsidR="00A01143" w:rsidRDefault="00A01143">
      <w:pPr>
        <w:pStyle w:val="BodyText"/>
        <w:spacing w:after="0" w:line="360" w:lineRule="auto"/>
        <w:jc w:val="both"/>
        <w:rPr>
          <w:ins w:id="358" w:author="Gaaaab" w:date="2019-07-24T00:07:00Z"/>
          <w:rFonts w:ascii="Times New Roman" w:hAnsi="Times New Roman"/>
          <w:color w:val="000000"/>
          <w:sz w:val="24"/>
        </w:rPr>
      </w:pPr>
    </w:p>
    <w:p w:rsidR="00A01143" w:rsidRDefault="00A01143">
      <w:pPr>
        <w:pStyle w:val="BodyText"/>
        <w:spacing w:after="0" w:line="360" w:lineRule="auto"/>
        <w:jc w:val="both"/>
      </w:pPr>
    </w:p>
    <w:p w:rsidR="00B4569D" w:rsidRDefault="00B4569D">
      <w:pPr>
        <w:pStyle w:val="BodyText"/>
        <w:spacing w:after="0" w:line="360" w:lineRule="auto"/>
        <w:jc w:val="both"/>
        <w:rPr>
          <w:rFonts w:ascii="Times New Roman" w:hAnsi="Times New Roman"/>
          <w:color w:val="000000"/>
          <w:sz w:val="24"/>
        </w:rPr>
      </w:pPr>
    </w:p>
    <w:p w:rsidR="00B4569D" w:rsidRDefault="00B4569D">
      <w:pPr>
        <w:pStyle w:val="BodyText"/>
        <w:spacing w:after="0" w:line="360" w:lineRule="auto"/>
        <w:jc w:val="both"/>
        <w:rPr>
          <w:rFonts w:ascii="Times New Roman" w:hAnsi="Times New Roman"/>
          <w:color w:val="000000"/>
          <w:sz w:val="24"/>
        </w:rPr>
      </w:pPr>
    </w:p>
    <w:p w:rsidR="00B4569D" w:rsidRDefault="00872851">
      <w:pPr>
        <w:pStyle w:val="BodyText"/>
        <w:spacing w:after="0" w:line="360" w:lineRule="auto"/>
        <w:jc w:val="both"/>
        <w:rPr>
          <w:rFonts w:ascii="Times New Roman" w:hAnsi="Times New Roman"/>
          <w:color w:val="000000"/>
          <w:sz w:val="24"/>
        </w:rPr>
      </w:pPr>
      <w:r>
        <w:rPr>
          <w:rFonts w:ascii="Times New Roman" w:hAnsi="Times New Roman"/>
          <w:noProof/>
          <w:color w:val="000000"/>
          <w:sz w:val="24"/>
        </w:rPr>
        <w:lastRenderedPageBreak/>
        <w:drawing>
          <wp:anchor distT="0" distB="0" distL="0" distR="0" simplePos="0" relativeHeight="11" behindDoc="0" locked="0" layoutInCell="1" allowOverlap="1">
            <wp:simplePos x="0" y="0"/>
            <wp:positionH relativeFrom="column">
              <wp:posOffset>935355</wp:posOffset>
            </wp:positionH>
            <wp:positionV relativeFrom="paragraph">
              <wp:posOffset>-320675</wp:posOffset>
            </wp:positionV>
            <wp:extent cx="3157220" cy="236601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7"/>
                    <a:stretch>
                      <a:fillRect/>
                    </a:stretch>
                  </pic:blipFill>
                  <pic:spPr bwMode="auto">
                    <a:xfrm>
                      <a:off x="0" y="0"/>
                      <a:ext cx="3157220" cy="2366010"/>
                    </a:xfrm>
                    <a:prstGeom prst="rect">
                      <a:avLst/>
                    </a:prstGeom>
                  </pic:spPr>
                </pic:pic>
              </a:graphicData>
            </a:graphic>
          </wp:anchor>
        </w:drawing>
      </w:r>
    </w:p>
    <w:p w:rsidR="00B4569D" w:rsidRDefault="00B4569D">
      <w:pPr>
        <w:pStyle w:val="BodyText"/>
        <w:spacing w:after="0" w:line="360" w:lineRule="auto"/>
        <w:jc w:val="both"/>
        <w:rPr>
          <w:rFonts w:ascii="Times New Roman" w:hAnsi="Times New Roman"/>
          <w:color w:val="000000"/>
          <w:sz w:val="24"/>
        </w:rPr>
      </w:pPr>
    </w:p>
    <w:p w:rsidR="00B4569D" w:rsidRDefault="00B4569D">
      <w:pPr>
        <w:pStyle w:val="BodyText"/>
        <w:spacing w:after="0" w:line="360" w:lineRule="auto"/>
        <w:jc w:val="both"/>
        <w:rPr>
          <w:rFonts w:ascii="Times New Roman" w:hAnsi="Times New Roman"/>
          <w:color w:val="000000"/>
          <w:sz w:val="24"/>
        </w:rPr>
      </w:pPr>
    </w:p>
    <w:p w:rsidR="00B4569D" w:rsidRDefault="00B4569D">
      <w:pPr>
        <w:pStyle w:val="BodyText"/>
        <w:spacing w:after="0" w:line="360" w:lineRule="auto"/>
        <w:jc w:val="both"/>
        <w:rPr>
          <w:color w:val="000000"/>
        </w:rPr>
      </w:pPr>
    </w:p>
    <w:p w:rsidR="00B4569D" w:rsidRDefault="00B4569D">
      <w:pPr>
        <w:pStyle w:val="BodyText"/>
        <w:spacing w:after="0" w:line="360" w:lineRule="auto"/>
        <w:jc w:val="both"/>
        <w:rPr>
          <w:rFonts w:ascii="Times New Roman" w:hAnsi="Times New Roman"/>
          <w:sz w:val="24"/>
        </w:rPr>
      </w:pPr>
    </w:p>
    <w:p w:rsidR="00B4569D" w:rsidRDefault="00B4569D">
      <w:pPr>
        <w:pStyle w:val="BodyText"/>
        <w:spacing w:after="0" w:line="360" w:lineRule="auto"/>
        <w:jc w:val="both"/>
        <w:rPr>
          <w:rFonts w:ascii="Times New Roman" w:hAnsi="Times New Roman"/>
          <w:sz w:val="24"/>
        </w:rPr>
      </w:pPr>
    </w:p>
    <w:p w:rsidR="00B4569D" w:rsidRDefault="00B4569D">
      <w:pPr>
        <w:pStyle w:val="BodyText"/>
        <w:spacing w:after="0" w:line="360" w:lineRule="auto"/>
        <w:jc w:val="both"/>
        <w:rPr>
          <w:rFonts w:ascii="Times New Roman" w:hAnsi="Times New Roman"/>
          <w:sz w:val="24"/>
        </w:rPr>
      </w:pPr>
    </w:p>
    <w:p w:rsidR="00B4569D" w:rsidRDefault="00B4569D">
      <w:pPr>
        <w:spacing w:line="360" w:lineRule="auto"/>
        <w:jc w:val="both"/>
        <w:rPr>
          <w:rFonts w:cs="Times New Roman"/>
          <w:b w:val="0"/>
          <w:szCs w:val="24"/>
          <w:highlight w:val="white"/>
        </w:rPr>
      </w:pPr>
    </w:p>
    <w:p w:rsidR="00B4569D" w:rsidRDefault="00872851">
      <w:pPr>
        <w:spacing w:line="360" w:lineRule="auto"/>
        <w:rPr>
          <w:b w:val="0"/>
        </w:rPr>
      </w:pPr>
      <w:bookmarkStart w:id="359" w:name="_GoBack1"/>
      <w:bookmarkEnd w:id="359"/>
      <w:r>
        <w:rPr>
          <w:rFonts w:cs="Times New Roman"/>
          <w:b w:val="0"/>
          <w:color w:val="000000"/>
          <w:szCs w:val="24"/>
          <w:shd w:val="clear" w:color="auto" w:fill="FFFFFF"/>
        </w:rPr>
        <w:t>Figure No. 6 Push Button</w:t>
      </w:r>
    </w:p>
    <w:p w:rsidR="00B4569D" w:rsidRDefault="00872851">
      <w:pPr>
        <w:spacing w:line="360" w:lineRule="auto"/>
        <w:jc w:val="both"/>
        <w:rPr>
          <w:b w:val="0"/>
        </w:rPr>
      </w:pPr>
      <w:r>
        <w:rPr>
          <w:rFonts w:cs="Times New Roman"/>
          <w:b w:val="0"/>
          <w:color w:val="000000"/>
          <w:szCs w:val="24"/>
          <w:shd w:val="clear" w:color="auto" w:fill="FFFFFF"/>
        </w:rPr>
        <w:t>A push button is a simple type of switch that controls an action in a machine or some type of process. Most of the time, the buttons are plastic or metal. The shape of the push button may conform to fingers or hands for easy use, or they may simply be flat. It all depends on the individual design. The push button can be normally open or normally closed.</w:t>
      </w:r>
    </w:p>
    <w:p w:rsidR="00B4569D" w:rsidRDefault="00872851">
      <w:pPr>
        <w:spacing w:line="360" w:lineRule="auto"/>
        <w:jc w:val="both"/>
        <w:rPr>
          <w:b w:val="0"/>
        </w:rPr>
      </w:pPr>
      <w:r>
        <w:rPr>
          <w:rFonts w:cs="Times New Roman"/>
          <w:b w:val="0"/>
          <w:color w:val="000000"/>
          <w:szCs w:val="24"/>
          <w:shd w:val="clear" w:color="auto" w:fill="FFFFFF"/>
        </w:rPr>
        <w:t>Push button switches have three parts. The actuator, stationary contacts, and the grooves. The actuator will go all the way through the switch and into a thin cylinder at the bottom. Inside is a movable contact and spring. When someone presses the button, it touches with the stationary contacts, causing the action to take place. In some cases, the user needs to keep holding the button, or to press it repeatedly, for an action to take place. With other push buttons, a latch connects and keeps the switch on until the user presses the button again.</w:t>
      </w:r>
    </w:p>
    <w:p w:rsidR="00B4569D" w:rsidRDefault="00872851">
      <w:pPr>
        <w:pStyle w:val="BodyText"/>
        <w:spacing w:after="200" w:line="360" w:lineRule="auto"/>
        <w:jc w:val="both"/>
      </w:pPr>
      <w:r>
        <w:rPr>
          <w:rFonts w:ascii="Times New Roman" w:hAnsi="Times New Roman" w:cs="Times New Roman"/>
          <w:color w:val="000000"/>
          <w:sz w:val="24"/>
          <w:szCs w:val="24"/>
          <w:shd w:val="clear" w:color="auto" w:fill="FFFFFF"/>
        </w:rPr>
        <w:t>Push button switches are popular in a variety of different applications, including calculators, push button phones, and many home appliances. You can find them in the home, the office, and in industrial applications today. They can turn machines on and off, or cause the devices to perform specific actions, as is the case with calculators. In some cases, specifically for commercial and industrial usage, the buttons can connect through mechanical linkage, which means that pushing one button can actually cause another button to release.</w:t>
      </w:r>
    </w:p>
    <w:p w:rsidR="00B4569D" w:rsidRDefault="00872851">
      <w:pPr>
        <w:pStyle w:val="BodyText"/>
        <w:spacing w:line="360" w:lineRule="auto"/>
        <w:jc w:val="both"/>
      </w:pPr>
      <w:r>
        <w:rPr>
          <w:rFonts w:ascii="Times New Roman" w:hAnsi="Times New Roman"/>
          <w:color w:val="000000"/>
          <w:sz w:val="24"/>
          <w:szCs w:val="24"/>
        </w:rPr>
        <w:t xml:space="preserve">In many cases, the buttons will have specific coloration to help denote their actions. This ensures that the chance of someone pushing the button by mistake is lower. Red will usually indicate stopping, while green generally indicates starting a machine. Emergency </w:t>
      </w:r>
      <w:r>
        <w:rPr>
          <w:rFonts w:ascii="Times New Roman" w:hAnsi="Times New Roman"/>
          <w:color w:val="000000"/>
          <w:sz w:val="24"/>
          <w:szCs w:val="24"/>
        </w:rPr>
        <w:lastRenderedPageBreak/>
        <w:t>stop buttons, which tend to be large push buttons, are generally red, and they typically have larger heads for easier use.</w:t>
      </w:r>
    </w:p>
    <w:p w:rsidR="00B4569D" w:rsidRDefault="00872851">
      <w:pPr>
        <w:pStyle w:val="BodyText"/>
        <w:spacing w:line="360" w:lineRule="auto"/>
        <w:jc w:val="both"/>
        <w:rPr>
          <w:rFonts w:ascii="Times New Roman" w:hAnsi="Times New Roman"/>
          <w:color w:val="000000"/>
          <w:sz w:val="24"/>
          <w:szCs w:val="24"/>
        </w:rPr>
      </w:pPr>
      <w:r>
        <w:rPr>
          <w:rFonts w:ascii="Times New Roman" w:hAnsi="Times New Roman"/>
          <w:noProof/>
          <w:color w:val="000000"/>
          <w:sz w:val="24"/>
          <w:szCs w:val="24"/>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1714500" cy="175260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8"/>
                    <a:stretch>
                      <a:fillRect/>
                    </a:stretch>
                  </pic:blipFill>
                  <pic:spPr bwMode="auto">
                    <a:xfrm>
                      <a:off x="0" y="0"/>
                      <a:ext cx="1714500" cy="1752600"/>
                    </a:xfrm>
                    <a:prstGeom prst="rect">
                      <a:avLst/>
                    </a:prstGeom>
                  </pic:spPr>
                </pic:pic>
              </a:graphicData>
            </a:graphic>
          </wp:anchor>
        </w:drawing>
      </w:r>
    </w:p>
    <w:p w:rsidR="00B4569D" w:rsidRDefault="00B4569D">
      <w:pPr>
        <w:spacing w:line="360" w:lineRule="auto"/>
        <w:jc w:val="both"/>
        <w:rPr>
          <w:rFonts w:cs="Times New Roman"/>
          <w:b w:val="0"/>
          <w:szCs w:val="24"/>
          <w:highlight w:val="white"/>
        </w:rPr>
      </w:pPr>
    </w:p>
    <w:p w:rsidR="00B4569D" w:rsidRDefault="00B4569D">
      <w:pPr>
        <w:spacing w:line="360" w:lineRule="auto"/>
        <w:jc w:val="both"/>
        <w:rPr>
          <w:rFonts w:cs="Times New Roman"/>
          <w:b w:val="0"/>
          <w:szCs w:val="24"/>
          <w:highlight w:val="white"/>
        </w:rPr>
      </w:pPr>
    </w:p>
    <w:p w:rsidR="00B4569D" w:rsidRDefault="00B4569D">
      <w:pPr>
        <w:spacing w:line="360" w:lineRule="auto"/>
        <w:jc w:val="both"/>
        <w:rPr>
          <w:rFonts w:cs="Times New Roman"/>
          <w:b w:val="0"/>
          <w:szCs w:val="24"/>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B4569D">
      <w:pPr>
        <w:spacing w:line="360" w:lineRule="auto"/>
        <w:jc w:val="both"/>
        <w:rPr>
          <w:rFonts w:cs="Times New Roman"/>
          <w:b w:val="0"/>
          <w:color w:val="000000"/>
          <w:szCs w:val="24"/>
          <w:highlight w:val="white"/>
        </w:rPr>
      </w:pPr>
    </w:p>
    <w:p w:rsidR="00B4569D" w:rsidRDefault="00872851">
      <w:pPr>
        <w:spacing w:line="360" w:lineRule="auto"/>
        <w:rPr>
          <w:b w:val="0"/>
        </w:rPr>
      </w:pPr>
      <w:r>
        <w:rPr>
          <w:rFonts w:cs="Times New Roman"/>
          <w:b w:val="0"/>
          <w:color w:val="000000"/>
          <w:szCs w:val="24"/>
          <w:shd w:val="clear" w:color="auto" w:fill="FFFFFF"/>
        </w:rPr>
        <w:t>Figure No. 7 Potentiometer</w:t>
      </w:r>
    </w:p>
    <w:p w:rsidR="00B4569D" w:rsidRDefault="00B4569D">
      <w:pPr>
        <w:spacing w:line="360" w:lineRule="auto"/>
        <w:jc w:val="both"/>
        <w:rPr>
          <w:rFonts w:cs="Times New Roman"/>
          <w:b w:val="0"/>
          <w:szCs w:val="24"/>
          <w:highlight w:val="white"/>
        </w:rPr>
      </w:pPr>
    </w:p>
    <w:p w:rsidR="00B4569D" w:rsidRDefault="00872851">
      <w:pPr>
        <w:pStyle w:val="BodyText"/>
        <w:tabs>
          <w:tab w:val="left" w:pos="7917"/>
        </w:tabs>
        <w:spacing w:after="200" w:line="360" w:lineRule="auto"/>
        <w:jc w:val="both"/>
      </w:pPr>
      <w:r>
        <w:rPr>
          <w:rFonts w:ascii="Times New Roman" w:hAnsi="Times New Roman" w:cs="Times New Roman"/>
          <w:color w:val="000000"/>
          <w:sz w:val="24"/>
          <w:szCs w:val="24"/>
          <w:shd w:val="clear" w:color="auto" w:fill="FFFFFF"/>
        </w:rPr>
        <w:t>A potentiometer is a manually adjustable variable resistor with 3 terminals. Two terminals are connected to both ends of a resistive element, and the third terminal connects to a sliding contact, called a wiper, moving over the resistive element. The position of the wiper determines the output voltage of the potentiometer. The potentiometer essentially functions as a variable voltage divider. The resistive element can be seen as two resistors in series (potentiometer resistance), where the wiper position determines the resistance ratio of the first resistor to the second resistor.</w:t>
      </w:r>
    </w:p>
    <w:p w:rsidR="00B4569D" w:rsidRDefault="00872851">
      <w:pPr>
        <w:pStyle w:val="BodyText"/>
        <w:tabs>
          <w:tab w:val="left" w:pos="7917"/>
        </w:tabs>
        <w:spacing w:line="360" w:lineRule="auto"/>
        <w:jc w:val="both"/>
      </w:pPr>
      <w:r>
        <w:rPr>
          <w:rFonts w:ascii="Times New Roman" w:hAnsi="Times New Roman"/>
          <w:color w:val="000000"/>
          <w:sz w:val="24"/>
          <w:szCs w:val="24"/>
        </w:rPr>
        <w:t xml:space="preserve">A potentiometer is also commonly known as a </w:t>
      </w:r>
      <w:r>
        <w:rPr>
          <w:rStyle w:val="StrongEmphasis"/>
          <w:rFonts w:ascii="Times New Roman" w:hAnsi="Times New Roman"/>
          <w:b w:val="0"/>
          <w:bCs w:val="0"/>
          <w:color w:val="000000"/>
          <w:sz w:val="24"/>
          <w:szCs w:val="24"/>
        </w:rPr>
        <w:t>potmeter</w:t>
      </w:r>
      <w:r>
        <w:rPr>
          <w:rFonts w:ascii="Times New Roman" w:hAnsi="Times New Roman"/>
          <w:color w:val="000000"/>
          <w:sz w:val="24"/>
          <w:szCs w:val="24"/>
        </w:rPr>
        <w:t xml:space="preserve"> or </w:t>
      </w:r>
      <w:r>
        <w:rPr>
          <w:rStyle w:val="StrongEmphasis"/>
          <w:rFonts w:ascii="Times New Roman" w:hAnsi="Times New Roman"/>
          <w:b w:val="0"/>
          <w:bCs w:val="0"/>
          <w:color w:val="000000"/>
          <w:sz w:val="24"/>
          <w:szCs w:val="24"/>
        </w:rPr>
        <w:t>pot</w:t>
      </w:r>
      <w:r>
        <w:rPr>
          <w:rFonts w:ascii="Times New Roman" w:hAnsi="Times New Roman"/>
          <w:color w:val="000000"/>
          <w:sz w:val="24"/>
          <w:szCs w:val="24"/>
        </w:rPr>
        <w:t>. The most common form of potmeter is the single turn rotary potmeter. This type of pot is often used in audio volume control (logarithmic taper) as well as many other applications. Different materials are used to construct potentiometers, including carbon composition, cermet, wire wound, and conductive plastic or metal film.</w:t>
      </w:r>
    </w:p>
    <w:p w:rsidR="00B4569D" w:rsidRDefault="00872851">
      <w:pPr>
        <w:tabs>
          <w:tab w:val="left" w:pos="7917"/>
        </w:tabs>
        <w:spacing w:line="360" w:lineRule="auto"/>
        <w:jc w:val="both"/>
        <w:rPr>
          <w:b w:val="0"/>
        </w:rPr>
      </w:pPr>
      <w:r>
        <w:rPr>
          <w:b w:val="0"/>
          <w:color w:val="000000"/>
          <w:szCs w:val="24"/>
        </w:rPr>
        <w:t>A wide variety of potmeters exist. Manually adjustable potmeters can be divided in rotary or linear movement types. The tables below list the available types and their applications. Besides manually adjustable pots, also electronically controlled potentiometers exist, often called digital potmeters.</w:t>
      </w:r>
    </w:p>
    <w:p w:rsidR="00B4569D" w:rsidRDefault="00B4569D">
      <w:pPr>
        <w:tabs>
          <w:tab w:val="left" w:pos="7917"/>
        </w:tabs>
        <w:spacing w:line="360" w:lineRule="auto"/>
        <w:jc w:val="both"/>
        <w:rPr>
          <w:b w:val="0"/>
        </w:rPr>
      </w:pPr>
    </w:p>
    <w:p w:rsidR="00B4569D" w:rsidRDefault="00872851">
      <w:pPr>
        <w:tabs>
          <w:tab w:val="left" w:pos="7917"/>
        </w:tabs>
        <w:spacing w:line="360" w:lineRule="auto"/>
        <w:jc w:val="both"/>
        <w:rPr>
          <w:b w:val="0"/>
        </w:rPr>
      </w:pPr>
      <w:r>
        <w:rPr>
          <w:b w:val="0"/>
          <w:color w:val="000000"/>
          <w:szCs w:val="24"/>
        </w:rPr>
        <w:t xml:space="preserve">Digital potentiometers are potentiometers which are controlled electronically. In most cases they exist of an array of small resistive components in series. Every resistive </w:t>
      </w:r>
      <w:r>
        <w:rPr>
          <w:b w:val="0"/>
          <w:color w:val="000000"/>
          <w:szCs w:val="24"/>
        </w:rPr>
        <w:lastRenderedPageBreak/>
        <w:t>element is equipped with a switch which can serve as the tap-off point or virtual wiper position. A digital potmeter can be controlled by for example up/down signals or protocols like I²C and SPI.</w:t>
      </w:r>
    </w:p>
    <w:p w:rsidR="00B4569D" w:rsidRDefault="00B4569D">
      <w:pPr>
        <w:tabs>
          <w:tab w:val="left" w:pos="7917"/>
        </w:tabs>
        <w:spacing w:line="360" w:lineRule="auto"/>
        <w:jc w:val="both"/>
        <w:rPr>
          <w:b w:val="0"/>
        </w:rPr>
      </w:pPr>
    </w:p>
    <w:p w:rsidR="00B4569D" w:rsidRDefault="00872851">
      <w:pPr>
        <w:tabs>
          <w:tab w:val="left" w:pos="7917"/>
        </w:tabs>
        <w:spacing w:line="360" w:lineRule="auto"/>
        <w:jc w:val="both"/>
        <w:rPr>
          <w:b w:val="0"/>
        </w:rPr>
      </w:pPr>
      <w:r>
        <w:rPr>
          <w:b w:val="0"/>
          <w:color w:val="000000"/>
          <w:szCs w:val="24"/>
        </w:rPr>
        <w:t xml:space="preserve">A potentiometer can also be wired as a rheostat, or single variable resistance. The best way to wire a potentiometer as a rheostat is to connect the wiper and one end terminal together, this prevents infinite resistance if the wiper occasionally loses contact. </w:t>
      </w:r>
    </w:p>
    <w:p w:rsidR="00B4569D" w:rsidRDefault="00B4569D">
      <w:pPr>
        <w:tabs>
          <w:tab w:val="left" w:pos="7917"/>
        </w:tabs>
        <w:spacing w:line="360" w:lineRule="auto"/>
        <w:jc w:val="both"/>
        <w:rPr>
          <w:b w:val="0"/>
        </w:rPr>
      </w:pPr>
    </w:p>
    <w:p w:rsidR="00B4569D" w:rsidRDefault="00872851">
      <w:pPr>
        <w:pStyle w:val="BodyText"/>
        <w:tabs>
          <w:tab w:val="left" w:pos="7917"/>
        </w:tabs>
        <w:spacing w:after="0" w:line="360" w:lineRule="auto"/>
        <w:jc w:val="both"/>
      </w:pPr>
      <w:r>
        <w:rPr>
          <w:rFonts w:ascii="Times New Roman" w:hAnsi="Times New Roman"/>
          <w:color w:val="000000"/>
          <w:sz w:val="24"/>
          <w:szCs w:val="24"/>
        </w:rPr>
        <w:t xml:space="preserve">The measuring instrument called a potentiometer is essentially a voltage divider used for measuring electric potential (voltage); the component is an implementation of the same principle, hence its name. </w:t>
      </w:r>
    </w:p>
    <w:p w:rsidR="00B4569D" w:rsidRDefault="00872851">
      <w:pPr>
        <w:pStyle w:val="BodyText"/>
        <w:spacing w:line="360" w:lineRule="auto"/>
        <w:jc w:val="both"/>
      </w:pPr>
      <w:r>
        <w:rPr>
          <w:rFonts w:ascii="Times New Roman" w:hAnsi="Times New Roman"/>
          <w:sz w:val="24"/>
          <w:szCs w:val="24"/>
        </w:rPr>
        <w:t xml:space="preserve">Potentiometers are commonly used to control electrical devices such as volume controls on audio equipment. Potentiometers operated by a mechanism can be used as position transducers, for example, in a joystick. Potentiometers are rarely used to directly control significant power (more than a watt), since the power dissipated in the potentiometer would be comparable to the power in the controlled load. </w:t>
      </w:r>
    </w:p>
    <w:p w:rsidR="00B4569D" w:rsidRDefault="00B4569D">
      <w:pPr>
        <w:pStyle w:val="BodyText"/>
        <w:spacing w:line="360" w:lineRule="auto"/>
        <w:jc w:val="both"/>
        <w:rPr>
          <w:rFonts w:ascii="Times New Roman" w:hAnsi="Times New Roman"/>
          <w:sz w:val="24"/>
          <w:szCs w:val="24"/>
        </w:rPr>
      </w:pPr>
    </w:p>
    <w:p w:rsidR="00B4569D" w:rsidRDefault="00B4569D">
      <w:pPr>
        <w:tabs>
          <w:tab w:val="left" w:pos="7917"/>
        </w:tabs>
        <w:spacing w:line="360" w:lineRule="auto"/>
        <w:jc w:val="both"/>
        <w:rPr>
          <w:b w:val="0"/>
        </w:rPr>
      </w:pPr>
    </w:p>
    <w:p w:rsidR="00B4569D" w:rsidRDefault="00B4569D">
      <w:pPr>
        <w:tabs>
          <w:tab w:val="left" w:pos="7917"/>
        </w:tabs>
        <w:spacing w:line="360" w:lineRule="auto"/>
        <w:jc w:val="both"/>
        <w:rPr>
          <w:b w:val="0"/>
        </w:rPr>
      </w:pPr>
    </w:p>
    <w:p w:rsidR="00B4569D" w:rsidRDefault="00B4569D">
      <w:pPr>
        <w:tabs>
          <w:tab w:val="left" w:pos="7917"/>
        </w:tabs>
        <w:spacing w:line="360" w:lineRule="auto"/>
        <w:jc w:val="both"/>
        <w:rPr>
          <w:b w:val="0"/>
        </w:rPr>
      </w:pPr>
    </w:p>
    <w:p w:rsidR="00B4569D" w:rsidRDefault="00B4569D">
      <w:pPr>
        <w:tabs>
          <w:tab w:val="left" w:pos="7917"/>
        </w:tabs>
        <w:spacing w:line="360" w:lineRule="auto"/>
        <w:jc w:val="both"/>
        <w:rPr>
          <w:b w:val="0"/>
        </w:rPr>
      </w:pPr>
    </w:p>
    <w:p w:rsidR="00B4569D" w:rsidRDefault="00872851">
      <w:pPr>
        <w:tabs>
          <w:tab w:val="left" w:pos="7917"/>
        </w:tabs>
        <w:spacing w:line="360" w:lineRule="auto"/>
        <w:jc w:val="both"/>
        <w:rPr>
          <w:b w:val="0"/>
        </w:rPr>
      </w:pPr>
      <w:r>
        <w:rPr>
          <w:b w:val="0"/>
          <w:noProof/>
          <w:lang w:val="en-US"/>
        </w:rPr>
        <w:drawing>
          <wp:anchor distT="0" distB="0" distL="0" distR="9525" simplePos="0" relativeHeight="10" behindDoc="0" locked="0" layoutInCell="1" allowOverlap="1">
            <wp:simplePos x="0" y="0"/>
            <wp:positionH relativeFrom="column">
              <wp:posOffset>1649095</wp:posOffset>
            </wp:positionH>
            <wp:positionV relativeFrom="paragraph">
              <wp:posOffset>-669290</wp:posOffset>
            </wp:positionV>
            <wp:extent cx="2162175" cy="211455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9"/>
                    <a:stretch>
                      <a:fillRect/>
                    </a:stretch>
                  </pic:blipFill>
                  <pic:spPr bwMode="auto">
                    <a:xfrm>
                      <a:off x="0" y="0"/>
                      <a:ext cx="2162175" cy="2114550"/>
                    </a:xfrm>
                    <a:prstGeom prst="rect">
                      <a:avLst/>
                    </a:prstGeom>
                  </pic:spPr>
                </pic:pic>
              </a:graphicData>
            </a:graphic>
          </wp:anchor>
        </w:drawing>
      </w:r>
    </w:p>
    <w:p w:rsidR="00B4569D" w:rsidRDefault="00872851">
      <w:pPr>
        <w:spacing w:line="360" w:lineRule="auto"/>
        <w:jc w:val="both"/>
        <w:rPr>
          <w:b w:val="0"/>
        </w:rPr>
      </w:pPr>
      <w:r>
        <w:rPr>
          <w:b w:val="0"/>
          <w:color w:val="000000"/>
          <w:szCs w:val="24"/>
        </w:rPr>
        <w:br/>
      </w:r>
    </w:p>
    <w:p w:rsidR="00B4569D" w:rsidRDefault="00B4569D">
      <w:pPr>
        <w:jc w:val="both"/>
        <w:rPr>
          <w:b w:val="0"/>
        </w:rPr>
      </w:pPr>
    </w:p>
    <w:p w:rsidR="00B4569D" w:rsidRDefault="00B4569D">
      <w:pPr>
        <w:pStyle w:val="BodyText"/>
        <w:spacing w:after="0"/>
        <w:jc w:val="both"/>
        <w:rPr>
          <w:rFonts w:ascii="Times New Roman" w:hAnsi="Times New Roman" w:cs="Times New Roman"/>
          <w:sz w:val="24"/>
          <w:szCs w:val="24"/>
          <w:highlight w:val="white"/>
        </w:rPr>
      </w:pPr>
    </w:p>
    <w:p w:rsidR="00B4569D" w:rsidRDefault="00B4569D">
      <w:pPr>
        <w:pStyle w:val="BodyText"/>
        <w:spacing w:after="0"/>
        <w:jc w:val="both"/>
        <w:rPr>
          <w:rFonts w:ascii="Times New Roman" w:hAnsi="Times New Roman" w:cs="Times New Roman"/>
          <w:sz w:val="24"/>
          <w:szCs w:val="24"/>
          <w:highlight w:val="white"/>
        </w:rPr>
      </w:pPr>
    </w:p>
    <w:p w:rsidR="00B4569D" w:rsidRDefault="00B4569D">
      <w:pPr>
        <w:pStyle w:val="BodyText"/>
        <w:spacing w:after="0"/>
        <w:jc w:val="both"/>
        <w:rPr>
          <w:rFonts w:ascii="Times New Roman" w:hAnsi="Times New Roman" w:cs="Times New Roman"/>
          <w:sz w:val="24"/>
          <w:szCs w:val="24"/>
          <w:highlight w:val="white"/>
        </w:rPr>
      </w:pPr>
    </w:p>
    <w:p w:rsidR="00B4569D" w:rsidRDefault="00872851">
      <w:pPr>
        <w:pStyle w:val="BodyText"/>
        <w:spacing w:after="0"/>
        <w:jc w:val="center"/>
      </w:pPr>
      <w:r>
        <w:rPr>
          <w:rFonts w:ascii="Times New Roman" w:hAnsi="Times New Roman" w:cs="Times New Roman"/>
          <w:color w:val="000000"/>
          <w:sz w:val="24"/>
          <w:szCs w:val="24"/>
          <w:shd w:val="clear" w:color="auto" w:fill="FFFFFF"/>
        </w:rPr>
        <w:t>Figure No. 8 ULN2003 Motor Driver IC</w:t>
      </w:r>
    </w:p>
    <w:p w:rsidR="00B4569D" w:rsidRDefault="00B4569D">
      <w:pPr>
        <w:pStyle w:val="BodyText"/>
        <w:spacing w:after="0"/>
        <w:jc w:val="both"/>
        <w:rPr>
          <w:rFonts w:ascii="Times New Roman" w:hAnsi="Times New Roman" w:cs="Times New Roman"/>
          <w:sz w:val="24"/>
          <w:szCs w:val="24"/>
          <w:highlight w:val="white"/>
        </w:rPr>
      </w:pPr>
    </w:p>
    <w:p w:rsidR="00B4569D" w:rsidRDefault="00872851">
      <w:pPr>
        <w:pStyle w:val="BodyText"/>
        <w:spacing w:after="0" w:line="360" w:lineRule="auto"/>
        <w:jc w:val="both"/>
      </w:pPr>
      <w:r>
        <w:rPr>
          <w:rFonts w:ascii="Times New Roman" w:hAnsi="Times New Roman" w:cs="Times New Roman"/>
          <w:color w:val="000000"/>
          <w:sz w:val="24"/>
          <w:szCs w:val="24"/>
          <w:shd w:val="clear" w:color="auto" w:fill="FFFFFF"/>
        </w:rPr>
        <w:t xml:space="preserve">The ULN2003A is an array of seven NPN Darlington transistors capable of 500 mA, 50 V output. It features common-cathode flyback diodes for switching inductive loads. It </w:t>
      </w:r>
      <w:r>
        <w:rPr>
          <w:rFonts w:ascii="Times New Roman" w:hAnsi="Times New Roman" w:cs="Times New Roman"/>
          <w:color w:val="000000"/>
          <w:sz w:val="24"/>
          <w:szCs w:val="24"/>
          <w:shd w:val="clear" w:color="auto" w:fill="FFFFFF"/>
        </w:rPr>
        <w:lastRenderedPageBreak/>
        <w:t xml:space="preserve">can come in PDIP, SOIC, SOP or TSSOP packaging. In the same family are ULN2002A, ULN2004A, as well as ULQ2003A and ULQ2004A, designed for different logic input levels. </w:t>
      </w:r>
    </w:p>
    <w:p w:rsidR="00B4569D" w:rsidRDefault="00872851">
      <w:pPr>
        <w:pStyle w:val="BodyText"/>
        <w:spacing w:line="360" w:lineRule="auto"/>
        <w:jc w:val="both"/>
      </w:pPr>
      <w:r>
        <w:rPr>
          <w:rFonts w:ascii="Times New Roman" w:hAnsi="Times New Roman"/>
          <w:color w:val="000000"/>
          <w:sz w:val="24"/>
          <w:szCs w:val="24"/>
        </w:rPr>
        <w:t>The ULN2003A is also similar to the ULN2001A (4 inputs) and the ULN2801A, ULN2802A, ULN2803A, ULN2804A and ULN2805A, only differing in logic input levels (TTL, CMOS, PMOS) and number of in/outputs (4/7/8).</w:t>
      </w:r>
    </w:p>
    <w:p w:rsidR="00B4569D" w:rsidRDefault="00872851">
      <w:pPr>
        <w:pStyle w:val="BodyText"/>
        <w:spacing w:after="0" w:line="360" w:lineRule="auto"/>
        <w:jc w:val="both"/>
      </w:pPr>
      <w:r>
        <w:rPr>
          <w:rFonts w:ascii="Times New Roman" w:hAnsi="Times New Roman" w:cs="Times New Roman"/>
          <w:color w:val="000000"/>
          <w:sz w:val="24"/>
          <w:szCs w:val="24"/>
          <w:shd w:val="clear" w:color="auto" w:fill="FFFFFF"/>
        </w:rPr>
        <w:t xml:space="preserve">The ULN2003 is known for its high-current, high-voltage capacity. The drivers can be paralleled for even higher current output. Even further, stacking one chip on top of another, both electrically and physically, has been done. Generally it can also be used for interfacing with a stepper motor, where the motor requires high ratings which cannot be provided by other interfacing devices. A Darlington transistor (also known as Darlington pair) achieves very high current amplification by connecting two bipolar transistors in direct DC coupling so the current amplified by the first transistor is amplified further by the second one. The seven Darlington pairs in ULN2003 can operate independently except the common cathode diodes that connect to their respective collectors. </w:t>
      </w:r>
    </w:p>
    <w:p w:rsidR="00B4569D" w:rsidRDefault="00872851">
      <w:pPr>
        <w:pStyle w:val="BodyText"/>
        <w:spacing w:after="0" w:line="360" w:lineRule="auto"/>
        <w:jc w:val="both"/>
      </w:pPr>
      <w:r>
        <w:rPr>
          <w:rFonts w:ascii="Times New Roman" w:hAnsi="Times New Roman" w:cs="Times New Roman"/>
          <w:color w:val="000000"/>
          <w:sz w:val="24"/>
          <w:szCs w:val="24"/>
          <w:shd w:val="clear" w:color="auto" w:fill="FFFFFF"/>
        </w:rPr>
        <w:t xml:space="preserve">Step motor is to a machine to convert pulse to angle displacement. So if you give stepper driver a certain pulse signal, it will drive step motor to a certain angle. you can control the angle the stepper moved by the number of the pulse. And you also can control the speed of the stepper rotate by the frequency of the pulse. The following picture is the schematic of the stepper driver. </w:t>
      </w: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A01143">
      <w:pPr>
        <w:pStyle w:val="BodyText"/>
        <w:spacing w:after="0" w:line="360" w:lineRule="auto"/>
        <w:jc w:val="both"/>
        <w:rPr>
          <w:rFonts w:ascii="Times New Roman" w:hAnsi="Times New Roman" w:cs="Times New Roman"/>
          <w:sz w:val="24"/>
          <w:szCs w:val="24"/>
          <w:highlight w:val="white"/>
        </w:rPr>
      </w:pPr>
      <w:r>
        <w:rPr>
          <w:rFonts w:ascii="Times New Roman" w:hAnsi="Times New Roman" w:cs="Times New Roman"/>
          <w:noProof/>
          <w:sz w:val="24"/>
          <w:szCs w:val="24"/>
          <w:highlight w:val="white"/>
        </w:rPr>
        <w:drawing>
          <wp:anchor distT="0" distB="0" distL="0" distR="0" simplePos="0" relativeHeight="251660800" behindDoc="0" locked="0" layoutInCell="1" allowOverlap="1">
            <wp:simplePos x="0" y="0"/>
            <wp:positionH relativeFrom="column">
              <wp:posOffset>1524000</wp:posOffset>
            </wp:positionH>
            <wp:positionV relativeFrom="paragraph">
              <wp:posOffset>48895</wp:posOffset>
            </wp:positionV>
            <wp:extent cx="2228850" cy="2228850"/>
            <wp:effectExtent l="1905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20"/>
                    <a:stretch>
                      <a:fillRect/>
                    </a:stretch>
                  </pic:blipFill>
                  <pic:spPr bwMode="auto">
                    <a:xfrm>
                      <a:off x="0" y="0"/>
                      <a:ext cx="2228850" cy="2228850"/>
                    </a:xfrm>
                    <a:prstGeom prst="rect">
                      <a:avLst/>
                    </a:prstGeom>
                  </pic:spPr>
                </pic:pic>
              </a:graphicData>
            </a:graphic>
          </wp:anchor>
        </w:drawing>
      </w: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Del="00A01143" w:rsidRDefault="001133EF" w:rsidP="001133EF">
      <w:pPr>
        <w:pStyle w:val="BodyText"/>
        <w:spacing w:after="0" w:line="360" w:lineRule="auto"/>
        <w:jc w:val="center"/>
        <w:rPr>
          <w:del w:id="360" w:author="Gaaaab" w:date="2019-07-24T00:07:00Z"/>
          <w:rFonts w:ascii="Times New Roman" w:hAnsi="Times New Roman" w:cs="Times New Roman"/>
          <w:sz w:val="24"/>
          <w:szCs w:val="24"/>
          <w:highlight w:val="white"/>
        </w:rPr>
        <w:pPrChange w:id="361" w:author="JRCAFE(TM) Diskless" w:date="2019-11-18T13:39:00Z">
          <w:pPr>
            <w:pStyle w:val="BodyText"/>
            <w:spacing w:after="0" w:line="360" w:lineRule="auto"/>
            <w:jc w:val="both"/>
          </w:pPr>
        </w:pPrChange>
      </w:pPr>
      <w:ins w:id="362" w:author="JRCAFE(TM) Diskless" w:date="2019-11-18T13:39:00Z">
        <w:r>
          <w:rPr>
            <w:rFonts w:ascii="Times New Roman" w:hAnsi="Times New Roman" w:cs="Times New Roman"/>
            <w:sz w:val="24"/>
            <w:szCs w:val="24"/>
            <w:highlight w:val="white"/>
          </w:rPr>
          <w:t>Figure No. 9 Power Supply</w:t>
        </w:r>
      </w:ins>
    </w:p>
    <w:p w:rsidR="00B4569D" w:rsidDel="001133EF" w:rsidRDefault="00872851">
      <w:pPr>
        <w:pStyle w:val="BodyText"/>
        <w:spacing w:after="0" w:line="360" w:lineRule="auto"/>
        <w:jc w:val="center"/>
        <w:rPr>
          <w:del w:id="363" w:author="JRCAFE(TM) Diskless" w:date="2019-11-18T13:39:00Z"/>
        </w:rPr>
      </w:pPr>
      <w:del w:id="364" w:author="JRCAFE(TM) Diskless" w:date="2019-11-18T13:39:00Z">
        <w:r w:rsidDel="001133EF">
          <w:rPr>
            <w:rFonts w:ascii="Times New Roman" w:hAnsi="Times New Roman" w:cs="Times New Roman"/>
            <w:color w:val="000000"/>
            <w:sz w:val="24"/>
            <w:szCs w:val="24"/>
            <w:shd w:val="clear" w:color="auto" w:fill="FFFFFF"/>
          </w:rPr>
          <w:lastRenderedPageBreak/>
          <w:delText>Figure No. 9 Power Supply</w:delText>
        </w:r>
      </w:del>
    </w:p>
    <w:p w:rsidR="00000000" w:rsidRDefault="00E165C6">
      <w:pPr>
        <w:pStyle w:val="BodyText"/>
        <w:spacing w:after="0" w:line="360" w:lineRule="auto"/>
        <w:jc w:val="center"/>
        <w:rPr>
          <w:rFonts w:ascii="Times New Roman" w:hAnsi="Times New Roman" w:cs="Times New Roman"/>
          <w:sz w:val="24"/>
          <w:szCs w:val="24"/>
          <w:highlight w:val="white"/>
        </w:rPr>
        <w:pPrChange w:id="365" w:author="Gaaaab" w:date="2019-07-24T00:07:00Z">
          <w:pPr>
            <w:pStyle w:val="BodyText"/>
            <w:spacing w:after="0" w:line="360" w:lineRule="auto"/>
            <w:jc w:val="both"/>
          </w:pPr>
        </w:pPrChange>
      </w:pPr>
    </w:p>
    <w:p w:rsidR="00B4569D" w:rsidRDefault="00872851">
      <w:pPr>
        <w:pStyle w:val="BodyText"/>
        <w:spacing w:after="0" w:line="360" w:lineRule="auto"/>
        <w:jc w:val="both"/>
      </w:pPr>
      <w:r>
        <w:rPr>
          <w:rFonts w:ascii="Times New Roman" w:hAnsi="Times New Roman" w:cs="Times New Roman"/>
          <w:color w:val="000000"/>
          <w:sz w:val="24"/>
          <w:szCs w:val="24"/>
          <w:shd w:val="clear" w:color="auto" w:fill="FFFFFF"/>
        </w:rPr>
        <w:tab/>
        <w:t xml:space="preserve">A power supply is an electrical device that supplies electric power to an electrical load. The primary function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power. Examples of the latter include power supplies found in desktop computers and consumer electronics devices. Other functions that power supplies may perform include limiting the current drawn by the load to safe levels, shutting off the current in the event of an electrical fault, power conditioning to prevent electronic noise or voltage surges on the input from reaching the load, power-factor correction, and storing energy so it can continue to power the load in the event of a temporary interruption in the source power (uninterruptible power supply). </w:t>
      </w:r>
    </w:p>
    <w:p w:rsidR="00B4569D" w:rsidRDefault="00872851">
      <w:pPr>
        <w:pStyle w:val="BodyText"/>
        <w:spacing w:line="360" w:lineRule="auto"/>
        <w:jc w:val="both"/>
        <w:rPr>
          <w:ins w:id="366" w:author="JRCAFE(TM) Diskless" w:date="2019-11-18T13:40:00Z"/>
          <w:rFonts w:ascii="Times New Roman" w:hAnsi="Times New Roman"/>
          <w:color w:val="000000"/>
          <w:sz w:val="24"/>
          <w:szCs w:val="24"/>
        </w:rPr>
      </w:pPr>
      <w:r>
        <w:rPr>
          <w:rFonts w:ascii="Times New Roman" w:hAnsi="Times New Roman"/>
          <w:color w:val="000000"/>
          <w:sz w:val="24"/>
          <w:szCs w:val="24"/>
        </w:rPr>
        <w:t xml:space="preserve">All power supplies have a </w:t>
      </w:r>
      <w:r>
        <w:rPr>
          <w:rFonts w:ascii="Times New Roman" w:hAnsi="Times New Roman"/>
          <w:i/>
          <w:color w:val="000000"/>
          <w:sz w:val="24"/>
          <w:szCs w:val="24"/>
        </w:rPr>
        <w:t>power input</w:t>
      </w:r>
      <w:r>
        <w:rPr>
          <w:rFonts w:ascii="Times New Roman" w:hAnsi="Times New Roman"/>
          <w:color w:val="000000"/>
          <w:sz w:val="24"/>
          <w:szCs w:val="24"/>
        </w:rPr>
        <w:t xml:space="preserve"> connection, which receives energy in the form of electric current from a source, and one or more </w:t>
      </w:r>
      <w:r>
        <w:rPr>
          <w:rFonts w:ascii="Times New Roman" w:hAnsi="Times New Roman"/>
          <w:i/>
          <w:color w:val="000000"/>
          <w:sz w:val="24"/>
          <w:szCs w:val="24"/>
        </w:rPr>
        <w:t>power output</w:t>
      </w:r>
      <w:r>
        <w:rPr>
          <w:rFonts w:ascii="Times New Roman" w:hAnsi="Times New Roman"/>
          <w:color w:val="000000"/>
          <w:sz w:val="24"/>
          <w:szCs w:val="24"/>
        </w:rPr>
        <w:t xml:space="preserve"> connections that deliver current to the load. The source power may come from the electric power grid, such as an electrical outlet, energy storage devices such as batteries or fuel cells, generators or alternators, solar power converters, or another power supply. The input and output are usually hardwired circuit connections, though some power supplies employ wireless energy transfer to power their loads without wired connections. Some power supplies have other types of inputs and outputs as well, for functions such as external monitoring and control. </w:t>
      </w:r>
    </w:p>
    <w:p w:rsidR="001133EF" w:rsidRDefault="001133EF">
      <w:pPr>
        <w:pStyle w:val="BodyText"/>
        <w:spacing w:line="360" w:lineRule="auto"/>
        <w:jc w:val="both"/>
        <w:rPr>
          <w:ins w:id="367" w:author="JRCAFE(TM) Diskless" w:date="2019-11-18T13:40:00Z"/>
          <w:rFonts w:ascii="Times New Roman" w:hAnsi="Times New Roman"/>
          <w:color w:val="000000"/>
          <w:sz w:val="24"/>
          <w:szCs w:val="24"/>
        </w:rPr>
      </w:pPr>
    </w:p>
    <w:p w:rsidR="001133EF" w:rsidRDefault="001133EF">
      <w:pPr>
        <w:pStyle w:val="BodyText"/>
        <w:spacing w:line="360" w:lineRule="auto"/>
        <w:jc w:val="both"/>
      </w:pPr>
    </w:p>
    <w:p w:rsidR="00B4569D" w:rsidRDefault="00B4569D">
      <w:pPr>
        <w:pStyle w:val="BodyText"/>
        <w:spacing w:line="360" w:lineRule="auto"/>
        <w:jc w:val="both"/>
        <w:rPr>
          <w:rFonts w:ascii="Times New Roman" w:hAnsi="Times New Roman"/>
          <w:color w:val="000000"/>
          <w:sz w:val="24"/>
          <w:szCs w:val="24"/>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1133EF">
      <w:pPr>
        <w:pStyle w:val="BodyText"/>
        <w:spacing w:after="0" w:line="360" w:lineRule="auto"/>
        <w:jc w:val="both"/>
        <w:rPr>
          <w:rFonts w:ascii="Times New Roman" w:hAnsi="Times New Roman" w:cs="Times New Roman"/>
          <w:sz w:val="24"/>
          <w:szCs w:val="24"/>
          <w:highlight w:val="white"/>
        </w:rPr>
      </w:pPr>
      <w:ins w:id="368" w:author="JRCAFE(TM) Diskless" w:date="2019-11-18T13:40:00Z">
        <w:r>
          <w:rPr>
            <w:rFonts w:ascii="Times New Roman" w:hAnsi="Times New Roman" w:cs="Times New Roman"/>
            <w:noProof/>
            <w:sz w:val="24"/>
            <w:szCs w:val="24"/>
          </w:rPr>
          <w:lastRenderedPageBreak/>
          <w:drawing>
            <wp:anchor distT="0" distB="0" distL="0" distR="0" simplePos="0" relativeHeight="251655680" behindDoc="0" locked="0" layoutInCell="1" allowOverlap="1">
              <wp:simplePos x="0" y="0"/>
              <wp:positionH relativeFrom="column">
                <wp:posOffset>1447800</wp:posOffset>
              </wp:positionH>
              <wp:positionV relativeFrom="paragraph">
                <wp:posOffset>-476250</wp:posOffset>
              </wp:positionV>
              <wp:extent cx="2076450" cy="2066925"/>
              <wp:effectExtent l="19050" t="0" r="0" b="0"/>
              <wp:wrapSquare wrapText="largest"/>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21" cstate="print"/>
                      <a:stretch>
                        <a:fillRect/>
                      </a:stretch>
                    </pic:blipFill>
                    <pic:spPr bwMode="auto">
                      <a:xfrm>
                        <a:off x="0" y="0"/>
                        <a:ext cx="2076450" cy="2066925"/>
                      </a:xfrm>
                      <a:prstGeom prst="rect">
                        <a:avLst/>
                      </a:prstGeom>
                    </pic:spPr>
                  </pic:pic>
                </a:graphicData>
              </a:graphic>
            </wp:anchor>
          </w:drawing>
        </w:r>
      </w:ins>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Del="00A01143" w:rsidRDefault="00B4569D">
      <w:pPr>
        <w:pStyle w:val="BodyText"/>
        <w:spacing w:after="0" w:line="360" w:lineRule="auto"/>
        <w:jc w:val="both"/>
        <w:rPr>
          <w:del w:id="369" w:author="Gaaaab" w:date="2019-07-24T00:07:00Z"/>
          <w:rFonts w:ascii="Times New Roman" w:hAnsi="Times New Roman" w:cs="Times New Roman"/>
          <w:sz w:val="24"/>
          <w:szCs w:val="24"/>
          <w:highlight w:val="white"/>
        </w:rPr>
      </w:pPr>
    </w:p>
    <w:p w:rsidR="00B4569D" w:rsidDel="00A01143" w:rsidRDefault="00B4569D">
      <w:pPr>
        <w:pStyle w:val="BodyText"/>
        <w:spacing w:after="0" w:line="360" w:lineRule="auto"/>
        <w:jc w:val="both"/>
        <w:rPr>
          <w:del w:id="370" w:author="Gaaaab" w:date="2019-07-24T00:07:00Z"/>
          <w:rFonts w:ascii="Times New Roman" w:hAnsi="Times New Roman" w:cs="Times New Roman"/>
          <w:sz w:val="24"/>
          <w:szCs w:val="24"/>
          <w:highlight w:val="white"/>
        </w:rPr>
      </w:pPr>
    </w:p>
    <w:p w:rsidR="00B4569D" w:rsidDel="00A01143" w:rsidRDefault="00B4569D">
      <w:pPr>
        <w:pStyle w:val="BodyText"/>
        <w:spacing w:after="0" w:line="360" w:lineRule="auto"/>
        <w:jc w:val="both"/>
        <w:rPr>
          <w:del w:id="371" w:author="Gaaaab" w:date="2019-07-24T00:07:00Z"/>
          <w:rFonts w:ascii="Times New Roman" w:hAnsi="Times New Roman" w:cs="Times New Roman"/>
          <w:sz w:val="24"/>
          <w:szCs w:val="24"/>
          <w:highlight w:val="white"/>
        </w:rPr>
      </w:pPr>
    </w:p>
    <w:p w:rsidR="00B4569D" w:rsidDel="00A01143" w:rsidRDefault="00B4569D">
      <w:pPr>
        <w:pStyle w:val="BodyText"/>
        <w:spacing w:after="0" w:line="360" w:lineRule="auto"/>
        <w:jc w:val="both"/>
        <w:rPr>
          <w:del w:id="372" w:author="Gaaaab" w:date="2019-07-24T00:07:00Z"/>
          <w:rFonts w:ascii="Times New Roman" w:hAnsi="Times New Roman" w:cs="Times New Roman"/>
          <w:sz w:val="24"/>
          <w:szCs w:val="24"/>
          <w:highlight w:val="white"/>
        </w:rPr>
      </w:pPr>
    </w:p>
    <w:p w:rsidR="00B4569D" w:rsidRDefault="00B4569D">
      <w:pPr>
        <w:pStyle w:val="BodyText"/>
        <w:spacing w:after="0" w:line="360" w:lineRule="auto"/>
        <w:jc w:val="both"/>
        <w:rPr>
          <w:color w:val="000000"/>
        </w:rPr>
      </w:pPr>
    </w:p>
    <w:p w:rsidR="00B4569D" w:rsidRDefault="00872851">
      <w:pPr>
        <w:pStyle w:val="BodyText"/>
        <w:spacing w:after="0" w:line="360" w:lineRule="auto"/>
        <w:jc w:val="center"/>
      </w:pPr>
      <w:r>
        <w:rPr>
          <w:rFonts w:ascii="Times New Roman" w:hAnsi="Times New Roman" w:cs="Times New Roman"/>
          <w:color w:val="000000"/>
          <w:sz w:val="24"/>
          <w:szCs w:val="24"/>
          <w:shd w:val="clear" w:color="auto" w:fill="FFFFFF"/>
        </w:rPr>
        <w:t>Figure No. 10 Connecting Wires</w:t>
      </w: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872851">
      <w:pPr>
        <w:pStyle w:val="BodyText"/>
        <w:spacing w:after="0" w:line="360" w:lineRule="auto"/>
        <w:jc w:val="both"/>
      </w:pPr>
      <w:r>
        <w:rPr>
          <w:rFonts w:ascii="Times New Roman" w:hAnsi="Times New Roman" w:cs="Times New Roman"/>
          <w:color w:val="000000"/>
          <w:sz w:val="24"/>
          <w:szCs w:val="24"/>
          <w:shd w:val="clear" w:color="auto" w:fill="FFFFFF"/>
        </w:rPr>
        <w:t xml:space="preserve">Connecting wires allows an electrical current to travel from one point on a circuit to another because electricity needs a medium through which it can move. Most of the connecting wires are made up of copper or aluminum. Copper is cheap and good conductivity. Instead of the copper, we can also use silver which has high </w:t>
      </w:r>
      <w:r>
        <w:rPr>
          <w:rStyle w:val="StrongEmphasis"/>
          <w:rFonts w:ascii="Times New Roman" w:hAnsi="Times New Roman" w:cs="Times New Roman"/>
          <w:b w:val="0"/>
          <w:bCs w:val="0"/>
          <w:color w:val="000000"/>
          <w:sz w:val="24"/>
          <w:szCs w:val="24"/>
          <w:shd w:val="clear" w:color="auto" w:fill="FFFFFF"/>
        </w:rPr>
        <w:t>conductivity</w:t>
      </w:r>
      <w:r>
        <w:rPr>
          <w:rFonts w:ascii="Times New Roman" w:hAnsi="Times New Roman" w:cs="Times New Roman"/>
          <w:color w:val="000000"/>
          <w:sz w:val="24"/>
          <w:szCs w:val="24"/>
          <w:shd w:val="clear" w:color="auto" w:fill="FFFFFF"/>
        </w:rPr>
        <w:t xml:space="preserve"> but it is too costly to use.</w:t>
      </w: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872851">
      <w:pPr>
        <w:pStyle w:val="BodyText"/>
        <w:spacing w:after="0" w:line="360" w:lineRule="auto"/>
        <w:jc w:val="both"/>
      </w:pPr>
      <w:r>
        <w:rPr>
          <w:rFonts w:ascii="Times New Roman" w:hAnsi="Times New Roman" w:cs="Times New Roman"/>
          <w:color w:val="000000"/>
          <w:sz w:val="24"/>
          <w:szCs w:val="24"/>
          <w:shd w:val="clear" w:color="auto" w:fill="FFFFFF"/>
        </w:rPr>
        <w:t xml:space="preserve">Wire gauges come in various standard sizes, as expressed in terms of a gauge number. The term </w:t>
      </w:r>
      <w:r>
        <w:rPr>
          <w:rFonts w:ascii="Times New Roman" w:hAnsi="Times New Roman" w:cs="Times New Roman"/>
          <w:i/>
          <w:color w:val="000000"/>
          <w:sz w:val="24"/>
          <w:szCs w:val="24"/>
          <w:shd w:val="clear" w:color="auto" w:fill="FFFFFF"/>
        </w:rPr>
        <w:t>wire</w:t>
      </w:r>
      <w:r>
        <w:rPr>
          <w:rFonts w:ascii="Times New Roman" w:hAnsi="Times New Roman" w:cs="Times New Roman"/>
          <w:color w:val="000000"/>
          <w:sz w:val="24"/>
          <w:szCs w:val="24"/>
          <w:shd w:val="clear" w:color="auto" w:fill="FFFFFF"/>
        </w:rPr>
        <w:t xml:space="preserve"> is also used more loosely to refer to a bundle of such strands, as in "multistranded wire", which is more correctly termed a wire rope in mechanics, or a cable in electricity. </w:t>
      </w: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872851">
      <w:pPr>
        <w:spacing w:line="360" w:lineRule="auto"/>
        <w:jc w:val="both"/>
        <w:rPr>
          <w:b w:val="0"/>
        </w:rPr>
      </w:pPr>
      <w:r>
        <w:rPr>
          <w:rFonts w:cs="Times New Roman"/>
          <w:b w:val="0"/>
          <w:color w:val="000000"/>
          <w:szCs w:val="24"/>
          <w:shd w:val="clear" w:color="auto" w:fill="FFFFFF"/>
        </w:rPr>
        <w:t xml:space="preserve">Wire comes in solid core, stranded, or braided forms. Although usually circular in cross-section, wire can be made in square, hexagonal, flattened rectangular, or other cross-sections, either for decorative purposes, or for technical purposes such as high-efficiency voice coils in loudspeakers. Edge-wound coil springs, such as the Slinky toy, are made of special flattened wire. </w:t>
      </w:r>
    </w:p>
    <w:p w:rsidR="00B4569D" w:rsidRDefault="00B4569D">
      <w:pPr>
        <w:spacing w:line="360" w:lineRule="auto"/>
        <w:jc w:val="both"/>
        <w:rPr>
          <w:rFonts w:cs="Times New Roman"/>
          <w:b w:val="0"/>
          <w:szCs w:val="24"/>
          <w:highlight w:val="white"/>
        </w:rPr>
      </w:pPr>
    </w:p>
    <w:p w:rsidR="00B4569D" w:rsidRDefault="00B4569D">
      <w:pPr>
        <w:spacing w:line="360" w:lineRule="auto"/>
        <w:jc w:val="both"/>
        <w:rPr>
          <w:rFonts w:cs="Times New Roman"/>
          <w:b w:val="0"/>
          <w:szCs w:val="24"/>
          <w:highlight w:val="white"/>
        </w:rPr>
      </w:pPr>
    </w:p>
    <w:p w:rsidR="00B4569D" w:rsidRDefault="00B4569D">
      <w:pPr>
        <w:spacing w:line="360" w:lineRule="auto"/>
        <w:jc w:val="both"/>
        <w:rPr>
          <w:rFonts w:cs="Times New Roman"/>
          <w:b w:val="0"/>
          <w:szCs w:val="24"/>
          <w:highlight w:val="white"/>
        </w:rPr>
      </w:pPr>
    </w:p>
    <w:p w:rsidR="00B4569D" w:rsidRDefault="00B4569D">
      <w:pPr>
        <w:spacing w:line="360" w:lineRule="auto"/>
        <w:jc w:val="both"/>
        <w:rPr>
          <w:rFonts w:cs="Times New Roman"/>
          <w:b w:val="0"/>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1133EF">
      <w:pPr>
        <w:pStyle w:val="BodyText"/>
        <w:spacing w:after="0" w:line="360" w:lineRule="auto"/>
        <w:jc w:val="both"/>
        <w:rPr>
          <w:rFonts w:ascii="Times New Roman" w:hAnsi="Times New Roman" w:cs="Times New Roman"/>
          <w:sz w:val="24"/>
          <w:szCs w:val="24"/>
          <w:highlight w:val="white"/>
        </w:rPr>
      </w:pPr>
      <w:ins w:id="373" w:author="JRCAFE(TM) Diskless" w:date="2019-11-18T13:40:00Z">
        <w:r>
          <w:rPr>
            <w:rFonts w:ascii="Times New Roman" w:hAnsi="Times New Roman" w:cs="Times New Roman"/>
            <w:noProof/>
            <w:sz w:val="24"/>
            <w:szCs w:val="24"/>
          </w:rPr>
          <w:lastRenderedPageBreak/>
          <w:drawing>
            <wp:anchor distT="0" distB="0" distL="0" distR="0" simplePos="0" relativeHeight="6" behindDoc="0" locked="0" layoutInCell="1" allowOverlap="1">
              <wp:simplePos x="0" y="0"/>
              <wp:positionH relativeFrom="column">
                <wp:posOffset>1676400</wp:posOffset>
              </wp:positionH>
              <wp:positionV relativeFrom="paragraph">
                <wp:posOffset>-419100</wp:posOffset>
              </wp:positionV>
              <wp:extent cx="2143125" cy="2143125"/>
              <wp:effectExtent l="19050" t="0" r="9525" b="0"/>
              <wp:wrapSquare wrapText="largest"/>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22"/>
                      <a:stretch>
                        <a:fillRect/>
                      </a:stretch>
                    </pic:blipFill>
                    <pic:spPr bwMode="auto">
                      <a:xfrm>
                        <a:off x="0" y="0"/>
                        <a:ext cx="2143125" cy="2143125"/>
                      </a:xfrm>
                      <a:prstGeom prst="rect">
                        <a:avLst/>
                      </a:prstGeom>
                    </pic:spPr>
                  </pic:pic>
                </a:graphicData>
              </a:graphic>
            </wp:anchor>
          </w:drawing>
        </w:r>
      </w:ins>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B4569D">
      <w:pPr>
        <w:pStyle w:val="BodyText"/>
        <w:spacing w:after="0" w:line="360" w:lineRule="auto"/>
        <w:jc w:val="both"/>
        <w:rPr>
          <w:rFonts w:ascii="Times New Roman" w:hAnsi="Times New Roman" w:cs="Times New Roman"/>
          <w:sz w:val="24"/>
          <w:szCs w:val="24"/>
          <w:highlight w:val="white"/>
        </w:rPr>
      </w:pPr>
    </w:p>
    <w:p w:rsidR="00B4569D" w:rsidRDefault="00872851">
      <w:pPr>
        <w:pStyle w:val="BodyText"/>
        <w:spacing w:after="0" w:line="360" w:lineRule="auto"/>
        <w:jc w:val="center"/>
      </w:pPr>
      <w:r>
        <w:rPr>
          <w:rFonts w:ascii="Times New Roman" w:hAnsi="Times New Roman" w:cs="Times New Roman"/>
          <w:color w:val="000000"/>
          <w:sz w:val="24"/>
          <w:szCs w:val="24"/>
          <w:shd w:val="clear" w:color="auto" w:fill="FFFFFF"/>
        </w:rPr>
        <w:t>Figure No. 10 LED</w:t>
      </w:r>
    </w:p>
    <w:p w:rsidR="00B4569D" w:rsidRDefault="00B4569D">
      <w:pPr>
        <w:pStyle w:val="BodyText"/>
        <w:spacing w:after="0" w:line="360" w:lineRule="auto"/>
        <w:jc w:val="both"/>
        <w:rPr>
          <w:rFonts w:cs="Times New Roman"/>
          <w:highlight w:val="white"/>
        </w:rPr>
      </w:pPr>
    </w:p>
    <w:p w:rsidR="00B4569D" w:rsidRDefault="00872851">
      <w:pPr>
        <w:pStyle w:val="BodyText"/>
        <w:spacing w:after="0" w:line="360" w:lineRule="auto"/>
        <w:jc w:val="both"/>
      </w:pPr>
      <w:r>
        <w:rPr>
          <w:rFonts w:ascii="Times New Roman" w:hAnsi="Times New Roman" w:cs="Times New Roman"/>
          <w:color w:val="000000"/>
          <w:sz w:val="24"/>
          <w:szCs w:val="24"/>
          <w:shd w:val="clear" w:color="auto" w:fill="FFFFFF"/>
        </w:rPr>
        <w:t>A light-emitting diode (LED) is a semiconductor light source that emits light when current flows through it. Electrons in the semiconductor recombine with electron holes, releasing energy in the form of photons. This effect is called electroluminescence. The color of the light (corresponding to the energy of the photons) is determined by the energy required for electrons to cross the band gap of the semiconductor. White light is obtained by using multiple semiconductors or a layer of light-emitting phosphor on the semiconductor device.</w:t>
      </w:r>
      <w:r>
        <w:rPr>
          <w:rFonts w:ascii="Times New Roman" w:hAnsi="Times New Roman"/>
          <w:color w:val="000000"/>
          <w:sz w:val="24"/>
          <w:szCs w:val="24"/>
        </w:rPr>
        <w:t xml:space="preserve"> Appearing as practical electronic components in 1962, the earliest LEDs emitted low-intensity infrared light. Infrared LEDs are used in remote-control circuits, such as those used with a wide variety of consumer electronics. The first visible-light LEDs were of low intensity and limited to red. Modern LEDs are available across the visible, ultraviolet, and infrared wavelengths, with high light output. </w:t>
      </w:r>
    </w:p>
    <w:p w:rsidR="00B4569D" w:rsidRDefault="00872851">
      <w:pPr>
        <w:pStyle w:val="BodyText"/>
        <w:spacing w:line="360" w:lineRule="auto"/>
        <w:jc w:val="both"/>
      </w:pPr>
      <w:r>
        <w:rPr>
          <w:rFonts w:ascii="Times New Roman" w:hAnsi="Times New Roman"/>
          <w:color w:val="000000"/>
          <w:sz w:val="24"/>
          <w:szCs w:val="24"/>
        </w:rPr>
        <w:t xml:space="preserve">Early LEDs were often used as indicator lamps, replacing small incandescent bulbs, and in seven-segment displays. Recent developments have produced white-light LEDs suitable for room lighting. LEDs have led to new displays and sensors, while their high switching rates are useful in advanced communications technology. </w:t>
      </w:r>
    </w:p>
    <w:p w:rsidR="00B4569D" w:rsidRDefault="00872851">
      <w:pPr>
        <w:pStyle w:val="BodyText"/>
        <w:spacing w:line="360" w:lineRule="auto"/>
        <w:jc w:val="both"/>
      </w:pPr>
      <w:r>
        <w:rPr>
          <w:rFonts w:ascii="Times New Roman" w:hAnsi="Times New Roman"/>
          <w:color w:val="000000"/>
          <w:sz w:val="24"/>
          <w:szCs w:val="24"/>
        </w:rPr>
        <w:t>LEDs have many advantages over incandescent light sources, including lower energy consumption, longer lifetime, improved physical robustness, smaller size, and faster switching. Light-emitting diodes are used in applications as diverse as aviation lighting, automotive headlamps, advertising, general lighting, traffic signals, camera flashes, lighted wallpaper and medical devices.</w:t>
      </w:r>
    </w:p>
    <w:p w:rsidR="00B4569D" w:rsidRDefault="00872851">
      <w:pPr>
        <w:pStyle w:val="BodyText"/>
        <w:spacing w:line="360" w:lineRule="auto"/>
        <w:jc w:val="both"/>
        <w:rPr>
          <w:rFonts w:ascii="Times New Roman" w:hAnsi="Times New Roman" w:cs="Times New Roman"/>
          <w:sz w:val="24"/>
          <w:szCs w:val="24"/>
          <w:highlight w:val="white"/>
        </w:rPr>
      </w:pPr>
      <w:r>
        <w:rPr>
          <w:rFonts w:ascii="Times New Roman" w:hAnsi="Times New Roman" w:cs="Times New Roman"/>
          <w:noProof/>
          <w:sz w:val="24"/>
          <w:szCs w:val="24"/>
          <w:highlight w:val="white"/>
        </w:rPr>
        <w:lastRenderedPageBreak/>
        <w:drawing>
          <wp:anchor distT="0" distB="0" distL="0" distR="6985" simplePos="0" relativeHeight="8" behindDoc="0" locked="0" layoutInCell="1" allowOverlap="1">
            <wp:simplePos x="0" y="0"/>
            <wp:positionH relativeFrom="column">
              <wp:align>center</wp:align>
            </wp:positionH>
            <wp:positionV relativeFrom="paragraph">
              <wp:posOffset>635</wp:posOffset>
            </wp:positionV>
            <wp:extent cx="3593465" cy="2021205"/>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23"/>
                    <a:stretch>
                      <a:fillRect/>
                    </a:stretch>
                  </pic:blipFill>
                  <pic:spPr bwMode="auto">
                    <a:xfrm>
                      <a:off x="0" y="0"/>
                      <a:ext cx="3593465" cy="2021205"/>
                    </a:xfrm>
                    <a:prstGeom prst="rect">
                      <a:avLst/>
                    </a:prstGeom>
                  </pic:spPr>
                </pic:pic>
              </a:graphicData>
            </a:graphic>
          </wp:anchor>
        </w:drawing>
      </w:r>
    </w:p>
    <w:p w:rsidR="00B4569D" w:rsidRDefault="00B4569D">
      <w:pPr>
        <w:pStyle w:val="BodyText"/>
        <w:spacing w:line="360" w:lineRule="auto"/>
        <w:jc w:val="both"/>
        <w:rPr>
          <w:rFonts w:ascii="Times New Roman" w:hAnsi="Times New Roman" w:cs="Times New Roman"/>
          <w:sz w:val="24"/>
          <w:szCs w:val="24"/>
          <w:highlight w:val="white"/>
        </w:rPr>
      </w:pPr>
    </w:p>
    <w:p w:rsidR="00B4569D" w:rsidRDefault="00B4569D">
      <w:pPr>
        <w:pStyle w:val="BodyText"/>
        <w:spacing w:line="360" w:lineRule="auto"/>
        <w:jc w:val="both"/>
        <w:rPr>
          <w:rFonts w:ascii="Times New Roman" w:hAnsi="Times New Roman" w:cs="Times New Roman"/>
          <w:sz w:val="24"/>
          <w:szCs w:val="24"/>
          <w:highlight w:val="white"/>
        </w:rPr>
      </w:pPr>
    </w:p>
    <w:p w:rsidR="00B4569D" w:rsidRDefault="00B4569D">
      <w:pPr>
        <w:pStyle w:val="BodyText"/>
        <w:spacing w:line="360" w:lineRule="auto"/>
        <w:jc w:val="both"/>
        <w:rPr>
          <w:rFonts w:ascii="Times New Roman" w:hAnsi="Times New Roman" w:cs="Times New Roman"/>
          <w:sz w:val="24"/>
          <w:szCs w:val="24"/>
          <w:highlight w:val="white"/>
        </w:rPr>
      </w:pPr>
    </w:p>
    <w:p w:rsidR="00B4569D" w:rsidRDefault="00B4569D">
      <w:pPr>
        <w:pStyle w:val="BodyText"/>
        <w:spacing w:line="360" w:lineRule="auto"/>
        <w:jc w:val="both"/>
        <w:rPr>
          <w:rFonts w:ascii="Times New Roman" w:hAnsi="Times New Roman" w:cs="Times New Roman"/>
          <w:sz w:val="24"/>
          <w:szCs w:val="24"/>
          <w:highlight w:val="white"/>
        </w:rPr>
      </w:pPr>
    </w:p>
    <w:p w:rsidR="00B4569D" w:rsidRDefault="00B4569D">
      <w:pPr>
        <w:pStyle w:val="BodyText"/>
        <w:spacing w:line="360" w:lineRule="auto"/>
        <w:jc w:val="both"/>
        <w:rPr>
          <w:rFonts w:ascii="Times New Roman" w:hAnsi="Times New Roman" w:cs="Times New Roman"/>
          <w:sz w:val="24"/>
          <w:szCs w:val="24"/>
        </w:rPr>
      </w:pPr>
    </w:p>
    <w:p w:rsidR="00B4569D" w:rsidRDefault="00872851">
      <w:pPr>
        <w:pStyle w:val="BodyText"/>
        <w:spacing w:line="360" w:lineRule="auto"/>
        <w:jc w:val="center"/>
      </w:pPr>
      <w:r>
        <w:rPr>
          <w:rFonts w:ascii="Times New Roman" w:hAnsi="Times New Roman" w:cs="Times New Roman"/>
          <w:color w:val="000000"/>
          <w:sz w:val="24"/>
          <w:szCs w:val="24"/>
          <w:shd w:val="clear" w:color="auto" w:fill="FFFFFF"/>
        </w:rPr>
        <w:t>Figure No. 11 PCB Board</w:t>
      </w:r>
    </w:p>
    <w:p w:rsidR="00B4569D" w:rsidRDefault="00872851">
      <w:pPr>
        <w:pStyle w:val="BodyText"/>
        <w:spacing w:line="360" w:lineRule="auto"/>
        <w:jc w:val="both"/>
      </w:pPr>
      <w:r>
        <w:rPr>
          <w:rFonts w:ascii="Times New Roman" w:hAnsi="Times New Roman" w:cs="Times New Roman"/>
          <w:color w:val="000000"/>
          <w:sz w:val="24"/>
          <w:szCs w:val="24"/>
          <w:shd w:val="clear" w:color="auto" w:fill="FFFFFF"/>
        </w:rPr>
        <w:t xml:space="preserve">A printed circuit board (PCB) mechanically supports and electrically connects electronic components or electrical components using conductive tracks, pads and other features etched from one or more sheet layers of copper laminated onto and/or between sheet layers of a non-conductive substrate. Components are generally soldered onto the PCB to both electrically connect and mechanically fasten them to it. </w:t>
      </w:r>
    </w:p>
    <w:p w:rsidR="00B4569D" w:rsidRDefault="00872851">
      <w:pPr>
        <w:pStyle w:val="BodyText"/>
        <w:spacing w:line="360" w:lineRule="auto"/>
        <w:jc w:val="both"/>
      </w:pPr>
      <w:r>
        <w:rPr>
          <w:rFonts w:ascii="Times New Roman" w:hAnsi="Times New Roman"/>
          <w:color w:val="000000"/>
          <w:sz w:val="24"/>
          <w:szCs w:val="24"/>
        </w:rPr>
        <w:t xml:space="preserve">Printed circuit boards are used in all but the simplest electronic products. They are also used in some electrical products, such as passive switch boxes. </w:t>
      </w:r>
    </w:p>
    <w:p w:rsidR="00B4569D" w:rsidRDefault="00872851">
      <w:pPr>
        <w:pStyle w:val="BodyText"/>
        <w:spacing w:line="360" w:lineRule="auto"/>
        <w:jc w:val="both"/>
      </w:pPr>
      <w:r>
        <w:rPr>
          <w:rFonts w:ascii="Times New Roman" w:hAnsi="Times New Roman"/>
          <w:color w:val="000000"/>
          <w:sz w:val="24"/>
          <w:szCs w:val="24"/>
        </w:rPr>
        <w:t xml:space="preserve">Alternatives to PCBs include wire wrap and point-to-point construction, both once popular but now rarely used. PCBs require additional design effort to lay out the circuit, but manufacturing and assembly can be automated. Specialized CAD software is available to do much of the work of layout. Mass-producing circuits with PCBs is cheaper and faster than with other wiring methods, as components are mounted and wired in one operation. Large numbers of PCBs can be fabricated at the same time, and the layout only has to be done once. PCBs can also be made manually in small quantities, with reduced benefits. </w:t>
      </w:r>
    </w:p>
    <w:p w:rsidR="00B4569D" w:rsidRDefault="00872851">
      <w:pPr>
        <w:pStyle w:val="BodyText"/>
        <w:spacing w:line="360" w:lineRule="auto"/>
        <w:jc w:val="both"/>
      </w:pPr>
      <w:r>
        <w:rPr>
          <w:rFonts w:ascii="Times New Roman" w:hAnsi="Times New Roman"/>
          <w:color w:val="000000"/>
          <w:sz w:val="24"/>
          <w:szCs w:val="24"/>
        </w:rPr>
        <w:t xml:space="preserve">PCBs can be single-sided (one copper layer), double-sided (two copper layers on both sides of one substrate layer), or multi-layer (outer and inner layers of copper, alternating with layers of substrate). Multi-layer PCBs allow for much higher component density, because circuit traces on the inner layers would otherwise take up surface space between components. The rise in popularity of multilayer PCBs with more than two, and </w:t>
      </w:r>
      <w:r>
        <w:rPr>
          <w:rFonts w:ascii="Times New Roman" w:hAnsi="Times New Roman"/>
          <w:color w:val="000000"/>
          <w:sz w:val="24"/>
          <w:szCs w:val="24"/>
        </w:rPr>
        <w:lastRenderedPageBreak/>
        <w:t xml:space="preserve">especially with more than four, copper planes was concurrent with the adoption of surface mount technology. </w:t>
      </w:r>
    </w:p>
    <w:p w:rsidR="00B4569D" w:rsidRDefault="00872851">
      <w:pPr>
        <w:pStyle w:val="BodyText"/>
        <w:spacing w:line="360" w:lineRule="auto"/>
        <w:jc w:val="both"/>
      </w:pPr>
      <w:r>
        <w:rPr>
          <w:rFonts w:ascii="Times New Roman" w:hAnsi="Times New Roman" w:cs="Times New Roman"/>
          <w:bCs/>
          <w:color w:val="000000"/>
          <w:sz w:val="24"/>
          <w:szCs w:val="24"/>
          <w:shd w:val="clear" w:color="auto" w:fill="FFFFFF"/>
        </w:rPr>
        <w:t>Software</w:t>
      </w:r>
    </w:p>
    <w:p w:rsidR="00B4569D" w:rsidRDefault="00872851">
      <w:pPr>
        <w:pStyle w:val="BodyText"/>
        <w:spacing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These are the software programs that developers going to use to design and create modules and other programming. This Software’s will help to make some of the work don easily.</w:t>
      </w:r>
    </w:p>
    <w:p w:rsidR="00B4569D" w:rsidRDefault="00B4569D">
      <w:pPr>
        <w:pStyle w:val="BodyText"/>
        <w:spacing w:line="360" w:lineRule="auto"/>
        <w:jc w:val="both"/>
        <w:rPr>
          <w:rFonts w:ascii="Times New Roman" w:hAnsi="Times New Roman" w:cs="Times New Roman"/>
          <w:sz w:val="24"/>
          <w:szCs w:val="24"/>
          <w:highlight w:val="white"/>
        </w:rPr>
      </w:pPr>
    </w:p>
    <w:p w:rsidR="00B4569D" w:rsidRDefault="00872851">
      <w:pPr>
        <w:pStyle w:val="BodyText"/>
        <w:spacing w:line="360" w:lineRule="auto"/>
        <w:jc w:val="both"/>
        <w:rPr>
          <w:rFonts w:ascii="Times New Roman" w:hAnsi="Times New Roman" w:cs="Times New Roman"/>
          <w:sz w:val="24"/>
          <w:szCs w:val="24"/>
          <w:highlight w:val="white"/>
        </w:rPr>
      </w:pPr>
      <w:r>
        <w:rPr>
          <w:rFonts w:ascii="Times New Roman" w:hAnsi="Times New Roman" w:cs="Times New Roman"/>
          <w:noProof/>
          <w:sz w:val="24"/>
          <w:szCs w:val="24"/>
          <w:highlight w:val="white"/>
        </w:rPr>
        <w:drawing>
          <wp:anchor distT="0" distB="0" distL="0" distR="0" simplePos="0" relativeHeight="7" behindDoc="0" locked="0" layoutInCell="1" allowOverlap="1">
            <wp:simplePos x="0" y="0"/>
            <wp:positionH relativeFrom="column">
              <wp:posOffset>899160</wp:posOffset>
            </wp:positionH>
            <wp:positionV relativeFrom="paragraph">
              <wp:posOffset>-160655</wp:posOffset>
            </wp:positionV>
            <wp:extent cx="3261995" cy="2446655"/>
            <wp:effectExtent l="0" t="0" r="0" b="0"/>
            <wp:wrapSquare wrapText="largest"/>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4"/>
                    <a:stretch>
                      <a:fillRect/>
                    </a:stretch>
                  </pic:blipFill>
                  <pic:spPr bwMode="auto">
                    <a:xfrm>
                      <a:off x="0" y="0"/>
                      <a:ext cx="3261995" cy="2446655"/>
                    </a:xfrm>
                    <a:prstGeom prst="rect">
                      <a:avLst/>
                    </a:prstGeom>
                  </pic:spPr>
                </pic:pic>
              </a:graphicData>
            </a:graphic>
          </wp:anchor>
        </w:drawing>
      </w:r>
    </w:p>
    <w:p w:rsidR="00B4569D" w:rsidRDefault="00872851">
      <w:pPr>
        <w:pStyle w:val="BodyText"/>
        <w:spacing w:line="360" w:lineRule="auto"/>
        <w:jc w:val="both"/>
      </w:pPr>
      <w:r>
        <w:rPr>
          <w:rFonts w:ascii="Times New Roman" w:hAnsi="Times New Roman" w:cs="Times New Roman"/>
          <w:color w:val="000000"/>
          <w:sz w:val="24"/>
          <w:szCs w:val="24"/>
          <w:shd w:val="clear" w:color="auto" w:fill="FFFFFF"/>
        </w:rPr>
        <w:br/>
      </w:r>
      <w:r>
        <w:rPr>
          <w:rFonts w:ascii="Times New Roman" w:hAnsi="Times New Roman" w:cs="Times New Roman"/>
          <w:color w:val="000000"/>
          <w:sz w:val="24"/>
          <w:szCs w:val="24"/>
          <w:shd w:val="clear" w:color="auto" w:fill="FFFFFF"/>
        </w:rPr>
        <w:br/>
      </w:r>
      <w:r>
        <w:rPr>
          <w:rFonts w:ascii="Times New Roman" w:hAnsi="Times New Roman" w:cs="Times New Roman"/>
          <w:color w:val="000000"/>
          <w:sz w:val="24"/>
          <w:szCs w:val="24"/>
          <w:shd w:val="clear" w:color="auto" w:fill="FFFFFF"/>
        </w:rPr>
        <w:br/>
      </w:r>
      <w:r>
        <w:rPr>
          <w:rFonts w:ascii="Times New Roman" w:hAnsi="Times New Roman" w:cs="Times New Roman"/>
          <w:color w:val="000000"/>
          <w:sz w:val="24"/>
          <w:szCs w:val="24"/>
          <w:shd w:val="clear" w:color="auto" w:fill="FFFFFF"/>
        </w:rPr>
        <w:br/>
      </w:r>
      <w:r>
        <w:rPr>
          <w:rFonts w:ascii="Times New Roman" w:hAnsi="Times New Roman" w:cs="Times New Roman"/>
          <w:color w:val="000000"/>
          <w:sz w:val="24"/>
          <w:szCs w:val="24"/>
          <w:shd w:val="clear" w:color="auto" w:fill="FFFFFF"/>
        </w:rPr>
        <w:br/>
      </w:r>
    </w:p>
    <w:p w:rsidR="00B4569D" w:rsidRDefault="00B4569D">
      <w:pPr>
        <w:pStyle w:val="BodyText"/>
        <w:spacing w:line="360" w:lineRule="auto"/>
        <w:jc w:val="both"/>
        <w:rPr>
          <w:color w:val="000000"/>
        </w:rPr>
      </w:pPr>
    </w:p>
    <w:p w:rsidR="00B4569D" w:rsidRDefault="00872851">
      <w:pPr>
        <w:pStyle w:val="BodyText"/>
        <w:spacing w:line="360" w:lineRule="auto"/>
        <w:jc w:val="center"/>
      </w:pPr>
      <w:r>
        <w:rPr>
          <w:rFonts w:ascii="Times New Roman" w:hAnsi="Times New Roman" w:cs="Times New Roman"/>
          <w:color w:val="000000"/>
          <w:sz w:val="24"/>
          <w:szCs w:val="24"/>
          <w:shd w:val="clear" w:color="auto" w:fill="FFFFFF"/>
        </w:rPr>
        <w:t>Figure No. 12Arduino IDE</w:t>
      </w:r>
    </w:p>
    <w:p w:rsidR="00B4569D" w:rsidRDefault="00872851" w:rsidP="001F334F">
      <w:pPr>
        <w:pStyle w:val="BodyText"/>
        <w:spacing w:line="360" w:lineRule="auto"/>
        <w:jc w:val="both"/>
      </w:pPr>
      <w:r>
        <w:rPr>
          <w:rFonts w:ascii="Times New Roman" w:hAnsi="Times New Roman" w:cs="Times New Roman"/>
          <w:color w:val="000000"/>
          <w:sz w:val="24"/>
          <w:szCs w:val="24"/>
          <w:shd w:val="clear" w:color="auto" w:fill="FFFFFF"/>
        </w:rPr>
        <w:t>The Arduino integrated development environment (IDE) is a cross-platform application (for Windows, macOS, Linux) that is written in the programming language Java. It is used to write and upload programs to Arduino board.</w:t>
      </w:r>
    </w:p>
    <w:p w:rsidR="00000000" w:rsidRDefault="00872851">
      <w:pPr>
        <w:pStyle w:val="BodyText"/>
        <w:spacing w:line="360" w:lineRule="auto"/>
        <w:jc w:val="both"/>
        <w:rPr>
          <w:ins w:id="374" w:author="Gaaaab" w:date="2019-07-24T00:08:00Z"/>
          <w:rFonts w:ascii="Times New Roman" w:hAnsi="Times New Roman"/>
          <w:color w:val="000000"/>
          <w:sz w:val="24"/>
          <w:szCs w:val="24"/>
        </w:rPr>
        <w:pPrChange w:id="375" w:author="Windows User" w:date="2019-07-23T13:43:00Z">
          <w:pPr>
            <w:pStyle w:val="BodyText"/>
            <w:spacing w:line="360" w:lineRule="auto"/>
            <w:jc w:val="center"/>
          </w:pPr>
        </w:pPrChange>
      </w:pPr>
      <w:r>
        <w:rPr>
          <w:rFonts w:ascii="Times New Roman" w:hAnsi="Times New Roman"/>
          <w:color w:val="000000"/>
          <w:sz w:val="24"/>
          <w:szCs w:val="24"/>
        </w:rPr>
        <w:t xml:space="preserve">The source code for the IDE is released under the GNU General Public License, version 2. 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r>
        <w:rPr>
          <w:rFonts w:ascii="Times New Roman" w:hAnsi="Times New Roman"/>
          <w:i/>
          <w:color w:val="000000"/>
          <w:sz w:val="24"/>
          <w:szCs w:val="24"/>
        </w:rPr>
        <w:t>main()</w:t>
      </w:r>
      <w:r>
        <w:rPr>
          <w:rFonts w:ascii="Times New Roman" w:hAnsi="Times New Roman"/>
          <w:color w:val="000000"/>
          <w:sz w:val="24"/>
          <w:szCs w:val="24"/>
        </w:rPr>
        <w:t xml:space="preserve"> into an executable cyclic executive program with the GNU toolchain, also included with the IDE distribution. The Arduino IDE employs the program </w:t>
      </w:r>
      <w:r>
        <w:rPr>
          <w:rFonts w:ascii="Times New Roman" w:hAnsi="Times New Roman"/>
          <w:i/>
          <w:color w:val="000000"/>
          <w:sz w:val="24"/>
          <w:szCs w:val="24"/>
        </w:rPr>
        <w:t>avrdude</w:t>
      </w:r>
      <w:r>
        <w:rPr>
          <w:rFonts w:ascii="Times New Roman" w:hAnsi="Times New Roman"/>
          <w:color w:val="000000"/>
          <w:sz w:val="24"/>
          <w:szCs w:val="24"/>
        </w:rPr>
        <w:t xml:space="preserve"> to convert the executable code into a text file in hexadecimal </w:t>
      </w:r>
      <w:r>
        <w:rPr>
          <w:rFonts w:ascii="Times New Roman" w:hAnsi="Times New Roman"/>
          <w:color w:val="000000"/>
          <w:sz w:val="24"/>
          <w:szCs w:val="24"/>
        </w:rPr>
        <w:lastRenderedPageBreak/>
        <w:t>encoding that is loaded into the Arduino board by a loader program in the board's firmware.</w:t>
      </w:r>
    </w:p>
    <w:p w:rsidR="00000000" w:rsidRDefault="00872851">
      <w:pPr>
        <w:pStyle w:val="BodyText"/>
        <w:spacing w:line="360" w:lineRule="auto"/>
        <w:ind w:left="2836"/>
        <w:jc w:val="both"/>
        <w:pPrChange w:id="376" w:author="Gaaaab" w:date="2019-07-24T00:08:00Z">
          <w:pPr>
            <w:pStyle w:val="BodyText"/>
            <w:spacing w:line="360" w:lineRule="auto"/>
            <w:jc w:val="center"/>
          </w:pPr>
        </w:pPrChange>
      </w:pPr>
      <w:r>
        <w:rPr>
          <w:rFonts w:ascii="Times New Roman" w:hAnsi="Times New Roman" w:cs="Times New Roman"/>
          <w:color w:val="000000"/>
          <w:sz w:val="24"/>
          <w:szCs w:val="24"/>
          <w:shd w:val="clear" w:color="auto" w:fill="FFFFFF"/>
        </w:rPr>
        <w:br/>
      </w:r>
      <w:r>
        <w:rPr>
          <w:noProof/>
        </w:rPr>
        <w:drawing>
          <wp:inline distT="0" distB="0" distL="0" distR="0">
            <wp:extent cx="1838325" cy="276352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25"/>
                    <a:stretch>
                      <a:fillRect/>
                    </a:stretch>
                  </pic:blipFill>
                  <pic:spPr bwMode="auto">
                    <a:xfrm>
                      <a:off x="0" y="0"/>
                      <a:ext cx="1838325" cy="2763520"/>
                    </a:xfrm>
                    <a:prstGeom prst="rect">
                      <a:avLst/>
                    </a:prstGeom>
                  </pic:spPr>
                </pic:pic>
              </a:graphicData>
            </a:graphic>
          </wp:inline>
        </w:drawing>
      </w:r>
    </w:p>
    <w:p w:rsidR="00B4569D" w:rsidRDefault="00872851">
      <w:pPr>
        <w:pStyle w:val="BodyText"/>
        <w:spacing w:line="360" w:lineRule="auto"/>
        <w:jc w:val="center"/>
      </w:pPr>
      <w:r>
        <w:rPr>
          <w:rFonts w:ascii="Times New Roman" w:hAnsi="Times New Roman" w:cs="Times New Roman"/>
          <w:color w:val="000000"/>
          <w:sz w:val="24"/>
          <w:szCs w:val="24"/>
          <w:shd w:val="clear" w:color="auto" w:fill="FFFFFF"/>
        </w:rPr>
        <w:t>Figure No. 13 PCB Wizard</w:t>
      </w:r>
    </w:p>
    <w:p w:rsidR="00B4569D" w:rsidRDefault="00872851">
      <w:pPr>
        <w:pStyle w:val="BodyText"/>
        <w:spacing w:line="360" w:lineRule="auto"/>
        <w:jc w:val="both"/>
      </w:pPr>
      <w:r>
        <w:rPr>
          <w:rFonts w:ascii="Times New Roman" w:hAnsi="Times New Roman" w:cs="Times New Roman"/>
          <w:color w:val="000000"/>
          <w:sz w:val="24"/>
          <w:szCs w:val="24"/>
          <w:shd w:val="clear" w:color="auto" w:fill="FFFFFF"/>
        </w:rPr>
        <w:t xml:space="preserve">PCB Wizard 3is an easy-to-use package for designing single-sided and double-sided printed circuit boards (PCBs). </w:t>
      </w:r>
    </w:p>
    <w:p w:rsidR="00B4569D" w:rsidDel="001133EF" w:rsidRDefault="00872851">
      <w:pPr>
        <w:pStyle w:val="BodyText"/>
        <w:spacing w:line="360" w:lineRule="auto"/>
        <w:jc w:val="both"/>
        <w:rPr>
          <w:del w:id="377" w:author="JRCAFE(TM) Diskless" w:date="2019-11-18T13:40:00Z"/>
        </w:rPr>
      </w:pPr>
      <w:r>
        <w:rPr>
          <w:rFonts w:ascii="Times New Roman" w:hAnsi="Times New Roman"/>
          <w:color w:val="000000"/>
          <w:sz w:val="24"/>
          <w:szCs w:val="24"/>
        </w:rPr>
        <w:t>It provides a comprehensive range of tools covering all the traditional steps in PCB production, including schematic drawing, schematic capture, component placement, automatic routing, Bill of Materials reporting and file generation for manufacturing. In addition, PCB Wizard 3 offers a wealth of clever new features that do away with the steep learning curve normally associated with PCB packages.</w:t>
      </w:r>
    </w:p>
    <w:p w:rsidR="00B4569D" w:rsidRDefault="001133EF">
      <w:pPr>
        <w:pStyle w:val="BodyText"/>
        <w:spacing w:line="360" w:lineRule="auto"/>
        <w:jc w:val="both"/>
        <w:rPr>
          <w:rFonts w:ascii="Times New Roman" w:hAnsi="Times New Roman"/>
          <w:color w:val="000000"/>
          <w:sz w:val="24"/>
          <w:szCs w:val="24"/>
        </w:rPr>
      </w:pPr>
      <w:ins w:id="378" w:author="JRCAFE(TM) Diskless" w:date="2019-11-18T13:40:00Z">
        <w:r>
          <w:rPr>
            <w:rFonts w:ascii="Times New Roman" w:hAnsi="Times New Roman"/>
            <w:noProof/>
            <w:color w:val="000000"/>
            <w:sz w:val="24"/>
            <w:szCs w:val="24"/>
          </w:rPr>
          <w:drawing>
            <wp:anchor distT="0" distB="0" distL="0" distR="0" simplePos="0" relativeHeight="9" behindDoc="0" locked="0" layoutInCell="1" allowOverlap="1">
              <wp:simplePos x="0" y="0"/>
              <wp:positionH relativeFrom="column">
                <wp:posOffset>819150</wp:posOffset>
              </wp:positionH>
              <wp:positionV relativeFrom="paragraph">
                <wp:posOffset>15875</wp:posOffset>
              </wp:positionV>
              <wp:extent cx="3543300" cy="1771650"/>
              <wp:effectExtent l="19050" t="0" r="0" b="0"/>
              <wp:wrapSquare wrapText="largest"/>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6"/>
                      <a:stretch>
                        <a:fillRect/>
                      </a:stretch>
                    </pic:blipFill>
                    <pic:spPr bwMode="auto">
                      <a:xfrm>
                        <a:off x="0" y="0"/>
                        <a:ext cx="3543300" cy="1771650"/>
                      </a:xfrm>
                      <a:prstGeom prst="rect">
                        <a:avLst/>
                      </a:prstGeom>
                    </pic:spPr>
                  </pic:pic>
                </a:graphicData>
              </a:graphic>
            </wp:anchor>
          </w:drawing>
        </w:r>
      </w:ins>
    </w:p>
    <w:p w:rsidR="00B4569D" w:rsidRDefault="00B4569D">
      <w:pPr>
        <w:pStyle w:val="BodyText"/>
        <w:spacing w:line="360" w:lineRule="auto"/>
        <w:jc w:val="both"/>
        <w:rPr>
          <w:rFonts w:ascii="Times New Roman" w:hAnsi="Times New Roman" w:cs="Times New Roman"/>
          <w:sz w:val="24"/>
          <w:szCs w:val="24"/>
          <w:highlight w:val="white"/>
        </w:rPr>
      </w:pPr>
    </w:p>
    <w:p w:rsidR="00B4569D" w:rsidRDefault="00B4569D">
      <w:pPr>
        <w:pStyle w:val="BodyText"/>
        <w:spacing w:line="360" w:lineRule="auto"/>
        <w:jc w:val="both"/>
        <w:rPr>
          <w:rFonts w:ascii="Times New Roman" w:hAnsi="Times New Roman" w:cs="Times New Roman"/>
          <w:sz w:val="24"/>
          <w:szCs w:val="24"/>
          <w:highlight w:val="white"/>
        </w:rPr>
      </w:pPr>
    </w:p>
    <w:p w:rsidR="00B4569D" w:rsidRDefault="00B4569D">
      <w:pPr>
        <w:pStyle w:val="BodyText"/>
        <w:spacing w:line="360" w:lineRule="auto"/>
        <w:jc w:val="both"/>
        <w:rPr>
          <w:rFonts w:ascii="Times New Roman" w:hAnsi="Times New Roman" w:cs="Times New Roman"/>
          <w:sz w:val="24"/>
          <w:szCs w:val="24"/>
          <w:highlight w:val="white"/>
        </w:rPr>
      </w:pPr>
    </w:p>
    <w:p w:rsidR="00B4569D" w:rsidRDefault="00B4569D">
      <w:pPr>
        <w:pStyle w:val="BodyText"/>
        <w:spacing w:line="360" w:lineRule="auto"/>
        <w:jc w:val="both"/>
        <w:rPr>
          <w:rFonts w:ascii="Times New Roman" w:hAnsi="Times New Roman" w:cs="Times New Roman"/>
          <w:sz w:val="24"/>
          <w:szCs w:val="24"/>
          <w:highlight w:val="white"/>
        </w:rPr>
      </w:pPr>
    </w:p>
    <w:p w:rsidR="00B4569D" w:rsidRDefault="00B4569D">
      <w:pPr>
        <w:pStyle w:val="BodyText"/>
        <w:spacing w:line="360" w:lineRule="auto"/>
        <w:jc w:val="both"/>
        <w:rPr>
          <w:rFonts w:ascii="Times New Roman" w:hAnsi="Times New Roman" w:cs="Times New Roman"/>
          <w:sz w:val="24"/>
          <w:szCs w:val="24"/>
          <w:highlight w:val="white"/>
        </w:rPr>
      </w:pPr>
    </w:p>
    <w:p w:rsidR="00B4569D" w:rsidRDefault="00B4569D">
      <w:pPr>
        <w:pStyle w:val="BodyText"/>
        <w:spacing w:line="360" w:lineRule="auto"/>
        <w:jc w:val="both"/>
        <w:rPr>
          <w:rFonts w:ascii="Times New Roman" w:hAnsi="Times New Roman" w:cs="Times New Roman"/>
          <w:sz w:val="24"/>
          <w:szCs w:val="24"/>
          <w:highlight w:val="white"/>
        </w:rPr>
      </w:pPr>
    </w:p>
    <w:p w:rsidR="00B4569D" w:rsidRDefault="00872851">
      <w:pPr>
        <w:pStyle w:val="BodyText"/>
        <w:spacing w:line="360" w:lineRule="auto"/>
        <w:jc w:val="center"/>
      </w:pPr>
      <w:r>
        <w:rPr>
          <w:rFonts w:ascii="Times New Roman" w:hAnsi="Times New Roman" w:cs="Times New Roman"/>
          <w:color w:val="000000"/>
          <w:sz w:val="24"/>
          <w:szCs w:val="24"/>
          <w:shd w:val="clear" w:color="auto" w:fill="FFFFFF"/>
        </w:rPr>
        <w:t>Figure No. 14 Arduino IDE</w:t>
      </w:r>
    </w:p>
    <w:p w:rsidR="00B4569D" w:rsidRDefault="00872851">
      <w:pPr>
        <w:pStyle w:val="BodyText"/>
        <w:spacing w:line="360" w:lineRule="auto"/>
        <w:jc w:val="both"/>
      </w:pPr>
      <w:r>
        <w:rPr>
          <w:rFonts w:ascii="Times New Roman" w:hAnsi="Times New Roman" w:cs="Times New Roman"/>
          <w:color w:val="000000"/>
          <w:sz w:val="24"/>
          <w:szCs w:val="24"/>
          <w:shd w:val="clear" w:color="auto" w:fill="FFFFFF"/>
        </w:rPr>
        <w:t xml:space="preserve">Android Studio is the official integrated development environment (IDE) for Google's Android operating system, built on JetBrains' IntelliJ IDEA software and designed specifically for Android development. It is available for download on Windows, macOS and Linux based operating systems. It is a replacement for the Eclipse Android Development Tools (ADT) as the primary IDE for native Android application development. </w:t>
      </w:r>
    </w:p>
    <w:p w:rsidR="00B4569D" w:rsidRDefault="00872851">
      <w:pPr>
        <w:pStyle w:val="BodyText"/>
        <w:spacing w:line="360" w:lineRule="auto"/>
        <w:jc w:val="both"/>
      </w:pPr>
      <w:r>
        <w:rPr>
          <w:rFonts w:ascii="Times New Roman" w:hAnsi="Times New Roman"/>
          <w:color w:val="000000"/>
          <w:sz w:val="24"/>
          <w:szCs w:val="24"/>
        </w:rPr>
        <w:t>Android Studio was announced on May 16, 2013 at the Google I/O conference. It was in early access preview stage starting from version 0.1 in May 2013, then entered beta stage starting from version 0.8 which was released in June 2014.The first stable build was released in December 2014, starting from version 1.0.The current stable version is 3.3, which was released in January 2019.</w:t>
      </w:r>
    </w:p>
    <w:p w:rsidR="00B4569D" w:rsidRDefault="00872851">
      <w:pPr>
        <w:spacing w:line="360" w:lineRule="auto"/>
        <w:jc w:val="both"/>
        <w:rPr>
          <w:b w:val="0"/>
        </w:rPr>
      </w:pPr>
      <w:r>
        <w:rPr>
          <w:b w:val="0"/>
          <w:color w:val="000000"/>
          <w:szCs w:val="24"/>
        </w:rPr>
        <w:t>Android Studio supports all the same programming languages of IntelliJ (and CLion) e.g. Java, C++, and more with extensions, such as Go;and Android Studio 3.0 or later supports Kotlin and "Java 7 language features and a subset of Java 8 language features that vary by platform version." External projects backport some Java 9 features.WhileIntelliJ that Android Studio is built on supports all released Java versions, and Java 12, it</w:t>
      </w:r>
      <w:ins w:id="379" w:author="Gaaaab" w:date="2019-07-21T21:50:00Z">
        <w:r w:rsidR="00E337F5">
          <w:rPr>
            <w:b w:val="0"/>
            <w:color w:val="000000"/>
            <w:szCs w:val="24"/>
          </w:rPr>
          <w:t xml:space="preserve"> is</w:t>
        </w:r>
      </w:ins>
      <w:del w:id="380" w:author="Gaaaab" w:date="2019-07-21T21:50:00Z">
        <w:r w:rsidDel="00E337F5">
          <w:rPr>
            <w:b w:val="0"/>
            <w:color w:val="000000"/>
            <w:szCs w:val="24"/>
          </w:rPr>
          <w:delText>'s</w:delText>
        </w:r>
      </w:del>
      <w:r>
        <w:rPr>
          <w:b w:val="0"/>
          <w:color w:val="000000"/>
          <w:szCs w:val="24"/>
        </w:rPr>
        <w:t xml:space="preserve"> not clear to what level Android Studio supports Java versions up to Java 12 (the documentation mentions partial Java 8 support). At least some new language features up to Java 12 are usable in Android.</w:t>
      </w:r>
    </w:p>
    <w:p w:rsidR="00B4569D" w:rsidRDefault="00B4569D">
      <w:pPr>
        <w:jc w:val="both"/>
        <w:rPr>
          <w:b w:val="0"/>
        </w:rPr>
      </w:pPr>
    </w:p>
    <w:p w:rsidR="00B4569D" w:rsidRDefault="00872851">
      <w:pPr>
        <w:pStyle w:val="Heading2"/>
        <w:tabs>
          <w:tab w:val="left" w:pos="3735"/>
        </w:tabs>
      </w:pPr>
      <w:r>
        <w:t>Calendar of Activities</w:t>
      </w:r>
    </w:p>
    <w:p w:rsidR="001133EF" w:rsidRDefault="00872851" w:rsidP="001133EF">
      <w:pPr>
        <w:pStyle w:val="BodyText"/>
        <w:spacing w:line="360" w:lineRule="auto"/>
        <w:jc w:val="both"/>
        <w:rPr>
          <w:ins w:id="381" w:author="JRCAFE(TM) Diskless" w:date="2019-11-18T13:42:00Z"/>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this section should contain the detailed sequence of activities that the proponents will undergo in completing the thesis project. This should discuss the activities, purpose or objectives of each activity, persons involved and the resources needed in chronological </w:t>
      </w:r>
    </w:p>
    <w:p w:rsidR="00B4569D" w:rsidRDefault="00872851" w:rsidP="001133EF">
      <w:pPr>
        <w:pStyle w:val="BodyText"/>
        <w:spacing w:line="360" w:lineRule="auto"/>
        <w:sectPr w:rsidR="00B4569D" w:rsidSect="00E337F5">
          <w:footerReference w:type="default" r:id="rId27"/>
          <w:pgSz w:w="12240" w:h="15840"/>
          <w:pgMar w:top="1440" w:right="1440" w:bottom="1440" w:left="2160" w:header="0" w:footer="288" w:gutter="0"/>
          <w:cols w:space="720"/>
          <w:formProt w:val="0"/>
          <w:titlePg/>
          <w:docGrid w:linePitch="360"/>
          <w:sectPrChange w:id="391" w:author="Gaaaab" w:date="2019-07-21T21:49:00Z">
            <w:sectPr w:rsidR="00B4569D" w:rsidSect="00E337F5">
              <w:titlePg w:val="0"/>
            </w:sectPr>
          </w:sectPrChange>
        </w:sectPr>
        <w:pPrChange w:id="392" w:author="JRCAFE(TM) Diskless" w:date="2019-11-18T13:42:00Z">
          <w:pPr>
            <w:pStyle w:val="BodyText"/>
            <w:spacing w:line="360" w:lineRule="auto"/>
            <w:jc w:val="both"/>
          </w:pPr>
        </w:pPrChange>
      </w:pPr>
      <w:r>
        <w:rPr>
          <w:rFonts w:ascii="Times New Roman" w:hAnsi="Times New Roman" w:cs="Times New Roman"/>
          <w:color w:val="000000"/>
          <w:sz w:val="24"/>
          <w:szCs w:val="24"/>
          <w:shd w:val="clear" w:color="auto" w:fill="FFFFFF"/>
        </w:rPr>
        <w:t>order of execution.</w:t>
      </w:r>
      <w:del w:id="393" w:author="JRCAFE(TM) Diskless" w:date="2019-11-18T13:41:00Z">
        <w:r w:rsidDel="001133EF">
          <w:rPr>
            <w:rFonts w:ascii="Times New Roman" w:hAnsi="Times New Roman" w:cs="Times New Roman"/>
            <w:color w:val="000000"/>
            <w:sz w:val="24"/>
            <w:szCs w:val="24"/>
            <w:shd w:val="clear" w:color="auto" w:fill="FFFFFF"/>
          </w:rPr>
          <w:delText xml:space="preserve"> </w:delText>
        </w:r>
      </w:del>
    </w:p>
    <w:p w:rsidR="00B4569D" w:rsidRDefault="00872851">
      <w:r>
        <w:rPr>
          <w:bCs/>
        </w:rPr>
        <w:lastRenderedPageBreak/>
        <w:t>SURVEY FORM</w:t>
      </w:r>
    </w:p>
    <w:p w:rsidR="00B4569D" w:rsidRDefault="00B4569D"/>
    <w:p w:rsidR="00B4569D" w:rsidRDefault="00872851">
      <w:pPr>
        <w:jc w:val="both"/>
        <w:rPr>
          <w:b w:val="0"/>
        </w:rPr>
      </w:pPr>
      <w:r>
        <w:rPr>
          <w:b w:val="0"/>
        </w:rPr>
        <w:t>How often do you ride a tricycle?</w:t>
      </w: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872851">
      <w:pPr>
        <w:jc w:val="both"/>
        <w:rPr>
          <w:b w:val="0"/>
        </w:rPr>
      </w:pPr>
      <w:r>
        <w:rPr>
          <w:b w:val="0"/>
        </w:rPr>
        <w:t>What is the regular fare in tricycle?</w:t>
      </w: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872851">
      <w:pPr>
        <w:jc w:val="both"/>
        <w:rPr>
          <w:b w:val="0"/>
        </w:rPr>
      </w:pPr>
      <w:r>
        <w:rPr>
          <w:b w:val="0"/>
        </w:rPr>
        <w:t>What are the factors that affects in increasing the fare.</w:t>
      </w:r>
    </w:p>
    <w:p w:rsidR="00B4569D" w:rsidRDefault="00B4569D">
      <w:pPr>
        <w:jc w:val="both"/>
        <w:rPr>
          <w:b w:val="0"/>
        </w:rPr>
      </w:pPr>
    </w:p>
    <w:p w:rsidR="00B4569D" w:rsidRDefault="00872851">
      <w:pPr>
        <w:jc w:val="both"/>
        <w:rPr>
          <w:b w:val="0"/>
        </w:rPr>
      </w:pPr>
      <w:r>
        <w:rPr>
          <w:b w:val="0"/>
        </w:rPr>
        <w:t>1.</w:t>
      </w: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872851">
      <w:pPr>
        <w:jc w:val="both"/>
        <w:rPr>
          <w:b w:val="0"/>
        </w:rPr>
      </w:pPr>
      <w:r>
        <w:rPr>
          <w:b w:val="0"/>
        </w:rPr>
        <w:t>2.</w:t>
      </w: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872851">
      <w:pPr>
        <w:jc w:val="both"/>
        <w:rPr>
          <w:b w:val="0"/>
        </w:rPr>
      </w:pPr>
      <w:r>
        <w:rPr>
          <w:b w:val="0"/>
        </w:rPr>
        <w:t>Do you think that tricycle fare is reasonable?</w:t>
      </w: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872851">
      <w:pPr>
        <w:jc w:val="both"/>
        <w:rPr>
          <w:b w:val="0"/>
        </w:rPr>
      </w:pPr>
      <w:r>
        <w:rPr>
          <w:b w:val="0"/>
        </w:rPr>
        <w:t>Is it okay for you to have a meter on a tricycle?</w:t>
      </w: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872851">
      <w:pPr>
        <w:jc w:val="both"/>
        <w:rPr>
          <w:b w:val="0"/>
        </w:rPr>
      </w:pPr>
      <w:r>
        <w:rPr>
          <w:b w:val="0"/>
        </w:rPr>
        <w:t>Do you think it will effect the current fare of the tricycle?</w:t>
      </w: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B4569D">
      <w:pPr>
        <w:jc w:val="both"/>
        <w:rPr>
          <w:b w:val="0"/>
        </w:rPr>
      </w:pPr>
    </w:p>
    <w:p w:rsidR="00B4569D" w:rsidRDefault="00872851">
      <w:pPr>
        <w:spacing w:line="360" w:lineRule="auto"/>
        <w:jc w:val="both"/>
        <w:rPr>
          <w:rFonts w:cs="Times New Roman"/>
          <w:b w:val="0"/>
          <w:szCs w:val="24"/>
          <w:highlight w:val="white"/>
        </w:rPr>
      </w:pPr>
      <w:r>
        <w:rPr>
          <w:rFonts w:cs="Times New Roman"/>
          <w:b w:val="0"/>
          <w:szCs w:val="24"/>
          <w:highlight w:val="white"/>
        </w:rPr>
        <w:t>Do you agree in implementing fare matrix in tricycle?</w:t>
      </w:r>
    </w:p>
    <w:p w:rsidR="00B4569D" w:rsidRDefault="00B4569D">
      <w:pPr>
        <w:spacing w:line="360" w:lineRule="auto"/>
        <w:jc w:val="both"/>
        <w:rPr>
          <w:rFonts w:cs="Times New Roman"/>
          <w:b w:val="0"/>
          <w:szCs w:val="24"/>
          <w:highlight w:val="white"/>
        </w:rPr>
      </w:pPr>
    </w:p>
    <w:p w:rsidR="00B4569D" w:rsidRDefault="00B4569D">
      <w:pPr>
        <w:spacing w:line="360" w:lineRule="auto"/>
        <w:jc w:val="both"/>
        <w:rPr>
          <w:rFonts w:cs="Times New Roman"/>
          <w:b w:val="0"/>
          <w:szCs w:val="24"/>
          <w:highlight w:val="white"/>
        </w:rPr>
        <w:sectPr w:rsidR="00B4569D">
          <w:footerReference w:type="default" r:id="rId28"/>
          <w:pgSz w:w="12240" w:h="15840"/>
          <w:pgMar w:top="1440" w:right="1440" w:bottom="1440" w:left="2160" w:header="0" w:footer="288" w:gutter="0"/>
          <w:pgNumType w:fmt="lowerRoman"/>
          <w:cols w:space="720"/>
          <w:formProt w:val="0"/>
          <w:docGrid w:linePitch="360"/>
        </w:sectPr>
      </w:pPr>
    </w:p>
    <w:p w:rsidR="00B4569D" w:rsidRDefault="00557903">
      <w:r>
        <w:rPr>
          <w:noProof/>
          <w:lang w:val="en-US"/>
        </w:rPr>
        <w:lastRenderedPageBreak/>
        <w:pict>
          <v:rect id="Shape14" o:spid="_x0000_s1026" style="position:absolute;left:0;text-align:left;margin-left:399.95pt;margin-top:176.6pt;width:57.9pt;height:13.8pt;z-index:1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" filled="f" stroked="f"/>
        </w:pict>
      </w:r>
      <w:r>
        <w:rPr>
          <w:noProof/>
          <w:lang w:val="en-US"/>
        </w:rPr>
        <w:pict>
          <v:rect id="Shape16" o:spid="_x0000_s1030" style="position:absolute;left:0;text-align:left;margin-left:365.45pt;margin-top:202.85pt;width:56.4pt;height:13.8pt;z-index:15;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" filled="f" stroked="f"/>
        </w:pict>
      </w:r>
      <w:r>
        <w:rPr>
          <w:noProof/>
          <w:lang w:val="en-US"/>
        </w:rPr>
        <w:pict>
          <v:rect id="Frame4" o:spid="_x0000_s1029" style="position:absolute;left:0;text-align:left;margin-left:399.95pt;margin-top:176.6pt;width:57.9pt;height:13.75pt;z-index:17;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" filled="f" stroked="f"/>
        </w:pict>
      </w:r>
      <w:r w:rsidR="00872851">
        <w:rPr>
          <w:bCs/>
        </w:rPr>
        <w:t>SYSTEM DIAGRAM</w:t>
      </w:r>
    </w:p>
    <w:p w:rsidR="00B4569D" w:rsidRDefault="00B4569D">
      <w:pPr>
        <w:rPr>
          <w:bCs/>
        </w:rPr>
      </w:pPr>
    </w:p>
    <w:p w:rsidR="00B4569D" w:rsidRDefault="00B4569D">
      <w:pPr>
        <w:rPr>
          <w:bCs/>
        </w:rPr>
      </w:pPr>
    </w:p>
    <w:p w:rsidR="00B4569D" w:rsidRDefault="00872851">
      <w:pPr>
        <w:rPr>
          <w:bCs/>
        </w:rPr>
      </w:pPr>
      <w:r>
        <w:rPr>
          <w:noProof/>
          <w:lang w:val="en-US"/>
        </w:rPr>
        <w:drawing>
          <wp:anchor distT="0" distB="0" distL="0" distR="0" simplePos="0" relativeHeight="21" behindDoc="0" locked="0" layoutInCell="1" allowOverlap="1">
            <wp:simplePos x="0" y="0"/>
            <wp:positionH relativeFrom="column">
              <wp:posOffset>0</wp:posOffset>
            </wp:positionH>
            <wp:positionV relativeFrom="paragraph">
              <wp:posOffset>399415</wp:posOffset>
            </wp:positionV>
            <wp:extent cx="5486400" cy="2206625"/>
            <wp:effectExtent l="0" t="0" r="0" b="0"/>
            <wp:wrapSquare wrapText="largest"/>
            <wp:docPr id="1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pic:cNvPicPr>
                      <a:picLocks noChangeAspect="1" noChangeArrowheads="1"/>
                    </pic:cNvPicPr>
                  </pic:nvPicPr>
                  <pic:blipFill>
                    <a:blip r:embed="rId29"/>
                    <a:stretch>
                      <a:fillRect/>
                    </a:stretch>
                  </pic:blipFill>
                  <pic:spPr bwMode="auto">
                    <a:xfrm>
                      <a:off x="0" y="0"/>
                      <a:ext cx="5486400" cy="2206625"/>
                    </a:xfrm>
                    <a:prstGeom prst="rect">
                      <a:avLst/>
                    </a:prstGeom>
                  </pic:spPr>
                </pic:pic>
              </a:graphicData>
            </a:graphic>
          </wp:anchor>
        </w:drawing>
      </w:r>
    </w:p>
    <w:p w:rsidR="00B4569D" w:rsidRDefault="00B4569D">
      <w:pPr>
        <w:rPr>
          <w:bCs/>
        </w:rPr>
      </w:pPr>
    </w:p>
    <w:p w:rsidR="00B4569D" w:rsidRDefault="00557903">
      <w:pPr>
        <w:pStyle w:val="BodyText"/>
        <w:spacing w:line="360" w:lineRule="auto"/>
        <w:jc w:val="center"/>
      </w:pPr>
      <w:r>
        <w:rPr>
          <w:noProof/>
        </w:rPr>
        <w:pict>
          <v:rect id="Frame3" o:spid="_x0000_s1028" style="position:absolute;left:0;text-align:left;margin-left:343.6pt;margin-top:135.3pt;width:56.4pt;height:13.75pt;z-index:1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" filled="f" stroked="f"/>
        </w:pict>
      </w:r>
      <w:r w:rsidR="00872851">
        <w:rPr>
          <w:rFonts w:ascii="Times New Roman" w:hAnsi="Times New Roman" w:cs="Times New Roman"/>
          <w:color w:val="000000"/>
          <w:sz w:val="24"/>
          <w:szCs w:val="24"/>
          <w:highlight w:val="white"/>
          <w:shd w:val="clear" w:color="auto" w:fill="FFFFFF"/>
        </w:rPr>
        <w:t>Figure No. 15   System Diagram</w:t>
      </w:r>
    </w:p>
    <w:p w:rsidR="00B4569D" w:rsidRDefault="00B4569D">
      <w:pPr>
        <w:rPr>
          <w:rFonts w:ascii="Times  New Roman" w:hAnsi="Times  New Roman" w:cs="Times New Roman"/>
          <w:b w:val="0"/>
          <w:szCs w:val="24"/>
          <w:highlight w:val="white"/>
        </w:rPr>
      </w:pPr>
    </w:p>
    <w:p w:rsidR="00B4569D" w:rsidRDefault="00B4569D">
      <w:pPr>
        <w:rPr>
          <w:rFonts w:ascii="Times  New Roman" w:hAnsi="Times  New Roman" w:cs="Times New Roman"/>
          <w:b w:val="0"/>
          <w:szCs w:val="24"/>
          <w:highlight w:val="white"/>
        </w:rPr>
      </w:pPr>
    </w:p>
    <w:p w:rsidR="00B4569D" w:rsidRDefault="00B4569D">
      <w:pPr>
        <w:rPr>
          <w:rFonts w:ascii="Times  New Roman" w:hAnsi="Times  New Roman" w:cs="Times New Roman"/>
          <w:b w:val="0"/>
          <w:szCs w:val="24"/>
          <w:highlight w:val="white"/>
        </w:rPr>
      </w:pPr>
    </w:p>
    <w:p w:rsidR="00B4569D" w:rsidRDefault="00872851">
      <w:pPr>
        <w:spacing w:line="360" w:lineRule="auto"/>
        <w:jc w:val="both"/>
      </w:pPr>
      <w:r>
        <w:rPr>
          <w:rFonts w:ascii="Times  New Roman" w:hAnsi="Times  New Roman" w:cs="Times New Roman"/>
          <w:b w:val="0"/>
          <w:szCs w:val="24"/>
          <w:highlight w:val="white"/>
        </w:rPr>
        <w:tab/>
        <w:t xml:space="preserve">This is the front view of the system it has LCD module to view the price and distance traveled and it has start button to start the calculation of the fare and it has the stop button to stop recording the fare and at the same the reset and it has the print button print the receipt of the passenger and it has printer module to generate the copy of receipt both passenger and the driver. </w:t>
      </w:r>
    </w:p>
    <w:p w:rsidR="00B4569D" w:rsidRDefault="00B4569D">
      <w:pPr>
        <w:spacing w:line="360" w:lineRule="auto"/>
        <w:jc w:val="both"/>
        <w:rPr>
          <w:rFonts w:ascii="Times  New Roman" w:hAnsi="Times  New Roman" w:cs="Times New Roman"/>
          <w:b w:val="0"/>
          <w:szCs w:val="24"/>
          <w:highlight w:val="white"/>
        </w:rPr>
      </w:pPr>
    </w:p>
    <w:p w:rsidR="00B4569D" w:rsidRDefault="00B4569D">
      <w:pPr>
        <w:spacing w:line="360" w:lineRule="auto"/>
        <w:jc w:val="both"/>
        <w:rPr>
          <w:rFonts w:ascii="Times  New Roman" w:hAnsi="Times  New Roman" w:cs="Times New Roman"/>
          <w:b w:val="0"/>
          <w:szCs w:val="24"/>
          <w:highlight w:val="white"/>
        </w:rPr>
      </w:pPr>
    </w:p>
    <w:p w:rsidR="00B4569D" w:rsidRDefault="00B4569D">
      <w:pPr>
        <w:spacing w:line="360" w:lineRule="auto"/>
        <w:jc w:val="both"/>
        <w:rPr>
          <w:rFonts w:ascii="Times  New Roman" w:hAnsi="Times  New Roman" w:cs="Times New Roman"/>
          <w:b w:val="0"/>
          <w:szCs w:val="24"/>
          <w:highlight w:val="white"/>
        </w:rPr>
      </w:pPr>
    </w:p>
    <w:p w:rsidR="00B4569D" w:rsidRDefault="00B4569D">
      <w:pPr>
        <w:spacing w:line="360" w:lineRule="auto"/>
        <w:jc w:val="both"/>
        <w:rPr>
          <w:rFonts w:ascii="Times  New Roman" w:hAnsi="Times  New Roman" w:cs="Times New Roman"/>
          <w:b w:val="0"/>
          <w:szCs w:val="24"/>
          <w:highlight w:val="white"/>
        </w:rPr>
      </w:pPr>
    </w:p>
    <w:p w:rsidR="00B4569D" w:rsidRDefault="00B4569D">
      <w:pPr>
        <w:spacing w:line="360" w:lineRule="auto"/>
        <w:jc w:val="both"/>
        <w:rPr>
          <w:rFonts w:ascii="Times  New Roman" w:hAnsi="Times  New Roman" w:cs="Times New Roman"/>
          <w:b w:val="0"/>
          <w:szCs w:val="24"/>
          <w:highlight w:val="white"/>
        </w:rPr>
      </w:pPr>
    </w:p>
    <w:p w:rsidR="00B4569D" w:rsidRDefault="00B4569D">
      <w:pPr>
        <w:spacing w:line="360" w:lineRule="auto"/>
        <w:jc w:val="both"/>
        <w:rPr>
          <w:rFonts w:ascii="Times  New Roman" w:hAnsi="Times  New Roman" w:cs="Times New Roman"/>
          <w:b w:val="0"/>
          <w:szCs w:val="24"/>
          <w:highlight w:val="white"/>
        </w:rPr>
      </w:pPr>
    </w:p>
    <w:p w:rsidR="00B4569D" w:rsidRDefault="00B4569D">
      <w:pPr>
        <w:spacing w:line="360" w:lineRule="auto"/>
        <w:jc w:val="both"/>
        <w:rPr>
          <w:rFonts w:ascii="Times  New Roman" w:hAnsi="Times  New Roman" w:cs="Times New Roman"/>
          <w:b w:val="0"/>
          <w:szCs w:val="24"/>
          <w:highlight w:val="white"/>
        </w:rPr>
      </w:pPr>
    </w:p>
    <w:p w:rsidR="00B4569D" w:rsidRDefault="00B4569D">
      <w:pPr>
        <w:spacing w:line="360" w:lineRule="auto"/>
        <w:jc w:val="both"/>
        <w:rPr>
          <w:rFonts w:ascii="Times  New Roman" w:hAnsi="Times  New Roman" w:cs="Times New Roman"/>
          <w:b w:val="0"/>
          <w:szCs w:val="24"/>
          <w:highlight w:val="white"/>
        </w:rPr>
      </w:pPr>
    </w:p>
    <w:p w:rsidR="00B4569D" w:rsidRDefault="00B4569D">
      <w:pPr>
        <w:spacing w:line="360" w:lineRule="auto"/>
        <w:jc w:val="both"/>
        <w:rPr>
          <w:rFonts w:ascii="Times  New Roman" w:hAnsi="Times  New Roman" w:cs="Times New Roman"/>
          <w:b w:val="0"/>
          <w:szCs w:val="24"/>
          <w:highlight w:val="white"/>
        </w:rPr>
      </w:pPr>
    </w:p>
    <w:p w:rsidR="00B4569D" w:rsidRDefault="00B4569D">
      <w:pPr>
        <w:spacing w:line="360" w:lineRule="auto"/>
        <w:jc w:val="both"/>
        <w:rPr>
          <w:rFonts w:ascii="Times  New Roman" w:hAnsi="Times  New Roman" w:cs="Times New Roman"/>
          <w:b w:val="0"/>
          <w:szCs w:val="24"/>
          <w:highlight w:val="white"/>
        </w:rPr>
      </w:pPr>
    </w:p>
    <w:p w:rsidR="00B4569D" w:rsidRDefault="00B4569D">
      <w:pPr>
        <w:spacing w:line="360" w:lineRule="auto"/>
        <w:jc w:val="both"/>
        <w:rPr>
          <w:rFonts w:ascii="Times  New Roman" w:hAnsi="Times  New Roman" w:cs="Times New Roman"/>
          <w:b w:val="0"/>
          <w:szCs w:val="24"/>
          <w:highlight w:val="white"/>
        </w:rPr>
      </w:pPr>
    </w:p>
    <w:p w:rsidR="00B4569D" w:rsidRDefault="00872851">
      <w:pPr>
        <w:pStyle w:val="BodyText"/>
        <w:spacing w:line="360" w:lineRule="auto"/>
        <w:jc w:val="center"/>
      </w:pPr>
      <w:r>
        <w:rPr>
          <w:noProof/>
        </w:rPr>
        <w:lastRenderedPageBreak/>
        <w:drawing>
          <wp:anchor distT="0" distB="0" distL="0" distR="0" simplePos="0" relativeHeight="22" behindDoc="0" locked="0" layoutInCell="1" allowOverlap="1">
            <wp:simplePos x="0" y="0"/>
            <wp:positionH relativeFrom="column">
              <wp:align>center</wp:align>
            </wp:positionH>
            <wp:positionV relativeFrom="paragraph">
              <wp:posOffset>635</wp:posOffset>
            </wp:positionV>
            <wp:extent cx="5486400" cy="3403600"/>
            <wp:effectExtent l="0" t="0" r="0" b="0"/>
            <wp:wrapSquare wrapText="largest"/>
            <wp:docPr id="2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pic:cNvPicPr>
                      <a:picLocks noChangeAspect="1" noChangeArrowheads="1"/>
                    </pic:cNvPicPr>
                  </pic:nvPicPr>
                  <pic:blipFill>
                    <a:blip r:embed="rId30"/>
                    <a:stretch>
                      <a:fillRect/>
                    </a:stretch>
                  </pic:blipFill>
                  <pic:spPr bwMode="auto">
                    <a:xfrm>
                      <a:off x="0" y="0"/>
                      <a:ext cx="5486400" cy="3403600"/>
                    </a:xfrm>
                    <a:prstGeom prst="rect">
                      <a:avLst/>
                    </a:prstGeom>
                  </pic:spPr>
                </pic:pic>
              </a:graphicData>
            </a:graphic>
          </wp:anchor>
        </w:drawing>
      </w:r>
      <w:r>
        <w:rPr>
          <w:rFonts w:ascii="Times New Roman" w:hAnsi="Times New Roman" w:cs="Times New Roman"/>
          <w:color w:val="000000"/>
          <w:sz w:val="24"/>
          <w:szCs w:val="24"/>
          <w:highlight w:val="white"/>
          <w:shd w:val="clear" w:color="auto" w:fill="FFFFFF"/>
        </w:rPr>
        <w:t>Figure No. 16  System Diagram</w:t>
      </w:r>
    </w:p>
    <w:p w:rsidR="00B4569D" w:rsidRDefault="00B4569D">
      <w:pPr>
        <w:pStyle w:val="BodyText"/>
        <w:spacing w:line="360" w:lineRule="auto"/>
        <w:jc w:val="center"/>
        <w:rPr>
          <w:rFonts w:ascii="Times New Roman" w:hAnsi="Times New Roman" w:cs="Times New Roman"/>
          <w:color w:val="000000"/>
          <w:sz w:val="24"/>
          <w:szCs w:val="24"/>
          <w:highlight w:val="white"/>
        </w:rPr>
      </w:pPr>
    </w:p>
    <w:p w:rsidR="00B4569D" w:rsidRDefault="00872851">
      <w:pPr>
        <w:spacing w:line="360" w:lineRule="auto"/>
        <w:jc w:val="both"/>
        <w:sectPr w:rsidR="00B4569D">
          <w:footerReference w:type="default" r:id="rId31"/>
          <w:pgSz w:w="12240" w:h="15840"/>
          <w:pgMar w:top="1440" w:right="1440" w:bottom="1440" w:left="2160" w:header="0" w:footer="288" w:gutter="0"/>
          <w:pgNumType w:fmt="lowerRoman"/>
          <w:cols w:space="720"/>
          <w:formProt w:val="0"/>
          <w:docGrid w:linePitch="360"/>
        </w:sectPr>
      </w:pPr>
      <w:r>
        <w:rPr>
          <w:rFonts w:ascii="Times  New Roman" w:hAnsi="Times  New Roman" w:cs="Times New Roman"/>
          <w:b w:val="0"/>
          <w:color w:val="000000"/>
          <w:szCs w:val="24"/>
          <w:highlight w:val="white"/>
          <w:shd w:val="clear" w:color="auto" w:fill="FFFFFF"/>
        </w:rPr>
        <w:tab/>
        <w:t>This is the top view and parts of the system it has cooler to prevent overheat and it has power supply that produce 12v to supply current in the system and it has arduinouno help the system  to connect and to control all parts of the system and it has printer device that will generate receipt and it has lcd screen to help the user to view all transaction and it has lcd controller connected to the lcd screen to control the output of the lcd screen and lastly it has printer controller that connected to the printer device it will control the data that will generate and print in the printer device.</w:t>
      </w:r>
    </w:p>
    <w:p w:rsidR="00B4569D" w:rsidRDefault="00872851">
      <w:pPr>
        <w:pStyle w:val="BodyofResearch"/>
        <w:rPr>
          <w:rStyle w:val="BodyofResearchChar"/>
          <w:b/>
        </w:rPr>
      </w:pPr>
      <w:r>
        <w:rPr>
          <w:rStyle w:val="BodyofResearchChar"/>
          <w:b/>
        </w:rPr>
        <w:lastRenderedPageBreak/>
        <w:t>Gantt chart of Activities</w:t>
      </w:r>
    </w:p>
    <w:tbl>
      <w:tblPr>
        <w:tblW w:w="5137" w:type="pct"/>
        <w:tbl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blBorders>
        <w:tblLayout w:type="fixed"/>
        <w:tblCellMar>
          <w:left w:w="93" w:type="dxa"/>
        </w:tblCellMar>
        <w:tblLook w:val="04A0"/>
        <w:tblPrChange w:id="398" w:author="Gaaaab" w:date="2019-07-24T00:26:00Z">
          <w:tblPr>
            <w:tblW w:w="5263" w:type="pct"/>
            <w:tbl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blBorders>
            <w:tblLayout w:type="fixed"/>
            <w:tblCellMar>
              <w:left w:w="93" w:type="dxa"/>
            </w:tblCellMar>
            <w:tblLook w:val="04A0"/>
          </w:tblPr>
        </w:tblPrChange>
      </w:tblPr>
      <w:tblGrid>
        <w:gridCol w:w="984"/>
        <w:gridCol w:w="225"/>
        <w:gridCol w:w="226"/>
        <w:gridCol w:w="226"/>
        <w:gridCol w:w="141"/>
        <w:gridCol w:w="86"/>
        <w:gridCol w:w="144"/>
        <w:gridCol w:w="84"/>
        <w:gridCol w:w="146"/>
        <w:gridCol w:w="82"/>
        <w:gridCol w:w="148"/>
        <w:gridCol w:w="80"/>
        <w:gridCol w:w="144"/>
        <w:gridCol w:w="8"/>
        <w:gridCol w:w="78"/>
        <w:gridCol w:w="152"/>
        <w:gridCol w:w="73"/>
        <w:gridCol w:w="157"/>
        <w:gridCol w:w="71"/>
        <w:gridCol w:w="159"/>
        <w:gridCol w:w="69"/>
        <w:gridCol w:w="161"/>
        <w:gridCol w:w="67"/>
        <w:gridCol w:w="163"/>
        <w:gridCol w:w="93"/>
        <w:gridCol w:w="137"/>
        <w:gridCol w:w="116"/>
        <w:gridCol w:w="114"/>
        <w:gridCol w:w="137"/>
        <w:gridCol w:w="88"/>
        <w:gridCol w:w="6"/>
        <w:gridCol w:w="130"/>
        <w:gridCol w:w="99"/>
        <w:gridCol w:w="159"/>
        <w:gridCol w:w="70"/>
        <w:gridCol w:w="179"/>
        <w:gridCol w:w="50"/>
        <w:gridCol w:w="198"/>
        <w:gridCol w:w="31"/>
        <w:gridCol w:w="193"/>
        <w:gridCol w:w="28"/>
        <w:gridCol w:w="233"/>
        <w:gridCol w:w="5"/>
        <w:gridCol w:w="229"/>
        <w:gridCol w:w="29"/>
        <w:gridCol w:w="189"/>
        <w:gridCol w:w="12"/>
        <w:gridCol w:w="60"/>
        <w:gridCol w:w="169"/>
        <w:gridCol w:w="55"/>
        <w:gridCol w:w="174"/>
        <w:gridCol w:w="107"/>
        <w:gridCol w:w="122"/>
        <w:gridCol w:w="137"/>
        <w:gridCol w:w="61"/>
        <w:gridCol w:w="31"/>
        <w:gridCol w:w="166"/>
        <w:gridCol w:w="63"/>
        <w:gridCol w:w="161"/>
        <w:gridCol w:w="68"/>
        <w:gridCol w:w="196"/>
        <w:gridCol w:w="33"/>
        <w:gridCol w:w="178"/>
        <w:gridCol w:w="35"/>
        <w:gridCol w:w="8"/>
        <w:gridCol w:w="237"/>
        <w:gridCol w:w="1"/>
        <w:gridCol w:w="223"/>
        <w:gridCol w:w="6"/>
        <w:gridCol w:w="229"/>
        <w:gridCol w:w="22"/>
        <w:gridCol w:w="207"/>
        <w:gridCol w:w="18"/>
        <w:gridCol w:w="29"/>
        <w:gridCol w:w="182"/>
        <w:gridCol w:w="71"/>
        <w:gridCol w:w="158"/>
        <w:gridCol w:w="66"/>
        <w:gridCol w:w="163"/>
        <w:gridCol w:w="116"/>
        <w:gridCol w:w="105"/>
        <w:gridCol w:w="7"/>
        <w:gridCol w:w="148"/>
        <w:gridCol w:w="83"/>
        <w:gridCol w:w="151"/>
        <w:gridCol w:w="78"/>
        <w:gridCol w:w="146"/>
        <w:gridCol w:w="83"/>
        <w:gridCol w:w="160"/>
        <w:gridCol w:w="48"/>
        <w:gridCol w:w="13"/>
        <w:gridCol w:w="163"/>
        <w:gridCol w:w="58"/>
        <w:gridCol w:w="163"/>
        <w:gridCol w:w="76"/>
        <w:gridCol w:w="145"/>
        <w:gridCol w:w="76"/>
        <w:gridCol w:w="145"/>
        <w:gridCol w:w="84"/>
        <w:gridCol w:w="7"/>
        <w:gridCol w:w="133"/>
        <w:gridCol w:w="88"/>
        <w:gridCol w:w="133"/>
        <w:gridCol w:w="88"/>
        <w:gridCol w:w="221"/>
        <w:gridCol w:w="221"/>
        <w:gridCol w:w="8"/>
        <w:tblGridChange w:id="399">
          <w:tblGrid>
            <w:gridCol w:w="7"/>
            <w:gridCol w:w="984"/>
            <w:gridCol w:w="225"/>
            <w:gridCol w:w="226"/>
            <w:gridCol w:w="226"/>
            <w:gridCol w:w="135"/>
            <w:gridCol w:w="6"/>
            <w:gridCol w:w="86"/>
            <w:gridCol w:w="144"/>
            <w:gridCol w:w="84"/>
            <w:gridCol w:w="146"/>
            <w:gridCol w:w="82"/>
            <w:gridCol w:w="148"/>
            <w:gridCol w:w="80"/>
            <w:gridCol w:w="138"/>
            <w:gridCol w:w="14"/>
            <w:gridCol w:w="78"/>
            <w:gridCol w:w="152"/>
            <w:gridCol w:w="73"/>
            <w:gridCol w:w="157"/>
            <w:gridCol w:w="71"/>
            <w:gridCol w:w="159"/>
            <w:gridCol w:w="69"/>
            <w:gridCol w:w="155"/>
            <w:gridCol w:w="6"/>
            <w:gridCol w:w="67"/>
            <w:gridCol w:w="163"/>
            <w:gridCol w:w="93"/>
            <w:gridCol w:w="137"/>
            <w:gridCol w:w="116"/>
            <w:gridCol w:w="114"/>
            <w:gridCol w:w="137"/>
            <w:gridCol w:w="82"/>
            <w:gridCol w:w="12"/>
            <w:gridCol w:w="130"/>
            <w:gridCol w:w="99"/>
            <w:gridCol w:w="159"/>
            <w:gridCol w:w="70"/>
            <w:gridCol w:w="179"/>
            <w:gridCol w:w="50"/>
            <w:gridCol w:w="198"/>
            <w:gridCol w:w="25"/>
            <w:gridCol w:w="6"/>
            <w:gridCol w:w="193"/>
            <w:gridCol w:w="28"/>
            <w:gridCol w:w="233"/>
            <w:gridCol w:w="5"/>
            <w:gridCol w:w="229"/>
            <w:gridCol w:w="29"/>
            <w:gridCol w:w="183"/>
            <w:gridCol w:w="18"/>
            <w:gridCol w:w="60"/>
            <w:gridCol w:w="169"/>
            <w:gridCol w:w="55"/>
            <w:gridCol w:w="174"/>
            <w:gridCol w:w="107"/>
            <w:gridCol w:w="122"/>
            <w:gridCol w:w="137"/>
            <w:gridCol w:w="55"/>
            <w:gridCol w:w="37"/>
            <w:gridCol w:w="166"/>
            <w:gridCol w:w="63"/>
            <w:gridCol w:w="161"/>
            <w:gridCol w:w="68"/>
            <w:gridCol w:w="196"/>
            <w:gridCol w:w="33"/>
            <w:gridCol w:w="172"/>
            <w:gridCol w:w="41"/>
            <w:gridCol w:w="8"/>
            <w:gridCol w:w="237"/>
            <w:gridCol w:w="1"/>
            <w:gridCol w:w="223"/>
            <w:gridCol w:w="6"/>
            <w:gridCol w:w="229"/>
            <w:gridCol w:w="22"/>
            <w:gridCol w:w="207"/>
            <w:gridCol w:w="12"/>
            <w:gridCol w:w="35"/>
            <w:gridCol w:w="182"/>
            <w:gridCol w:w="71"/>
            <w:gridCol w:w="158"/>
            <w:gridCol w:w="66"/>
            <w:gridCol w:w="163"/>
            <w:gridCol w:w="116"/>
            <w:gridCol w:w="105"/>
            <w:gridCol w:w="1"/>
            <w:gridCol w:w="154"/>
            <w:gridCol w:w="83"/>
            <w:gridCol w:w="151"/>
            <w:gridCol w:w="78"/>
            <w:gridCol w:w="146"/>
            <w:gridCol w:w="83"/>
            <w:gridCol w:w="160"/>
            <w:gridCol w:w="42"/>
            <w:gridCol w:w="19"/>
            <w:gridCol w:w="163"/>
            <w:gridCol w:w="58"/>
            <w:gridCol w:w="163"/>
            <w:gridCol w:w="76"/>
            <w:gridCol w:w="145"/>
            <w:gridCol w:w="76"/>
            <w:gridCol w:w="145"/>
            <w:gridCol w:w="78"/>
            <w:gridCol w:w="13"/>
            <w:gridCol w:w="133"/>
            <w:gridCol w:w="88"/>
            <w:gridCol w:w="133"/>
            <w:gridCol w:w="88"/>
            <w:gridCol w:w="221"/>
            <w:gridCol w:w="221"/>
            <w:gridCol w:w="8"/>
            <w:gridCol w:w="85"/>
          </w:tblGrid>
        </w:tblGridChange>
      </w:tblGrid>
      <w:tr w:rsidR="001F5BCD" w:rsidTr="001F5BCD">
        <w:trPr>
          <w:trHeight w:val="302"/>
          <w:trPrChange w:id="400" w:author="Gaaaab" w:date="2019-07-24T00:26:00Z">
            <w:trPr>
              <w:trHeight w:val="302"/>
            </w:trPr>
          </w:trPrChange>
        </w:trPr>
        <w:tc>
          <w:tcPr>
            <w:tcW w:w="1803" w:type="dxa"/>
            <w:gridSpan w:val="5"/>
            <w:tcBorders>
              <w:top w:val="single" w:sz="12" w:space="0" w:color="auto"/>
              <w:left w:val="single" w:sz="12" w:space="0" w:color="auto"/>
              <w:bottom w:val="single" w:sz="12" w:space="0" w:color="auto"/>
              <w:right w:val="single" w:sz="12" w:space="0" w:color="auto"/>
            </w:tcBorders>
            <w:shd w:val="clear" w:color="auto" w:fill="auto"/>
            <w:vAlign w:val="bottom"/>
            <w:tcPrChange w:id="401" w:author="Gaaaab" w:date="2019-07-24T00:26:00Z">
              <w:tcPr>
                <w:tcW w:w="1803" w:type="dxa"/>
                <w:gridSpan w:val="6"/>
                <w:tcBorders>
                  <w:top w:val="single" w:sz="12" w:space="0" w:color="auto"/>
                  <w:left w:val="single" w:sz="12" w:space="0" w:color="auto"/>
                  <w:bottom w:val="single" w:sz="12" w:space="0" w:color="auto"/>
                  <w:right w:val="single" w:sz="12" w:space="0" w:color="auto"/>
                </w:tcBorders>
                <w:shd w:val="clear" w:color="auto" w:fill="auto"/>
                <w:vAlign w:val="bottom"/>
              </w:tcPr>
            </w:tcPrChange>
          </w:tcPr>
          <w:p w:rsidR="001F5BCD" w:rsidRDefault="001F5BCD">
            <w:pPr>
              <w:spacing w:after="200" w:line="276" w:lineRule="auto"/>
            </w:pPr>
            <w:r>
              <w:rPr>
                <w:rFonts w:eastAsia="Times New Roman" w:cs="Times New Roman"/>
                <w:color w:val="000000"/>
                <w:lang w:eastAsia="en-PH"/>
              </w:rPr>
              <w:t>MONTH</w:t>
            </w:r>
          </w:p>
        </w:tc>
        <w:tc>
          <w:tcPr>
            <w:tcW w:w="914" w:type="dxa"/>
            <w:gridSpan w:val="8"/>
            <w:vMerge w:val="restart"/>
            <w:tcBorders>
              <w:top w:val="single" w:sz="12" w:space="0" w:color="auto"/>
              <w:left w:val="single" w:sz="12" w:space="0" w:color="auto"/>
              <w:bottom w:val="single" w:sz="12" w:space="0" w:color="auto"/>
              <w:right w:val="single" w:sz="12" w:space="0" w:color="auto"/>
            </w:tcBorders>
            <w:shd w:val="clear" w:color="auto" w:fill="auto"/>
            <w:vAlign w:val="center"/>
            <w:tcPrChange w:id="402" w:author="Gaaaab" w:date="2019-07-24T00:26:00Z">
              <w:tcPr>
                <w:tcW w:w="914"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line="276" w:lineRule="auto"/>
            </w:pPr>
            <w:r>
              <w:rPr>
                <w:rFonts w:eastAsia="Times New Roman" w:cs="Times New Roman"/>
                <w:color w:val="000000"/>
                <w:sz w:val="14"/>
                <w:szCs w:val="16"/>
                <w:lang w:eastAsia="en-PH"/>
              </w:rPr>
              <w:t>JUNE</w:t>
            </w:r>
          </w:p>
        </w:tc>
        <w:tc>
          <w:tcPr>
            <w:tcW w:w="928"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Change w:id="403" w:author="Gaaaab" w:date="2019-07-24T00:26:00Z">
              <w:tcPr>
                <w:tcW w:w="928"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line="276" w:lineRule="auto"/>
            </w:pPr>
            <w:r>
              <w:rPr>
                <w:rFonts w:eastAsia="Times New Roman" w:cs="Times New Roman"/>
                <w:color w:val="000000"/>
                <w:sz w:val="14"/>
                <w:szCs w:val="16"/>
                <w:lang w:eastAsia="en-PH"/>
              </w:rPr>
              <w:t>JULY</w:t>
            </w:r>
          </w:p>
        </w:tc>
        <w:tc>
          <w:tcPr>
            <w:tcW w:w="915" w:type="dxa"/>
            <w:gridSpan w:val="8"/>
            <w:vMerge w:val="restart"/>
            <w:tcBorders>
              <w:top w:val="single" w:sz="12" w:space="0" w:color="auto"/>
              <w:left w:val="single" w:sz="12" w:space="0" w:color="auto"/>
              <w:bottom w:val="single" w:sz="12" w:space="0" w:color="auto"/>
              <w:right w:val="single" w:sz="12" w:space="0" w:color="auto"/>
            </w:tcBorders>
            <w:shd w:val="clear" w:color="auto" w:fill="auto"/>
            <w:vAlign w:val="center"/>
            <w:tcPrChange w:id="404" w:author="Gaaaab" w:date="2019-07-24T00:26:00Z">
              <w:tcPr>
                <w:tcW w:w="915"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line="276" w:lineRule="auto"/>
            </w:pPr>
            <w:r>
              <w:rPr>
                <w:rFonts w:eastAsia="Times New Roman" w:cs="Times New Roman"/>
                <w:color w:val="000000"/>
                <w:sz w:val="14"/>
                <w:szCs w:val="16"/>
                <w:lang w:eastAsia="en-PH"/>
              </w:rPr>
              <w:t>AUGUST</w:t>
            </w:r>
          </w:p>
        </w:tc>
        <w:tc>
          <w:tcPr>
            <w:tcW w:w="922"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Change w:id="405" w:author="Gaaaab" w:date="2019-07-24T00:26:00Z">
              <w:tcPr>
                <w:tcW w:w="922"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line="276" w:lineRule="auto"/>
            </w:pPr>
            <w:r>
              <w:rPr>
                <w:rFonts w:eastAsia="Times New Roman" w:cs="Times New Roman"/>
                <w:color w:val="000000"/>
                <w:sz w:val="14"/>
                <w:szCs w:val="16"/>
                <w:lang w:eastAsia="en-PH"/>
              </w:rPr>
              <w:t>SEPTEMBER</w:t>
            </w:r>
          </w:p>
        </w:tc>
        <w:tc>
          <w:tcPr>
            <w:tcW w:w="906" w:type="dxa"/>
            <w:gridSpan w:val="7"/>
            <w:vMerge w:val="restart"/>
            <w:tcBorders>
              <w:top w:val="single" w:sz="12" w:space="0" w:color="auto"/>
              <w:left w:val="single" w:sz="12" w:space="0" w:color="auto"/>
              <w:bottom w:val="single" w:sz="12" w:space="0" w:color="auto"/>
              <w:right w:val="single" w:sz="12" w:space="0" w:color="auto"/>
            </w:tcBorders>
            <w:shd w:val="clear" w:color="auto" w:fill="auto"/>
            <w:vAlign w:val="center"/>
            <w:tcPrChange w:id="406" w:author="Gaaaab" w:date="2019-07-24T00:26:00Z">
              <w:tcPr>
                <w:tcW w:w="906" w:type="dxa"/>
                <w:gridSpan w:val="8"/>
                <w:vMerge w:val="restart"/>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line="276" w:lineRule="auto"/>
            </w:pPr>
            <w:r>
              <w:rPr>
                <w:rFonts w:eastAsia="Times New Roman" w:cs="Times New Roman"/>
                <w:color w:val="000000"/>
                <w:sz w:val="14"/>
                <w:szCs w:val="16"/>
                <w:lang w:eastAsia="en-PH"/>
              </w:rPr>
              <w:t>OCTOBER</w:t>
            </w:r>
          </w:p>
        </w:tc>
        <w:tc>
          <w:tcPr>
            <w:tcW w:w="897"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Change w:id="407" w:author="Gaaaab" w:date="2019-07-24T00:26:00Z">
              <w:tcPr>
                <w:tcW w:w="897"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line="276" w:lineRule="auto"/>
            </w:pPr>
            <w:r>
              <w:rPr>
                <w:rFonts w:eastAsia="Times New Roman" w:cs="Times New Roman"/>
                <w:color w:val="000000"/>
                <w:sz w:val="14"/>
                <w:szCs w:val="16"/>
                <w:lang w:eastAsia="en-PH"/>
              </w:rPr>
              <w:t>NOVEMBER</w:t>
            </w:r>
          </w:p>
        </w:tc>
        <w:tc>
          <w:tcPr>
            <w:tcW w:w="896" w:type="dxa"/>
            <w:gridSpan w:val="8"/>
            <w:vMerge w:val="restart"/>
            <w:tcBorders>
              <w:top w:val="single" w:sz="12" w:space="0" w:color="auto"/>
              <w:left w:val="single" w:sz="12" w:space="0" w:color="auto"/>
              <w:bottom w:val="single" w:sz="12" w:space="0" w:color="auto"/>
              <w:right w:val="single" w:sz="12" w:space="0" w:color="auto"/>
            </w:tcBorders>
            <w:shd w:val="clear" w:color="auto" w:fill="auto"/>
            <w:vAlign w:val="center"/>
            <w:tcPrChange w:id="408" w:author="Gaaaab" w:date="2019-07-24T00:26:00Z">
              <w:tcPr>
                <w:tcW w:w="896" w:type="dxa"/>
                <w:gridSpan w:val="8"/>
                <w:vMerge w:val="restart"/>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line="276" w:lineRule="auto"/>
            </w:pPr>
            <w:r>
              <w:rPr>
                <w:rFonts w:eastAsia="Times New Roman" w:cs="Times New Roman"/>
                <w:color w:val="000000"/>
                <w:sz w:val="14"/>
                <w:szCs w:val="16"/>
                <w:lang w:eastAsia="en-PH"/>
              </w:rPr>
              <w:t>DECEMBER</w:t>
            </w:r>
          </w:p>
        </w:tc>
        <w:tc>
          <w:tcPr>
            <w:tcW w:w="986" w:type="dxa"/>
            <w:gridSpan w:val="10"/>
            <w:vMerge w:val="restart"/>
            <w:tcBorders>
              <w:top w:val="single" w:sz="12" w:space="0" w:color="auto"/>
              <w:left w:val="single" w:sz="12" w:space="0" w:color="auto"/>
              <w:bottom w:val="single" w:sz="12" w:space="0" w:color="auto"/>
              <w:right w:val="single" w:sz="12" w:space="0" w:color="auto"/>
            </w:tcBorders>
            <w:shd w:val="clear" w:color="auto" w:fill="auto"/>
            <w:vAlign w:val="center"/>
            <w:tcPrChange w:id="409" w:author="Gaaaab" w:date="2019-07-24T00:26:00Z">
              <w:tcPr>
                <w:tcW w:w="986" w:type="dxa"/>
                <w:gridSpan w:val="10"/>
                <w:vMerge w:val="restart"/>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line="276" w:lineRule="auto"/>
            </w:pPr>
            <w:r>
              <w:rPr>
                <w:rFonts w:eastAsia="Times New Roman" w:cs="Times New Roman"/>
                <w:color w:val="000000"/>
                <w:sz w:val="14"/>
                <w:szCs w:val="16"/>
                <w:lang w:eastAsia="en-PH"/>
              </w:rPr>
              <w:t>JANUARY</w:t>
            </w:r>
          </w:p>
        </w:tc>
        <w:tc>
          <w:tcPr>
            <w:tcW w:w="897"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Change w:id="410" w:author="Gaaaab" w:date="2019-07-24T00:26:00Z">
              <w:tcPr>
                <w:tcW w:w="897"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line="276" w:lineRule="auto"/>
            </w:pPr>
            <w:r>
              <w:rPr>
                <w:rFonts w:eastAsia="Times New Roman" w:cs="Times New Roman"/>
                <w:color w:val="000000"/>
                <w:sz w:val="14"/>
                <w:szCs w:val="16"/>
                <w:lang w:eastAsia="en-PH"/>
              </w:rPr>
              <w:t>FEBRUARY</w:t>
            </w:r>
          </w:p>
        </w:tc>
        <w:tc>
          <w:tcPr>
            <w:tcW w:w="897" w:type="dxa"/>
            <w:gridSpan w:val="8"/>
            <w:vMerge w:val="restart"/>
            <w:tcBorders>
              <w:top w:val="single" w:sz="12" w:space="0" w:color="auto"/>
              <w:left w:val="single" w:sz="12" w:space="0" w:color="auto"/>
              <w:bottom w:val="single" w:sz="12" w:space="0" w:color="auto"/>
              <w:right w:val="single" w:sz="12" w:space="0" w:color="auto"/>
            </w:tcBorders>
            <w:shd w:val="clear" w:color="auto" w:fill="auto"/>
            <w:vAlign w:val="center"/>
            <w:tcPrChange w:id="411" w:author="Gaaaab" w:date="2019-07-24T00:26:00Z">
              <w:tcPr>
                <w:tcW w:w="897" w:type="dxa"/>
                <w:gridSpan w:val="8"/>
                <w:vMerge w:val="restart"/>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r>
              <w:rPr>
                <w:rFonts w:eastAsia="Times New Roman" w:cs="Times New Roman"/>
                <w:color w:val="000000"/>
                <w:sz w:val="14"/>
                <w:szCs w:val="16"/>
                <w:lang w:eastAsia="en-PH"/>
              </w:rPr>
              <w:t>MARCH</w:t>
            </w:r>
          </w:p>
        </w:tc>
        <w:tc>
          <w:tcPr>
            <w:tcW w:w="923" w:type="dxa"/>
            <w:gridSpan w:val="9"/>
            <w:vMerge w:val="restart"/>
            <w:tcBorders>
              <w:top w:val="single" w:sz="12" w:space="0" w:color="auto"/>
              <w:left w:val="single" w:sz="12" w:space="0" w:color="auto"/>
              <w:right w:val="single" w:sz="12" w:space="0" w:color="auto"/>
            </w:tcBorders>
            <w:vAlign w:val="center"/>
            <w:tcPrChange w:id="412" w:author="Gaaaab" w:date="2019-07-24T00:26:00Z">
              <w:tcPr>
                <w:tcW w:w="923" w:type="dxa"/>
                <w:gridSpan w:val="9"/>
                <w:vMerge w:val="restart"/>
                <w:tcBorders>
                  <w:top w:val="single" w:sz="12" w:space="0" w:color="auto"/>
                  <w:left w:val="single" w:sz="12" w:space="0" w:color="auto"/>
                  <w:right w:val="single" w:sz="12" w:space="0" w:color="auto"/>
                </w:tcBorders>
                <w:vAlign w:val="center"/>
              </w:tcPr>
            </w:tcPrChange>
          </w:tcPr>
          <w:p w:rsidR="00000000" w:rsidRDefault="001F5BCD">
            <w:pPr>
              <w:rPr>
                <w:ins w:id="413" w:author="Gaaaab" w:date="2019-07-24T00:24:00Z"/>
                <w:rFonts w:eastAsia="Times New Roman" w:cs="Times New Roman"/>
                <w:color w:val="000000"/>
                <w:sz w:val="14"/>
                <w:szCs w:val="16"/>
                <w:lang w:eastAsia="en-PH"/>
              </w:rPr>
            </w:pPr>
            <w:ins w:id="414" w:author="Gaaaab" w:date="2019-07-24T00:24:00Z">
              <w:r>
                <w:rPr>
                  <w:rFonts w:eastAsia="Times New Roman" w:cs="Times New Roman"/>
                  <w:color w:val="000000"/>
                  <w:sz w:val="14"/>
                  <w:szCs w:val="16"/>
                  <w:lang w:eastAsia="en-PH"/>
                </w:rPr>
                <w:t>April</w:t>
              </w:r>
            </w:ins>
          </w:p>
        </w:tc>
        <w:tc>
          <w:tcPr>
            <w:tcW w:w="899" w:type="dxa"/>
            <w:gridSpan w:val="8"/>
            <w:vMerge w:val="restart"/>
            <w:tcBorders>
              <w:top w:val="single" w:sz="12" w:space="0" w:color="auto"/>
              <w:left w:val="single" w:sz="12" w:space="0" w:color="auto"/>
              <w:right w:val="single" w:sz="12" w:space="0" w:color="auto"/>
            </w:tcBorders>
            <w:vAlign w:val="center"/>
            <w:tcPrChange w:id="415" w:author="Gaaaab" w:date="2019-07-24T00:26:00Z">
              <w:tcPr>
                <w:tcW w:w="990" w:type="dxa"/>
                <w:gridSpan w:val="9"/>
                <w:vMerge w:val="restart"/>
                <w:tcBorders>
                  <w:top w:val="single" w:sz="12" w:space="0" w:color="auto"/>
                  <w:left w:val="single" w:sz="12" w:space="0" w:color="auto"/>
                  <w:right w:val="single" w:sz="12" w:space="0" w:color="auto"/>
                </w:tcBorders>
                <w:vAlign w:val="center"/>
              </w:tcPr>
            </w:tcPrChange>
          </w:tcPr>
          <w:p w:rsidR="00000000" w:rsidRDefault="001F5BCD">
            <w:pPr>
              <w:rPr>
                <w:ins w:id="416" w:author="Gaaaab" w:date="2019-07-24T00:24:00Z"/>
                <w:rFonts w:eastAsia="Times New Roman" w:cs="Times New Roman"/>
                <w:color w:val="000000"/>
                <w:sz w:val="14"/>
                <w:szCs w:val="16"/>
                <w:lang w:eastAsia="en-PH"/>
              </w:rPr>
            </w:pPr>
            <w:ins w:id="417" w:author="Gaaaab" w:date="2019-07-24T00:24:00Z">
              <w:r>
                <w:rPr>
                  <w:rFonts w:eastAsia="Times New Roman" w:cs="Times New Roman"/>
                  <w:color w:val="000000"/>
                  <w:sz w:val="14"/>
                  <w:szCs w:val="16"/>
                  <w:lang w:eastAsia="en-PH"/>
                </w:rPr>
                <w:t>May</w:t>
              </w:r>
            </w:ins>
          </w:p>
        </w:tc>
      </w:tr>
      <w:tr w:rsidR="001F5BCD" w:rsidTr="001F5BCD">
        <w:trPr>
          <w:trHeight w:val="302"/>
          <w:trPrChange w:id="418" w:author="Gaaaab" w:date="2019-07-24T00:26:00Z">
            <w:trPr>
              <w:trHeight w:val="302"/>
            </w:trPr>
          </w:trPrChange>
        </w:trPr>
        <w:tc>
          <w:tcPr>
            <w:tcW w:w="1803" w:type="dxa"/>
            <w:gridSpan w:val="5"/>
            <w:tcBorders>
              <w:top w:val="single" w:sz="12" w:space="0" w:color="auto"/>
              <w:left w:val="single" w:sz="12" w:space="0" w:color="auto"/>
              <w:bottom w:val="single" w:sz="12" w:space="0" w:color="auto"/>
              <w:right w:val="single" w:sz="12" w:space="0" w:color="auto"/>
            </w:tcBorders>
            <w:shd w:val="clear" w:color="auto" w:fill="auto"/>
            <w:vAlign w:val="bottom"/>
            <w:tcPrChange w:id="419" w:author="Gaaaab" w:date="2019-07-24T00:26:00Z">
              <w:tcPr>
                <w:tcW w:w="1803" w:type="dxa"/>
                <w:gridSpan w:val="6"/>
                <w:tcBorders>
                  <w:top w:val="single" w:sz="12" w:space="0" w:color="auto"/>
                  <w:left w:val="single" w:sz="12" w:space="0" w:color="auto"/>
                  <w:bottom w:val="single" w:sz="12" w:space="0" w:color="auto"/>
                  <w:right w:val="single" w:sz="12" w:space="0" w:color="auto"/>
                </w:tcBorders>
                <w:shd w:val="clear" w:color="auto" w:fill="auto"/>
                <w:vAlign w:val="bottom"/>
              </w:tcPr>
            </w:tcPrChange>
          </w:tcPr>
          <w:p w:rsidR="001F5BCD" w:rsidRDefault="001F5BCD">
            <w:pPr>
              <w:spacing w:after="200" w:line="276" w:lineRule="auto"/>
            </w:pPr>
            <w:r>
              <w:rPr>
                <w:rFonts w:eastAsia="Times New Roman" w:cs="Times New Roman"/>
                <w:color w:val="000000"/>
                <w:lang w:eastAsia="en-PH"/>
              </w:rPr>
              <w:t>ACTIVITY</w:t>
            </w:r>
          </w:p>
        </w:tc>
        <w:tc>
          <w:tcPr>
            <w:tcW w:w="914" w:type="dxa"/>
            <w:gridSpan w:val="8"/>
            <w:vMerge/>
            <w:tcBorders>
              <w:top w:val="single" w:sz="12" w:space="0" w:color="auto"/>
              <w:left w:val="single" w:sz="12" w:space="0" w:color="auto"/>
              <w:bottom w:val="single" w:sz="12" w:space="0" w:color="auto"/>
              <w:right w:val="single" w:sz="12" w:space="0" w:color="auto"/>
            </w:tcBorders>
            <w:shd w:val="clear" w:color="auto" w:fill="auto"/>
            <w:vAlign w:val="center"/>
            <w:tcPrChange w:id="420" w:author="Gaaaab" w:date="2019-07-24T00:26:00Z">
              <w:tcPr>
                <w:tcW w:w="914" w:type="dxa"/>
                <w:gridSpan w:val="9"/>
                <w:vMerge/>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rPr>
                <w:rFonts w:eastAsia="Times New Roman" w:cs="Times New Roman"/>
                <w:color w:val="000000"/>
                <w:sz w:val="14"/>
                <w:lang w:eastAsia="en-PH"/>
              </w:rPr>
            </w:pPr>
          </w:p>
        </w:tc>
        <w:tc>
          <w:tcPr>
            <w:tcW w:w="928" w:type="dxa"/>
            <w:gridSpan w:val="9"/>
            <w:vMerge/>
            <w:tcBorders>
              <w:top w:val="single" w:sz="12" w:space="0" w:color="auto"/>
              <w:left w:val="single" w:sz="12" w:space="0" w:color="auto"/>
              <w:bottom w:val="single" w:sz="12" w:space="0" w:color="auto"/>
              <w:right w:val="single" w:sz="12" w:space="0" w:color="auto"/>
            </w:tcBorders>
            <w:shd w:val="clear" w:color="auto" w:fill="auto"/>
            <w:vAlign w:val="center"/>
            <w:tcPrChange w:id="421" w:author="Gaaaab" w:date="2019-07-24T00:26:00Z">
              <w:tcPr>
                <w:tcW w:w="928" w:type="dxa"/>
                <w:gridSpan w:val="9"/>
                <w:vMerge/>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rPr>
                <w:rFonts w:eastAsia="Times New Roman" w:cs="Times New Roman"/>
                <w:color w:val="000000"/>
                <w:sz w:val="14"/>
                <w:lang w:eastAsia="en-PH"/>
              </w:rPr>
            </w:pPr>
          </w:p>
        </w:tc>
        <w:tc>
          <w:tcPr>
            <w:tcW w:w="915" w:type="dxa"/>
            <w:gridSpan w:val="8"/>
            <w:vMerge/>
            <w:tcBorders>
              <w:top w:val="single" w:sz="12" w:space="0" w:color="auto"/>
              <w:left w:val="single" w:sz="12" w:space="0" w:color="auto"/>
              <w:bottom w:val="single" w:sz="12" w:space="0" w:color="auto"/>
              <w:right w:val="single" w:sz="12" w:space="0" w:color="auto"/>
            </w:tcBorders>
            <w:shd w:val="clear" w:color="auto" w:fill="auto"/>
            <w:vAlign w:val="center"/>
            <w:tcPrChange w:id="422" w:author="Gaaaab" w:date="2019-07-24T00:26:00Z">
              <w:tcPr>
                <w:tcW w:w="915" w:type="dxa"/>
                <w:gridSpan w:val="9"/>
                <w:vMerge/>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rPr>
                <w:rFonts w:eastAsia="Times New Roman" w:cs="Times New Roman"/>
                <w:color w:val="000000"/>
                <w:sz w:val="14"/>
                <w:lang w:eastAsia="en-PH"/>
              </w:rPr>
            </w:pPr>
          </w:p>
        </w:tc>
        <w:tc>
          <w:tcPr>
            <w:tcW w:w="922" w:type="dxa"/>
            <w:gridSpan w:val="9"/>
            <w:vMerge/>
            <w:tcBorders>
              <w:top w:val="single" w:sz="12" w:space="0" w:color="auto"/>
              <w:left w:val="single" w:sz="12" w:space="0" w:color="auto"/>
              <w:bottom w:val="single" w:sz="12" w:space="0" w:color="auto"/>
              <w:right w:val="single" w:sz="12" w:space="0" w:color="auto"/>
            </w:tcBorders>
            <w:shd w:val="clear" w:color="auto" w:fill="auto"/>
            <w:vAlign w:val="center"/>
            <w:tcPrChange w:id="423" w:author="Gaaaab" w:date="2019-07-24T00:26:00Z">
              <w:tcPr>
                <w:tcW w:w="922" w:type="dxa"/>
                <w:gridSpan w:val="9"/>
                <w:vMerge/>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rPr>
                <w:rFonts w:eastAsia="Times New Roman" w:cs="Times New Roman"/>
                <w:color w:val="000000"/>
                <w:sz w:val="14"/>
                <w:lang w:eastAsia="en-PH"/>
              </w:rPr>
            </w:pPr>
          </w:p>
        </w:tc>
        <w:tc>
          <w:tcPr>
            <w:tcW w:w="906" w:type="dxa"/>
            <w:gridSpan w:val="7"/>
            <w:vMerge/>
            <w:tcBorders>
              <w:top w:val="single" w:sz="12" w:space="0" w:color="auto"/>
              <w:left w:val="single" w:sz="12" w:space="0" w:color="auto"/>
              <w:bottom w:val="single" w:sz="12" w:space="0" w:color="auto"/>
              <w:right w:val="single" w:sz="12" w:space="0" w:color="auto"/>
            </w:tcBorders>
            <w:shd w:val="clear" w:color="auto" w:fill="auto"/>
            <w:vAlign w:val="center"/>
            <w:tcPrChange w:id="424" w:author="Gaaaab" w:date="2019-07-24T00:26:00Z">
              <w:tcPr>
                <w:tcW w:w="906" w:type="dxa"/>
                <w:gridSpan w:val="8"/>
                <w:vMerge/>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rPr>
                <w:rFonts w:eastAsia="Times New Roman" w:cs="Times New Roman"/>
                <w:color w:val="000000"/>
                <w:sz w:val="14"/>
                <w:lang w:eastAsia="en-PH"/>
              </w:rPr>
            </w:pPr>
          </w:p>
        </w:tc>
        <w:tc>
          <w:tcPr>
            <w:tcW w:w="897" w:type="dxa"/>
            <w:gridSpan w:val="9"/>
            <w:vMerge/>
            <w:tcBorders>
              <w:top w:val="single" w:sz="12" w:space="0" w:color="auto"/>
              <w:left w:val="single" w:sz="12" w:space="0" w:color="auto"/>
              <w:bottom w:val="single" w:sz="12" w:space="0" w:color="auto"/>
              <w:right w:val="single" w:sz="12" w:space="0" w:color="auto"/>
            </w:tcBorders>
            <w:shd w:val="clear" w:color="auto" w:fill="auto"/>
            <w:vAlign w:val="center"/>
            <w:tcPrChange w:id="425" w:author="Gaaaab" w:date="2019-07-24T00:26:00Z">
              <w:tcPr>
                <w:tcW w:w="897" w:type="dxa"/>
                <w:gridSpan w:val="9"/>
                <w:vMerge/>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rPr>
                <w:rFonts w:eastAsia="Times New Roman" w:cs="Times New Roman"/>
                <w:color w:val="000000"/>
                <w:sz w:val="14"/>
                <w:lang w:eastAsia="en-PH"/>
              </w:rPr>
            </w:pPr>
          </w:p>
        </w:tc>
        <w:tc>
          <w:tcPr>
            <w:tcW w:w="896" w:type="dxa"/>
            <w:gridSpan w:val="8"/>
            <w:vMerge/>
            <w:tcBorders>
              <w:top w:val="single" w:sz="12" w:space="0" w:color="auto"/>
              <w:left w:val="single" w:sz="12" w:space="0" w:color="auto"/>
              <w:bottom w:val="single" w:sz="12" w:space="0" w:color="auto"/>
              <w:right w:val="single" w:sz="12" w:space="0" w:color="auto"/>
            </w:tcBorders>
            <w:shd w:val="clear" w:color="auto" w:fill="auto"/>
            <w:vAlign w:val="center"/>
            <w:tcPrChange w:id="426" w:author="Gaaaab" w:date="2019-07-24T00:26:00Z">
              <w:tcPr>
                <w:tcW w:w="896" w:type="dxa"/>
                <w:gridSpan w:val="8"/>
                <w:vMerge/>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rPr>
                <w:rFonts w:eastAsia="Times New Roman" w:cs="Times New Roman"/>
                <w:color w:val="000000"/>
                <w:sz w:val="14"/>
                <w:lang w:eastAsia="en-PH"/>
              </w:rPr>
            </w:pPr>
          </w:p>
        </w:tc>
        <w:tc>
          <w:tcPr>
            <w:tcW w:w="986" w:type="dxa"/>
            <w:gridSpan w:val="10"/>
            <w:vMerge/>
            <w:tcBorders>
              <w:top w:val="single" w:sz="12" w:space="0" w:color="auto"/>
              <w:left w:val="single" w:sz="12" w:space="0" w:color="auto"/>
              <w:bottom w:val="single" w:sz="12" w:space="0" w:color="auto"/>
              <w:right w:val="single" w:sz="12" w:space="0" w:color="auto"/>
            </w:tcBorders>
            <w:shd w:val="clear" w:color="auto" w:fill="auto"/>
            <w:vAlign w:val="center"/>
            <w:tcPrChange w:id="427" w:author="Gaaaab" w:date="2019-07-24T00:26:00Z">
              <w:tcPr>
                <w:tcW w:w="986" w:type="dxa"/>
                <w:gridSpan w:val="10"/>
                <w:vMerge/>
                <w:tcBorders>
                  <w:top w:val="single" w:sz="12" w:space="0" w:color="auto"/>
                  <w:left w:val="single" w:sz="12" w:space="0" w:color="auto"/>
                  <w:bottom w:val="single" w:sz="12" w:space="0" w:color="auto"/>
                  <w:right w:val="single" w:sz="12" w:space="0" w:color="auto"/>
                </w:tcBorders>
                <w:shd w:val="clear" w:color="auto" w:fill="auto"/>
                <w:vAlign w:val="center"/>
              </w:tcPr>
            </w:tcPrChange>
          </w:tcPr>
          <w:p w:rsidR="001F5BCD" w:rsidRDefault="001F5BCD">
            <w:pPr>
              <w:spacing w:after="200"/>
              <w:rPr>
                <w:rFonts w:eastAsia="Times New Roman" w:cs="Times New Roman"/>
                <w:color w:val="000000"/>
                <w:lang w:eastAsia="en-PH"/>
              </w:rPr>
            </w:pPr>
          </w:p>
        </w:tc>
        <w:tc>
          <w:tcPr>
            <w:tcW w:w="897" w:type="dxa"/>
            <w:gridSpan w:val="9"/>
            <w:vMerge/>
            <w:tcBorders>
              <w:top w:val="single" w:sz="12" w:space="0" w:color="auto"/>
              <w:left w:val="single" w:sz="12" w:space="0" w:color="auto"/>
              <w:bottom w:val="single" w:sz="12" w:space="0" w:color="auto"/>
              <w:right w:val="single" w:sz="12" w:space="0" w:color="auto"/>
            </w:tcBorders>
            <w:shd w:val="clear" w:color="auto" w:fill="auto"/>
            <w:tcPrChange w:id="428" w:author="Gaaaab" w:date="2019-07-24T00:26:00Z">
              <w:tcPr>
                <w:tcW w:w="897" w:type="dxa"/>
                <w:gridSpan w:val="9"/>
                <w:vMerge/>
                <w:tcBorders>
                  <w:top w:val="single" w:sz="12" w:space="0" w:color="auto"/>
                  <w:left w:val="single" w:sz="12" w:space="0" w:color="auto"/>
                  <w:bottom w:val="single" w:sz="12" w:space="0" w:color="auto"/>
                  <w:right w:val="single" w:sz="12" w:space="0" w:color="auto"/>
                </w:tcBorders>
                <w:shd w:val="clear" w:color="auto" w:fill="auto"/>
              </w:tcPr>
            </w:tcPrChange>
          </w:tcPr>
          <w:p w:rsidR="001F5BCD" w:rsidRDefault="001F5BCD">
            <w:pPr>
              <w:spacing w:after="200"/>
              <w:rPr>
                <w:rFonts w:eastAsia="Times New Roman" w:cs="Times New Roman"/>
                <w:color w:val="000000"/>
                <w:lang w:eastAsia="en-PH"/>
              </w:rPr>
            </w:pPr>
          </w:p>
        </w:tc>
        <w:tc>
          <w:tcPr>
            <w:tcW w:w="897" w:type="dxa"/>
            <w:gridSpan w:val="8"/>
            <w:vMerge/>
            <w:tcBorders>
              <w:top w:val="single" w:sz="12" w:space="0" w:color="auto"/>
              <w:left w:val="single" w:sz="12" w:space="0" w:color="auto"/>
              <w:bottom w:val="single" w:sz="12" w:space="0" w:color="auto"/>
              <w:right w:val="single" w:sz="12" w:space="0" w:color="auto"/>
            </w:tcBorders>
            <w:shd w:val="clear" w:color="auto" w:fill="auto"/>
            <w:tcPrChange w:id="429" w:author="Gaaaab" w:date="2019-07-24T00:26:00Z">
              <w:tcPr>
                <w:tcW w:w="897" w:type="dxa"/>
                <w:gridSpan w:val="8"/>
                <w:vMerge/>
                <w:tcBorders>
                  <w:top w:val="single" w:sz="12" w:space="0" w:color="auto"/>
                  <w:left w:val="single" w:sz="12" w:space="0" w:color="auto"/>
                  <w:bottom w:val="single" w:sz="12" w:space="0" w:color="auto"/>
                  <w:right w:val="single" w:sz="12" w:space="0" w:color="auto"/>
                </w:tcBorders>
                <w:shd w:val="clear" w:color="auto" w:fill="auto"/>
              </w:tcPr>
            </w:tcPrChange>
          </w:tcPr>
          <w:p w:rsidR="001F5BCD" w:rsidRDefault="001F5BCD"/>
        </w:tc>
        <w:tc>
          <w:tcPr>
            <w:tcW w:w="923" w:type="dxa"/>
            <w:gridSpan w:val="9"/>
            <w:vMerge/>
            <w:tcBorders>
              <w:left w:val="single" w:sz="12" w:space="0" w:color="auto"/>
              <w:bottom w:val="single" w:sz="12" w:space="0" w:color="auto"/>
              <w:right w:val="single" w:sz="12" w:space="0" w:color="auto"/>
            </w:tcBorders>
            <w:tcPrChange w:id="430" w:author="Gaaaab" w:date="2019-07-24T00:26:00Z">
              <w:tcPr>
                <w:tcW w:w="923" w:type="dxa"/>
                <w:gridSpan w:val="9"/>
                <w:vMerge/>
                <w:tcBorders>
                  <w:left w:val="single" w:sz="12" w:space="0" w:color="auto"/>
                  <w:bottom w:val="single" w:sz="12" w:space="0" w:color="auto"/>
                  <w:right w:val="single" w:sz="12" w:space="0" w:color="auto"/>
                </w:tcBorders>
              </w:tcPr>
            </w:tcPrChange>
          </w:tcPr>
          <w:p w:rsidR="001F5BCD" w:rsidRDefault="001F5BCD">
            <w:pPr>
              <w:rPr>
                <w:ins w:id="431" w:author="Gaaaab" w:date="2019-07-24T00:24:00Z"/>
              </w:rPr>
            </w:pPr>
          </w:p>
        </w:tc>
        <w:tc>
          <w:tcPr>
            <w:tcW w:w="899" w:type="dxa"/>
            <w:gridSpan w:val="8"/>
            <w:vMerge/>
            <w:tcBorders>
              <w:left w:val="single" w:sz="12" w:space="0" w:color="auto"/>
              <w:bottom w:val="single" w:sz="12" w:space="0" w:color="auto"/>
              <w:right w:val="single" w:sz="12" w:space="0" w:color="auto"/>
            </w:tcBorders>
            <w:tcPrChange w:id="432" w:author="Gaaaab" w:date="2019-07-24T00:26:00Z">
              <w:tcPr>
                <w:tcW w:w="990" w:type="dxa"/>
                <w:gridSpan w:val="9"/>
                <w:vMerge/>
                <w:tcBorders>
                  <w:left w:val="single" w:sz="12" w:space="0" w:color="auto"/>
                  <w:bottom w:val="single" w:sz="12" w:space="0" w:color="auto"/>
                  <w:right w:val="single" w:sz="12" w:space="0" w:color="auto"/>
                </w:tcBorders>
              </w:tcPr>
            </w:tcPrChange>
          </w:tcPr>
          <w:p w:rsidR="001F5BCD" w:rsidRDefault="001F5BCD">
            <w:pPr>
              <w:rPr>
                <w:ins w:id="433" w:author="Gaaaab" w:date="2019-07-24T00:24:00Z"/>
              </w:rPr>
            </w:pPr>
          </w:p>
        </w:tc>
      </w:tr>
      <w:tr w:rsidR="001133EF" w:rsidTr="001F5BCD">
        <w:trPr>
          <w:gridAfter w:val="1"/>
          <w:wAfter w:w="8" w:type="dxa"/>
          <w:trHeight w:val="763"/>
        </w:trPr>
        <w:tc>
          <w:tcPr>
            <w:tcW w:w="1803"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line="276" w:lineRule="auto"/>
            </w:pPr>
            <w:r>
              <w:rPr>
                <w:rFonts w:eastAsia="Times New Roman" w:cs="Times New Roman"/>
                <w:color w:val="000000"/>
                <w:lang w:eastAsia="en-PH"/>
              </w:rPr>
              <w:t xml:space="preserve">Planning </w:t>
            </w: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Pr="008F5784" w:rsidRDefault="001F5BCD">
            <w:pPr>
              <w:spacing w:before="120" w:after="200" w:line="360" w:lineRule="auto"/>
              <w:outlineLvl w:val="0"/>
              <w:rPr>
                <w:lang w:eastAsia="en-PH"/>
                <w:rPrChange w:id="434" w:author="Gaaaab" w:date="2019-07-21T21:38:00Z">
                  <w:rPr>
                    <w:rFonts w:eastAsia="Times New Roman" w:cs="Times New Roman"/>
                    <w:bCs/>
                    <w:caps/>
                    <w:color w:val="000000"/>
                    <w:kern w:val="2"/>
                    <w:szCs w:val="48"/>
                    <w:lang w:eastAsia="en-PH"/>
                  </w:rPr>
                </w:rPrChange>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color w:val="000000"/>
                <w:lang w:eastAsia="en-PH"/>
              </w:rPr>
            </w:pPr>
          </w:p>
        </w:tc>
        <w:tc>
          <w:tcPr>
            <w:tcW w:w="232"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tcPr>
          <w:p w:rsidR="001F5BCD" w:rsidRDefault="001F5BCD">
            <w:pPr>
              <w:spacing w:after="200"/>
              <w:rPr>
                <w:ins w:id="435" w:author="Gaaaab" w:date="2019-07-24T00:24: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tcPr>
          <w:p w:rsidR="001F5BCD" w:rsidRDefault="001F5BCD">
            <w:pPr>
              <w:spacing w:after="200"/>
              <w:rPr>
                <w:ins w:id="436" w:author="Gaaaab" w:date="2019-07-24T00:24:00Z"/>
                <w:rFonts w:eastAsia="Times New Roman" w:cs="Times New Roman"/>
                <w:color w:val="000000"/>
                <w:lang w:eastAsia="en-PH"/>
              </w:rPr>
            </w:pPr>
          </w:p>
        </w:tc>
        <w:tc>
          <w:tcPr>
            <w:tcW w:w="23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tcPr>
          <w:p w:rsidR="001F5BCD" w:rsidRDefault="001F5BCD">
            <w:pPr>
              <w:spacing w:after="200"/>
              <w:rPr>
                <w:ins w:id="437" w:author="Gaaaab" w:date="2019-07-24T00:25:00Z"/>
                <w:rFonts w:eastAsia="Times New Roman" w:cs="Times New Roman"/>
                <w:color w:val="000000"/>
                <w:lang w:eastAsia="en-PH"/>
              </w:rPr>
            </w:pPr>
          </w:p>
        </w:tc>
        <w:tc>
          <w:tcPr>
            <w:tcW w:w="236" w:type="dxa"/>
            <w:gridSpan w:val="3"/>
            <w:tcBorders>
              <w:top w:val="single" w:sz="12" w:space="0" w:color="auto"/>
              <w:left w:val="single" w:sz="12" w:space="0" w:color="auto"/>
              <w:bottom w:val="single" w:sz="12" w:space="0" w:color="auto"/>
              <w:right w:val="single" w:sz="12" w:space="0" w:color="auto"/>
            </w:tcBorders>
          </w:tcPr>
          <w:p w:rsidR="001F5BCD" w:rsidRDefault="001F5BCD">
            <w:pPr>
              <w:spacing w:after="200"/>
              <w:rPr>
                <w:ins w:id="438" w:author="Gaaaab" w:date="2019-07-24T00:25: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tcPr>
          <w:p w:rsidR="001F5BCD" w:rsidRDefault="001F5BCD">
            <w:pPr>
              <w:spacing w:after="200"/>
              <w:rPr>
                <w:ins w:id="439" w:author="Gaaaab" w:date="2019-07-24T00:26: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tcPr>
          <w:p w:rsidR="001F5BCD" w:rsidRDefault="001F5BCD">
            <w:pPr>
              <w:spacing w:after="200"/>
              <w:rPr>
                <w:ins w:id="440"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tcPr>
          <w:p w:rsidR="001F5BCD" w:rsidRDefault="001F5BCD">
            <w:pPr>
              <w:spacing w:after="200"/>
              <w:rPr>
                <w:ins w:id="441"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tcPr>
          <w:p w:rsidR="001F5BCD" w:rsidRDefault="001F5BCD">
            <w:pPr>
              <w:spacing w:after="200"/>
              <w:rPr>
                <w:ins w:id="442" w:author="Gaaaab" w:date="2019-07-24T00:25:00Z"/>
                <w:rFonts w:eastAsia="Times New Roman" w:cs="Times New Roman"/>
                <w:color w:val="000000"/>
                <w:lang w:eastAsia="en-PH"/>
              </w:rPr>
            </w:pPr>
          </w:p>
        </w:tc>
      </w:tr>
      <w:tr w:rsidR="001133EF" w:rsidTr="005A5D9E">
        <w:trPr>
          <w:gridAfter w:val="1"/>
          <w:wAfter w:w="8" w:type="dxa"/>
          <w:trHeight w:val="763"/>
        </w:trPr>
        <w:tc>
          <w:tcPr>
            <w:tcW w:w="1803"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line="276" w:lineRule="auto"/>
            </w:pPr>
            <w:ins w:id="443" w:author="Gaaaab" w:date="2019-07-24T00:10:00Z">
              <w:r>
                <w:rPr>
                  <w:rFonts w:eastAsia="Times New Roman" w:cs="Times New Roman"/>
                  <w:color w:val="000000"/>
                  <w:lang w:eastAsia="en-PH"/>
                </w:rPr>
                <w:t>Requirements Gathering and Analysis</w:t>
              </w:r>
            </w:ins>
            <w:del w:id="444" w:author="Gaaaab" w:date="2019-07-24T00:10:00Z">
              <w:r w:rsidDel="00A01143">
                <w:rPr>
                  <w:rFonts w:eastAsia="Times New Roman" w:cs="Times New Roman"/>
                  <w:color w:val="000000"/>
                  <w:lang w:eastAsia="en-PH"/>
                </w:rPr>
                <w:delText>Circuit Designing</w:delText>
              </w:r>
            </w:del>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2"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38"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45" w:author="Gaaaab" w:date="2019-07-24T00:24: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46" w:author="Gaaaab" w:date="2019-07-24T00:24:00Z"/>
                <w:rFonts w:eastAsia="Times New Roman" w:cs="Times New Roman"/>
                <w:color w:val="000000"/>
                <w:lang w:eastAsia="en-PH"/>
              </w:rPr>
            </w:pPr>
          </w:p>
        </w:tc>
        <w:tc>
          <w:tcPr>
            <w:tcW w:w="23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47" w:author="Gaaaab" w:date="2019-07-24T00:25:00Z"/>
                <w:rFonts w:eastAsia="Times New Roman" w:cs="Times New Roman"/>
                <w:color w:val="000000"/>
                <w:lang w:eastAsia="en-PH"/>
              </w:rPr>
            </w:pPr>
          </w:p>
        </w:tc>
        <w:tc>
          <w:tcPr>
            <w:tcW w:w="236" w:type="dxa"/>
            <w:gridSpan w:val="3"/>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48" w:author="Gaaaab" w:date="2019-07-24T00:25: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49" w:author="Gaaaab" w:date="2019-07-24T00:26: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50"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51"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52" w:author="Gaaaab" w:date="2019-07-24T00:25:00Z"/>
                <w:rFonts w:eastAsia="Times New Roman" w:cs="Times New Roman"/>
                <w:color w:val="000000"/>
                <w:lang w:eastAsia="en-PH"/>
              </w:rPr>
            </w:pPr>
          </w:p>
        </w:tc>
      </w:tr>
      <w:tr w:rsidR="001133EF" w:rsidTr="005A5D9E">
        <w:trPr>
          <w:gridAfter w:val="1"/>
          <w:wAfter w:w="8" w:type="dxa"/>
          <w:trHeight w:val="763"/>
        </w:trPr>
        <w:tc>
          <w:tcPr>
            <w:tcW w:w="1803"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line="276" w:lineRule="auto"/>
            </w:pPr>
            <w:ins w:id="453" w:author="Gaaaab" w:date="2019-07-24T00:10:00Z">
              <w:r>
                <w:rPr>
                  <w:rFonts w:eastAsia="Times New Roman" w:cs="Times New Roman"/>
                  <w:color w:val="000000"/>
                  <w:lang w:eastAsia="en-PH"/>
                </w:rPr>
                <w:t>Quick Design</w:t>
              </w:r>
            </w:ins>
            <w:del w:id="454" w:author="Gaaaab" w:date="2019-07-24T00:10:00Z">
              <w:r w:rsidDel="00A01143">
                <w:rPr>
                  <w:rFonts w:eastAsia="Times New Roman" w:cs="Times New Roman"/>
                  <w:color w:val="000000"/>
                  <w:lang w:eastAsia="en-PH"/>
                </w:rPr>
                <w:delText>First test(Bread Board)</w:delText>
              </w:r>
            </w:del>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2"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3"/>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000000" w:rsidRDefault="00E165C6">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shd w:val="clear" w:color="auto" w:fill="FFFF00"/>
            <w:vAlign w:val="center"/>
          </w:tcPr>
          <w:p w:rsidR="00000000" w:rsidRDefault="00E165C6">
            <w:pPr>
              <w:spacing w:after="200"/>
              <w:rPr>
                <w:ins w:id="455" w:author="Gaaaab" w:date="2019-07-24T00:24: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000000" w:rsidRDefault="00E165C6">
            <w:pPr>
              <w:spacing w:after="200"/>
              <w:rPr>
                <w:ins w:id="456" w:author="Gaaaab" w:date="2019-07-24T00:24:00Z"/>
                <w:rFonts w:eastAsia="Times New Roman" w:cs="Times New Roman"/>
                <w:color w:val="000000"/>
                <w:lang w:eastAsia="en-PH"/>
              </w:rPr>
            </w:pPr>
          </w:p>
        </w:tc>
        <w:tc>
          <w:tcPr>
            <w:tcW w:w="23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000000" w:rsidRDefault="00E165C6">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57" w:author="Gaaaab" w:date="2019-07-24T00:25:00Z"/>
                <w:rFonts w:eastAsia="Times New Roman" w:cs="Times New Roman"/>
                <w:color w:val="000000"/>
                <w:lang w:eastAsia="en-PH"/>
              </w:rPr>
            </w:pPr>
          </w:p>
        </w:tc>
        <w:tc>
          <w:tcPr>
            <w:tcW w:w="236" w:type="dxa"/>
            <w:gridSpan w:val="3"/>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58" w:author="Gaaaab" w:date="2019-07-24T00:25: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59" w:author="Gaaaab" w:date="2019-07-24T00:26: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60"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61"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62" w:author="Gaaaab" w:date="2019-07-24T00:25:00Z"/>
                <w:rFonts w:eastAsia="Times New Roman" w:cs="Times New Roman"/>
                <w:color w:val="000000"/>
                <w:lang w:eastAsia="en-PH"/>
              </w:rPr>
            </w:pPr>
          </w:p>
        </w:tc>
      </w:tr>
      <w:tr w:rsidR="001133EF" w:rsidTr="005A5D9E">
        <w:trPr>
          <w:gridAfter w:val="1"/>
          <w:wAfter w:w="8" w:type="dxa"/>
          <w:trHeight w:val="575"/>
        </w:trPr>
        <w:tc>
          <w:tcPr>
            <w:tcW w:w="1803"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line="276" w:lineRule="auto"/>
            </w:pPr>
            <w:del w:id="463" w:author="Gaaaab" w:date="2019-07-24T00:10:00Z">
              <w:r w:rsidDel="00A01143">
                <w:rPr>
                  <w:rFonts w:eastAsia="Times New Roman" w:cs="Times New Roman"/>
                  <w:color w:val="000000"/>
                  <w:lang w:eastAsia="en-PH"/>
                </w:rPr>
                <w:delText>PCB</w:delText>
              </w:r>
            </w:del>
            <w:ins w:id="464" w:author="Gaaaab" w:date="2019-07-24T00:10:00Z">
              <w:r>
                <w:rPr>
                  <w:rFonts w:eastAsia="Times New Roman" w:cs="Times New Roman"/>
                  <w:color w:val="000000"/>
                  <w:lang w:eastAsia="en-PH"/>
                </w:rPr>
                <w:t>Build Prototype</w:t>
              </w:r>
            </w:ins>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2"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65" w:author="Gaaaab" w:date="2019-07-24T00:24: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66" w:author="Gaaaab" w:date="2019-07-24T00:24:00Z"/>
                <w:rFonts w:eastAsia="Times New Roman" w:cs="Times New Roman"/>
                <w:color w:val="000000"/>
                <w:lang w:eastAsia="en-PH"/>
              </w:rPr>
            </w:pPr>
          </w:p>
        </w:tc>
        <w:tc>
          <w:tcPr>
            <w:tcW w:w="23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000000" w:rsidRDefault="00E165C6">
            <w:pPr>
              <w:spacing w:after="200"/>
              <w:rPr>
                <w:ins w:id="467" w:author="Gaaaab" w:date="2019-07-24T00:25:00Z"/>
                <w:rFonts w:eastAsia="Times New Roman" w:cs="Times New Roman"/>
                <w:color w:val="000000"/>
                <w:lang w:eastAsia="en-PH"/>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0070C0"/>
            <w:vAlign w:val="center"/>
          </w:tcPr>
          <w:p w:rsidR="00000000" w:rsidRDefault="00E165C6">
            <w:pPr>
              <w:spacing w:after="200"/>
              <w:rPr>
                <w:ins w:id="468" w:author="Gaaaab" w:date="2019-07-24T00:25: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000000" w:rsidRDefault="00E165C6">
            <w:pPr>
              <w:spacing w:after="200"/>
              <w:rPr>
                <w:ins w:id="469" w:author="Gaaaab" w:date="2019-07-24T00:26: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000000" w:rsidRDefault="00E165C6">
            <w:pPr>
              <w:spacing w:after="200"/>
              <w:rPr>
                <w:ins w:id="470"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shd w:val="clear" w:color="auto" w:fill="0070C0"/>
            <w:vAlign w:val="center"/>
          </w:tcPr>
          <w:p w:rsidR="00000000" w:rsidRDefault="00E165C6">
            <w:pPr>
              <w:spacing w:after="200"/>
              <w:rPr>
                <w:ins w:id="471"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72" w:author="Gaaaab" w:date="2019-07-24T00:25:00Z"/>
                <w:rFonts w:eastAsia="Times New Roman" w:cs="Times New Roman"/>
                <w:color w:val="000000"/>
                <w:lang w:eastAsia="en-PH"/>
              </w:rPr>
            </w:pPr>
          </w:p>
        </w:tc>
      </w:tr>
      <w:tr w:rsidR="001133EF" w:rsidTr="005A5D9E">
        <w:trPr>
          <w:gridAfter w:val="1"/>
          <w:wAfter w:w="8" w:type="dxa"/>
          <w:trHeight w:val="1250"/>
        </w:trPr>
        <w:tc>
          <w:tcPr>
            <w:tcW w:w="1803"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line="276" w:lineRule="auto"/>
            </w:pPr>
            <w:del w:id="473" w:author="Gaaaab" w:date="2019-07-24T00:11:00Z">
              <w:r w:rsidDel="00A01143">
                <w:rPr>
                  <w:rFonts w:eastAsia="Times New Roman" w:cs="Times New Roman"/>
                  <w:color w:val="000000"/>
                  <w:lang w:eastAsia="en-PH"/>
                </w:rPr>
                <w:delText>Create android app</w:delText>
              </w:r>
            </w:del>
            <w:ins w:id="474" w:author="Gaaaab" w:date="2019-07-24T00:11:00Z">
              <w:r>
                <w:rPr>
                  <w:rFonts w:eastAsia="Times New Roman" w:cs="Times New Roman"/>
                  <w:color w:val="000000"/>
                  <w:lang w:eastAsia="en-PH"/>
                </w:rPr>
                <w:t>User Evaluation</w:t>
              </w:r>
            </w:ins>
          </w:p>
        </w:tc>
        <w:tc>
          <w:tcPr>
            <w:tcW w:w="230"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32" w:type="dxa"/>
            <w:gridSpan w:val="3"/>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ins w:id="475" w:author="Gaaaab" w:date="2019-07-24T00:24: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ins w:id="476" w:author="Gaaaab" w:date="2019-07-24T00:24:00Z"/>
                <w:rFonts w:eastAsia="Times New Roman" w:cs="Times New Roman"/>
                <w:color w:val="000000"/>
                <w:lang w:eastAsia="en-PH"/>
              </w:rPr>
            </w:pPr>
          </w:p>
        </w:tc>
        <w:tc>
          <w:tcPr>
            <w:tcW w:w="23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ins w:id="477" w:author="Gaaaab" w:date="2019-07-24T00:25:00Z"/>
                <w:rFonts w:eastAsia="Times New Roman" w:cs="Times New Roman"/>
                <w:color w:val="000000"/>
                <w:lang w:eastAsia="en-PH"/>
              </w:rPr>
            </w:pPr>
          </w:p>
        </w:tc>
        <w:tc>
          <w:tcPr>
            <w:tcW w:w="236" w:type="dxa"/>
            <w:gridSpan w:val="3"/>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78" w:author="Gaaaab" w:date="2019-07-24T00:25: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79" w:author="Gaaaab" w:date="2019-07-24T00:26: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80"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81"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shd w:val="clear" w:color="auto" w:fill="FFFF00"/>
            <w:vAlign w:val="center"/>
          </w:tcPr>
          <w:p w:rsidR="00000000" w:rsidRDefault="00E165C6">
            <w:pPr>
              <w:spacing w:after="200"/>
              <w:rPr>
                <w:ins w:id="482" w:author="Gaaaab" w:date="2019-07-24T00:25:00Z"/>
                <w:rFonts w:eastAsia="Times New Roman" w:cs="Times New Roman"/>
                <w:color w:val="000000"/>
                <w:lang w:eastAsia="en-PH"/>
              </w:rPr>
            </w:pPr>
          </w:p>
        </w:tc>
      </w:tr>
      <w:tr w:rsidR="001133EF" w:rsidTr="005A5D9E">
        <w:trPr>
          <w:gridAfter w:val="1"/>
          <w:wAfter w:w="8" w:type="dxa"/>
          <w:trHeight w:val="1050"/>
        </w:trPr>
        <w:tc>
          <w:tcPr>
            <w:tcW w:w="1803"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line="276" w:lineRule="auto"/>
            </w:pPr>
            <w:del w:id="483" w:author="Gaaaab" w:date="2019-07-24T00:11:00Z">
              <w:r w:rsidDel="00A01143">
                <w:rPr>
                  <w:rFonts w:eastAsia="Times New Roman" w:cs="Times New Roman"/>
                  <w:color w:val="000000"/>
                  <w:lang w:eastAsia="en-PH"/>
                </w:rPr>
                <w:delText>Software Testing</w:delText>
              </w:r>
            </w:del>
            <w:ins w:id="484" w:author="Gaaaab" w:date="2019-07-24T00:11:00Z">
              <w:r>
                <w:rPr>
                  <w:rFonts w:eastAsia="Times New Roman" w:cs="Times New Roman"/>
                  <w:color w:val="000000"/>
                  <w:lang w:eastAsia="en-PH"/>
                </w:rPr>
                <w:t>Refining Prototype</w:t>
              </w:r>
            </w:ins>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2"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0070C0"/>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85" w:author="Gaaaab" w:date="2019-07-24T00:24: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86" w:author="Gaaaab" w:date="2019-07-24T00:24:00Z"/>
                <w:rFonts w:eastAsia="Times New Roman" w:cs="Times New Roman"/>
                <w:color w:val="000000"/>
                <w:lang w:eastAsia="en-PH"/>
              </w:rPr>
            </w:pPr>
          </w:p>
        </w:tc>
        <w:tc>
          <w:tcPr>
            <w:tcW w:w="23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ins w:id="487" w:author="Gaaaab" w:date="2019-07-24T00:25:00Z"/>
                <w:rFonts w:eastAsia="Times New Roman" w:cs="Times New Roman"/>
                <w:color w:val="000000"/>
                <w:lang w:eastAsia="en-PH"/>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ins w:id="488" w:author="Gaaaab" w:date="2019-07-24T00:25: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ins w:id="489" w:author="Gaaaab" w:date="2019-07-24T00:26: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ins w:id="490"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ins w:id="491"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ins w:id="492" w:author="Gaaaab" w:date="2019-07-24T00:25:00Z"/>
                <w:rFonts w:eastAsia="Times New Roman" w:cs="Times New Roman"/>
                <w:color w:val="000000"/>
                <w:lang w:eastAsia="en-PH"/>
              </w:rPr>
            </w:pPr>
          </w:p>
        </w:tc>
      </w:tr>
      <w:tr w:rsidR="001133EF" w:rsidTr="005A5D9E">
        <w:trPr>
          <w:gridAfter w:val="1"/>
          <w:wAfter w:w="8" w:type="dxa"/>
          <w:trHeight w:val="1230"/>
        </w:trPr>
        <w:tc>
          <w:tcPr>
            <w:tcW w:w="1803" w:type="dxa"/>
            <w:gridSpan w:val="5"/>
            <w:tcBorders>
              <w:top w:val="single" w:sz="12" w:space="0" w:color="auto"/>
              <w:left w:val="single" w:sz="12" w:space="0" w:color="auto"/>
              <w:bottom w:val="single" w:sz="18" w:space="0" w:color="auto"/>
              <w:right w:val="single" w:sz="12" w:space="0" w:color="auto"/>
            </w:tcBorders>
            <w:shd w:val="clear" w:color="auto" w:fill="auto"/>
            <w:vAlign w:val="center"/>
          </w:tcPr>
          <w:p w:rsidR="001F5BCD" w:rsidRDefault="00557903">
            <w:pPr>
              <w:spacing w:after="200" w:line="276" w:lineRule="auto"/>
            </w:pPr>
            <w:ins w:id="493" w:author="Gaaaab" w:date="2019-07-24T00:33:00Z">
              <w:r w:rsidRPr="00557903">
                <w:rPr>
                  <w:rFonts w:eastAsia="Times New Roman" w:cs="Times New Roman"/>
                  <w:noProof/>
                  <w:color w:val="000000"/>
                  <w:lang w:val="en-US"/>
                </w:rPr>
                <w:lastRenderedPageBreak/>
                <w:pict>
                  <v:line id="Straight Connector 22" o:spid="_x0000_s1027" style="position:absolute;left:0;text-align:left;flip:y;z-index:251661824;visibility:visible;mso-position-horizontal-relative:text;mso-position-vertical-relative:text;mso-width-relative:margin;mso-height-relative:margin" from="-5.8pt,60.05pt" to="634.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" strokecolor="black [3200]" strokeweight=".5pt">
                    <v:stroke joinstyle="miter"/>
                  </v:line>
                </w:pict>
              </w:r>
            </w:ins>
            <w:del w:id="494" w:author="Gaaaab" w:date="2019-07-24T00:11:00Z">
              <w:r w:rsidR="001F5BCD" w:rsidDel="00A01143">
                <w:rPr>
                  <w:rFonts w:eastAsia="Times New Roman" w:cs="Times New Roman"/>
                  <w:color w:val="000000"/>
                  <w:lang w:eastAsia="en-PH"/>
                </w:rPr>
                <w:delText>Hardware Testing</w:delText>
              </w:r>
            </w:del>
            <w:ins w:id="495" w:author="Gaaaab" w:date="2019-07-24T00:11:00Z">
              <w:r w:rsidR="001F5BCD">
                <w:rPr>
                  <w:rFonts w:eastAsia="Times New Roman" w:cs="Times New Roman"/>
                  <w:color w:val="000000"/>
                  <w:lang w:eastAsia="en-PH"/>
                </w:rPr>
                <w:t>Engineer Product</w:t>
              </w:r>
            </w:ins>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2"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30"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31" w:type="dxa"/>
            <w:gridSpan w:val="3"/>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30" w:type="dxa"/>
            <w:gridSpan w:val="3"/>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FFFF00"/>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38"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1F5BCD" w:rsidRDefault="001F5BCD">
            <w:pPr>
              <w:spacing w:after="200"/>
              <w:rPr>
                <w:rFonts w:eastAsia="Times New Roman" w:cs="Times New Roman"/>
                <w:color w:val="000000"/>
                <w:lang w:eastAsia="en-PH"/>
              </w:rPr>
            </w:pPr>
          </w:p>
        </w:tc>
        <w:tc>
          <w:tcPr>
            <w:tcW w:w="22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rFonts w:eastAsia="Times New Roman" w:cs="Times New Roman"/>
                <w:color w:val="000000"/>
                <w:lang w:eastAsia="en-PH"/>
              </w:rPr>
            </w:pPr>
          </w:p>
        </w:tc>
        <w:tc>
          <w:tcPr>
            <w:tcW w:w="221" w:type="dxa"/>
            <w:gridSpan w:val="3"/>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96" w:author="Gaaaab" w:date="2019-07-24T00:24: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97" w:author="Gaaaab" w:date="2019-07-24T00:24:00Z"/>
                <w:rFonts w:eastAsia="Times New Roman" w:cs="Times New Roman"/>
                <w:color w:val="000000"/>
                <w:lang w:eastAsia="en-PH"/>
              </w:rPr>
            </w:pPr>
          </w:p>
        </w:tc>
        <w:tc>
          <w:tcPr>
            <w:tcW w:w="239"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000000" w:rsidRDefault="00E165C6">
            <w:pPr>
              <w:spacing w:after="200"/>
              <w:rPr>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98" w:author="Gaaaab" w:date="2019-07-24T00:25:00Z"/>
                <w:rFonts w:eastAsia="Times New Roman" w:cs="Times New Roman"/>
                <w:color w:val="000000"/>
                <w:lang w:eastAsia="en-PH"/>
              </w:rPr>
            </w:pPr>
          </w:p>
        </w:tc>
        <w:tc>
          <w:tcPr>
            <w:tcW w:w="236" w:type="dxa"/>
            <w:gridSpan w:val="3"/>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499" w:author="Gaaaab" w:date="2019-07-24T00:25: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500" w:author="Gaaaab" w:date="2019-07-24T00:26:00Z"/>
                <w:rFonts w:eastAsia="Times New Roman" w:cs="Times New Roman"/>
                <w:color w:val="000000"/>
                <w:lang w:eastAsia="en-PH"/>
              </w:rPr>
            </w:pPr>
          </w:p>
        </w:tc>
        <w:tc>
          <w:tcPr>
            <w:tcW w:w="221" w:type="dxa"/>
            <w:gridSpan w:val="2"/>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501"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502" w:author="Gaaaab" w:date="2019-07-24T00:26:00Z"/>
                <w:rFonts w:eastAsia="Times New Roman" w:cs="Times New Roman"/>
                <w:color w:val="000000"/>
                <w:lang w:eastAsia="en-PH"/>
              </w:rPr>
            </w:pPr>
          </w:p>
        </w:tc>
        <w:tc>
          <w:tcPr>
            <w:tcW w:w="221" w:type="dxa"/>
            <w:tcBorders>
              <w:top w:val="single" w:sz="12" w:space="0" w:color="auto"/>
              <w:left w:val="single" w:sz="12" w:space="0" w:color="auto"/>
              <w:bottom w:val="single" w:sz="12" w:space="0" w:color="auto"/>
              <w:right w:val="single" w:sz="12" w:space="0" w:color="auto"/>
            </w:tcBorders>
            <w:vAlign w:val="center"/>
          </w:tcPr>
          <w:p w:rsidR="00000000" w:rsidRDefault="00E165C6">
            <w:pPr>
              <w:spacing w:after="200"/>
              <w:rPr>
                <w:ins w:id="503" w:author="Gaaaab" w:date="2019-07-24T00:25:00Z"/>
                <w:rFonts w:eastAsia="Times New Roman" w:cs="Times New Roman"/>
                <w:color w:val="000000"/>
                <w:lang w:eastAsia="en-PH"/>
              </w:rPr>
            </w:pPr>
          </w:p>
        </w:tc>
      </w:tr>
      <w:tr w:rsidR="001133EF" w:rsidDel="006D4EBE" w:rsidTr="001F5BCD">
        <w:trPr>
          <w:trHeight w:val="302"/>
          <w:del w:id="504" w:author="Gaaaab" w:date="2019-07-24T00:12:00Z"/>
        </w:trPr>
        <w:tc>
          <w:tcPr>
            <w:tcW w:w="1278" w:type="dxa"/>
            <w:tcBorders>
              <w:top w:val="single" w:sz="4" w:space="0" w:color="000000"/>
              <w:left w:val="single" w:sz="12" w:space="0" w:color="000000"/>
              <w:bottom w:val="single" w:sz="4" w:space="0" w:color="000000"/>
              <w:right w:val="single" w:sz="12" w:space="0" w:color="000000"/>
            </w:tcBorders>
            <w:shd w:val="clear" w:color="auto" w:fill="auto"/>
            <w:vAlign w:val="center"/>
          </w:tcPr>
          <w:p w:rsidR="001F5BCD" w:rsidDel="006D4EBE" w:rsidRDefault="001F5BCD">
            <w:pPr>
              <w:spacing w:after="200" w:line="276" w:lineRule="auto"/>
              <w:rPr>
                <w:del w:id="505" w:author="Gaaaab" w:date="2019-07-24T00:12:00Z"/>
              </w:rPr>
            </w:pPr>
            <w:del w:id="506" w:author="Gaaaab" w:date="2019-07-24T00:11:00Z">
              <w:r w:rsidDel="006D4EBE">
                <w:rPr>
                  <w:rFonts w:eastAsia="Times New Roman" w:cs="Times New Roman"/>
                  <w:color w:val="000000"/>
                  <w:lang w:eastAsia="en-PH"/>
                </w:rPr>
                <w:delText>Creating the main part</w:delText>
              </w:r>
            </w:del>
          </w:p>
        </w:tc>
        <w:tc>
          <w:tcPr>
            <w:tcW w:w="227"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07" w:author="Gaaaab" w:date="2019-07-24T00:12:00Z"/>
                <w:rFonts w:eastAsia="Times New Roman" w:cs="Times New Roman"/>
                <w:color w:val="000000"/>
                <w:lang w:eastAsia="en-PH"/>
              </w:rPr>
            </w:pPr>
          </w:p>
        </w:tc>
        <w:tc>
          <w:tcPr>
            <w:tcW w:w="228"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08" w:author="Gaaaab" w:date="2019-07-24T00:12:00Z"/>
                <w:rFonts w:eastAsia="Times New Roman" w:cs="Times New Roman"/>
                <w:color w:val="000000"/>
                <w:lang w:eastAsia="en-PH"/>
              </w:rPr>
            </w:pPr>
          </w:p>
        </w:tc>
        <w:tc>
          <w:tcPr>
            <w:tcW w:w="228"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09" w:author="Gaaaab" w:date="2019-07-24T00:12:00Z"/>
                <w:rFonts w:eastAsia="Times New Roman" w:cs="Times New Roman"/>
                <w:color w:val="000000"/>
                <w:lang w:eastAsia="en-PH"/>
              </w:rPr>
            </w:pPr>
          </w:p>
        </w:tc>
        <w:tc>
          <w:tcPr>
            <w:tcW w:w="230" w:type="dxa"/>
            <w:gridSpan w:val="2"/>
            <w:tcBorders>
              <w:top w:val="single" w:sz="4" w:space="0" w:color="000000"/>
              <w:left w:val="single" w:sz="12" w:space="0" w:color="000000"/>
              <w:bottom w:val="single" w:sz="4" w:space="0" w:color="000000"/>
              <w:right w:val="single" w:sz="12" w:space="0" w:color="000000"/>
            </w:tcBorders>
            <w:shd w:val="clear" w:color="auto" w:fill="auto"/>
            <w:vAlign w:val="center"/>
          </w:tcPr>
          <w:p w:rsidR="001F5BCD" w:rsidDel="006D4EBE" w:rsidRDefault="001F5BCD">
            <w:pPr>
              <w:spacing w:after="200"/>
              <w:rPr>
                <w:del w:id="510" w:author="Gaaaab" w:date="2019-07-24T00:12:00Z"/>
                <w:rFonts w:eastAsia="Times New Roman" w:cs="Times New Roman"/>
                <w:color w:val="000000"/>
                <w:lang w:eastAsia="en-PH"/>
              </w:rPr>
            </w:pPr>
          </w:p>
        </w:tc>
        <w:tc>
          <w:tcPr>
            <w:tcW w:w="231"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11" w:author="Gaaaab" w:date="2019-07-24T00:12:00Z"/>
                <w:rFonts w:eastAsia="Times New Roman" w:cs="Times New Roman"/>
                <w:color w:val="000000"/>
                <w:lang w:eastAsia="en-PH"/>
              </w:rPr>
            </w:pPr>
          </w:p>
        </w:tc>
        <w:tc>
          <w:tcPr>
            <w:tcW w:w="231"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12" w:author="Gaaaab" w:date="2019-07-24T00:12:00Z"/>
                <w:rFonts w:eastAsia="Times New Roman" w:cs="Times New Roman"/>
                <w:color w:val="000000"/>
                <w:lang w:eastAsia="en-PH"/>
              </w:rPr>
            </w:pPr>
          </w:p>
        </w:tc>
        <w:tc>
          <w:tcPr>
            <w:tcW w:w="231"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13" w:author="Gaaaab" w:date="2019-07-24T00:12:00Z"/>
                <w:rFonts w:eastAsia="Times New Roman" w:cs="Times New Roman"/>
                <w:color w:val="000000"/>
                <w:lang w:eastAsia="en-PH"/>
              </w:rPr>
            </w:pPr>
          </w:p>
        </w:tc>
        <w:tc>
          <w:tcPr>
            <w:tcW w:w="234" w:type="dxa"/>
            <w:gridSpan w:val="3"/>
            <w:tcBorders>
              <w:top w:val="single" w:sz="4" w:space="0" w:color="000000"/>
              <w:left w:val="single" w:sz="12" w:space="0" w:color="000000"/>
              <w:bottom w:val="single" w:sz="4" w:space="0" w:color="000000"/>
              <w:right w:val="single" w:sz="12" w:space="0" w:color="000000"/>
            </w:tcBorders>
            <w:shd w:val="clear" w:color="auto" w:fill="auto"/>
            <w:vAlign w:val="center"/>
          </w:tcPr>
          <w:p w:rsidR="001F5BCD" w:rsidDel="006D4EBE" w:rsidRDefault="001F5BCD">
            <w:pPr>
              <w:spacing w:after="200"/>
              <w:rPr>
                <w:del w:id="514" w:author="Gaaaab" w:date="2019-07-24T00:12:00Z"/>
                <w:rFonts w:eastAsia="Times New Roman" w:cs="Times New Roman"/>
                <w:color w:val="000000"/>
                <w:lang w:eastAsia="en-PH"/>
              </w:rPr>
            </w:pPr>
          </w:p>
        </w:tc>
        <w:tc>
          <w:tcPr>
            <w:tcW w:w="227"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15" w:author="Gaaaab" w:date="2019-07-24T00:12:00Z"/>
                <w:rFonts w:eastAsia="Times New Roman" w:cs="Times New Roman"/>
                <w:color w:val="000000"/>
                <w:lang w:eastAsia="en-PH"/>
              </w:rPr>
            </w:pPr>
          </w:p>
        </w:tc>
        <w:tc>
          <w:tcPr>
            <w:tcW w:w="231"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16" w:author="Gaaaab" w:date="2019-07-24T00:12:00Z"/>
                <w:rFonts w:eastAsia="Times New Roman" w:cs="Times New Roman"/>
                <w:color w:val="000000"/>
                <w:lang w:eastAsia="en-PH"/>
              </w:rPr>
            </w:pPr>
          </w:p>
        </w:tc>
        <w:tc>
          <w:tcPr>
            <w:tcW w:w="231"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17" w:author="Gaaaab" w:date="2019-07-24T00:12:00Z"/>
                <w:rFonts w:eastAsia="Times New Roman" w:cs="Times New Roman"/>
                <w:color w:val="000000"/>
                <w:lang w:eastAsia="en-PH"/>
              </w:rPr>
            </w:pPr>
          </w:p>
        </w:tc>
        <w:tc>
          <w:tcPr>
            <w:tcW w:w="231" w:type="dxa"/>
            <w:gridSpan w:val="2"/>
            <w:tcBorders>
              <w:top w:val="single" w:sz="4" w:space="0" w:color="000000"/>
              <w:left w:val="single" w:sz="12" w:space="0" w:color="000000"/>
              <w:bottom w:val="single" w:sz="4" w:space="0" w:color="000000"/>
              <w:right w:val="single" w:sz="12" w:space="0" w:color="000000"/>
            </w:tcBorders>
            <w:shd w:val="clear" w:color="auto" w:fill="auto"/>
            <w:vAlign w:val="center"/>
          </w:tcPr>
          <w:p w:rsidR="001F5BCD" w:rsidDel="006D4EBE" w:rsidRDefault="001F5BCD">
            <w:pPr>
              <w:spacing w:after="200"/>
              <w:rPr>
                <w:del w:id="518" w:author="Gaaaab" w:date="2019-07-24T00:12:00Z"/>
                <w:rFonts w:eastAsia="Times New Roman" w:cs="Times New Roman"/>
                <w:color w:val="000000"/>
                <w:lang w:eastAsia="en-PH"/>
              </w:rPr>
            </w:pPr>
          </w:p>
        </w:tc>
        <w:tc>
          <w:tcPr>
            <w:tcW w:w="269"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19" w:author="Gaaaab" w:date="2019-07-24T00:12:00Z"/>
                <w:rFonts w:eastAsia="Times New Roman" w:cs="Times New Roman"/>
                <w:color w:val="000000"/>
                <w:lang w:eastAsia="en-PH"/>
              </w:rPr>
            </w:pPr>
          </w:p>
        </w:tc>
        <w:tc>
          <w:tcPr>
            <w:tcW w:w="266"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20" w:author="Gaaaab" w:date="2019-07-24T00:12:00Z"/>
                <w:rFonts w:eastAsia="Times New Roman" w:cs="Times New Roman"/>
                <w:color w:val="000000"/>
                <w:lang w:eastAsia="en-PH"/>
              </w:rPr>
            </w:pPr>
          </w:p>
        </w:tc>
        <w:tc>
          <w:tcPr>
            <w:tcW w:w="263"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21" w:author="Gaaaab" w:date="2019-07-24T00:12:00Z"/>
                <w:rFonts w:eastAsia="Times New Roman" w:cs="Times New Roman"/>
                <w:color w:val="000000"/>
                <w:lang w:eastAsia="en-PH"/>
              </w:rPr>
            </w:pPr>
          </w:p>
        </w:tc>
        <w:tc>
          <w:tcPr>
            <w:tcW w:w="225" w:type="dxa"/>
            <w:gridSpan w:val="3"/>
            <w:tcBorders>
              <w:top w:val="single" w:sz="4" w:space="0" w:color="000000"/>
              <w:left w:val="single" w:sz="12" w:space="0" w:color="000000"/>
              <w:bottom w:val="single" w:sz="4" w:space="0" w:color="000000"/>
              <w:right w:val="single" w:sz="12" w:space="0" w:color="000000"/>
            </w:tcBorders>
            <w:shd w:val="clear" w:color="auto" w:fill="auto"/>
            <w:vAlign w:val="center"/>
          </w:tcPr>
          <w:p w:rsidR="001F5BCD" w:rsidDel="006D4EBE" w:rsidRDefault="001F5BCD">
            <w:pPr>
              <w:spacing w:after="200"/>
              <w:rPr>
                <w:del w:id="522" w:author="Gaaaab" w:date="2019-07-24T00:12:00Z"/>
                <w:rFonts w:eastAsia="Times New Roman" w:cs="Times New Roman"/>
                <w:color w:val="000000"/>
                <w:lang w:eastAsia="en-PH"/>
              </w:rPr>
            </w:pPr>
          </w:p>
        </w:tc>
        <w:tc>
          <w:tcPr>
            <w:tcW w:w="272"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23" w:author="Gaaaab" w:date="2019-07-24T00:12:00Z"/>
                <w:rFonts w:eastAsia="Times New Roman" w:cs="Times New Roman"/>
                <w:color w:val="000000"/>
                <w:lang w:eastAsia="en-PH"/>
              </w:rPr>
            </w:pPr>
          </w:p>
        </w:tc>
        <w:tc>
          <w:tcPr>
            <w:tcW w:w="260"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24" w:author="Gaaaab" w:date="2019-07-24T00:12:00Z"/>
                <w:rFonts w:eastAsia="Times New Roman" w:cs="Times New Roman"/>
                <w:color w:val="000000"/>
                <w:lang w:eastAsia="en-PH"/>
              </w:rPr>
            </w:pPr>
          </w:p>
        </w:tc>
        <w:tc>
          <w:tcPr>
            <w:tcW w:w="259"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25" w:author="Gaaaab" w:date="2019-07-24T00:12:00Z"/>
                <w:rFonts w:eastAsia="Times New Roman" w:cs="Times New Roman"/>
                <w:color w:val="000000"/>
                <w:lang w:eastAsia="en-PH"/>
              </w:rPr>
            </w:pPr>
          </w:p>
        </w:tc>
        <w:tc>
          <w:tcPr>
            <w:tcW w:w="225" w:type="dxa"/>
            <w:gridSpan w:val="2"/>
            <w:tcBorders>
              <w:top w:val="single" w:sz="4" w:space="0" w:color="000000"/>
              <w:left w:val="single" w:sz="12" w:space="0" w:color="000000"/>
              <w:bottom w:val="single" w:sz="4" w:space="0" w:color="000000"/>
              <w:right w:val="single" w:sz="12" w:space="0" w:color="000000"/>
            </w:tcBorders>
            <w:shd w:val="clear" w:color="auto" w:fill="auto"/>
            <w:vAlign w:val="center"/>
          </w:tcPr>
          <w:p w:rsidR="001F5BCD" w:rsidDel="006D4EBE" w:rsidRDefault="001F5BCD">
            <w:pPr>
              <w:spacing w:after="200"/>
              <w:rPr>
                <w:del w:id="526" w:author="Gaaaab" w:date="2019-07-24T00:12:00Z"/>
                <w:rFonts w:eastAsia="Times New Roman" w:cs="Times New Roman"/>
                <w:color w:val="000000"/>
                <w:lang w:eastAsia="en-PH"/>
              </w:rPr>
            </w:pPr>
          </w:p>
        </w:tc>
        <w:tc>
          <w:tcPr>
            <w:tcW w:w="276"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27" w:author="Gaaaab" w:date="2019-07-24T00:12:00Z"/>
                <w:rFonts w:eastAsia="Times New Roman" w:cs="Times New Roman"/>
                <w:color w:val="000000"/>
                <w:lang w:eastAsia="en-PH"/>
              </w:rPr>
            </w:pPr>
          </w:p>
        </w:tc>
        <w:tc>
          <w:tcPr>
            <w:tcW w:w="279" w:type="dxa"/>
            <w:gridSpan w:val="3"/>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28" w:author="Gaaaab" w:date="2019-07-24T00:12:00Z"/>
                <w:rFonts w:eastAsia="Times New Roman" w:cs="Times New Roman"/>
                <w:color w:val="000000"/>
                <w:lang w:eastAsia="en-PH"/>
              </w:rPr>
            </w:pPr>
          </w:p>
        </w:tc>
        <w:tc>
          <w:tcPr>
            <w:tcW w:w="276" w:type="dxa"/>
            <w:gridSpan w:val="3"/>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29" w:author="Gaaaab" w:date="2019-07-24T00:12:00Z"/>
                <w:rFonts w:eastAsia="Times New Roman" w:cs="Times New Roman"/>
                <w:color w:val="000000"/>
                <w:lang w:eastAsia="en-PH"/>
              </w:rPr>
            </w:pPr>
          </w:p>
        </w:tc>
        <w:tc>
          <w:tcPr>
            <w:tcW w:w="225" w:type="dxa"/>
            <w:gridSpan w:val="2"/>
            <w:tcBorders>
              <w:top w:val="single" w:sz="4" w:space="0" w:color="000000"/>
              <w:left w:val="single" w:sz="12" w:space="0" w:color="000000"/>
              <w:bottom w:val="single" w:sz="4" w:space="0" w:color="000000"/>
              <w:right w:val="single" w:sz="12" w:space="0" w:color="000000"/>
            </w:tcBorders>
            <w:shd w:val="clear" w:color="auto" w:fill="auto"/>
            <w:vAlign w:val="center"/>
          </w:tcPr>
          <w:p w:rsidR="001F5BCD" w:rsidDel="006D4EBE" w:rsidRDefault="001F5BCD">
            <w:pPr>
              <w:spacing w:after="200"/>
              <w:rPr>
                <w:del w:id="530" w:author="Gaaaab" w:date="2019-07-24T00:12:00Z"/>
                <w:rFonts w:eastAsia="Times New Roman" w:cs="Times New Roman"/>
                <w:color w:val="000000"/>
                <w:lang w:eastAsia="en-PH"/>
              </w:rPr>
            </w:pPr>
          </w:p>
        </w:tc>
        <w:tc>
          <w:tcPr>
            <w:tcW w:w="304"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31" w:author="Gaaaab" w:date="2019-07-24T00:12:00Z"/>
                <w:rFonts w:eastAsia="Times New Roman" w:cs="Times New Roman"/>
                <w:color w:val="000000"/>
                <w:lang w:eastAsia="en-PH"/>
              </w:rPr>
            </w:pPr>
          </w:p>
        </w:tc>
        <w:tc>
          <w:tcPr>
            <w:tcW w:w="274"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32" w:author="Gaaaab" w:date="2019-07-24T00:12:00Z"/>
                <w:rFonts w:eastAsia="Times New Roman" w:cs="Times New Roman"/>
                <w:color w:val="000000"/>
                <w:lang w:eastAsia="en-PH"/>
              </w:rPr>
            </w:pPr>
          </w:p>
        </w:tc>
        <w:tc>
          <w:tcPr>
            <w:tcW w:w="272" w:type="dxa"/>
            <w:gridSpan w:val="3"/>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33" w:author="Gaaaab" w:date="2019-07-24T00:12:00Z"/>
                <w:rFonts w:eastAsia="Times New Roman" w:cs="Times New Roman"/>
                <w:color w:val="000000"/>
                <w:lang w:eastAsia="en-PH"/>
              </w:rPr>
            </w:pPr>
          </w:p>
        </w:tc>
        <w:tc>
          <w:tcPr>
            <w:tcW w:w="225" w:type="dxa"/>
            <w:gridSpan w:val="2"/>
            <w:tcBorders>
              <w:top w:val="single" w:sz="4" w:space="0" w:color="000000"/>
              <w:left w:val="single" w:sz="12" w:space="0" w:color="000000"/>
              <w:bottom w:val="single" w:sz="4" w:space="0" w:color="000000"/>
              <w:right w:val="single" w:sz="12" w:space="0" w:color="000000"/>
            </w:tcBorders>
            <w:shd w:val="clear" w:color="auto" w:fill="auto"/>
            <w:vAlign w:val="center"/>
          </w:tcPr>
          <w:p w:rsidR="001F5BCD" w:rsidDel="006D4EBE" w:rsidRDefault="001F5BCD">
            <w:pPr>
              <w:spacing w:after="200"/>
              <w:rPr>
                <w:del w:id="534" w:author="Gaaaab" w:date="2019-07-24T00:12:00Z"/>
                <w:rFonts w:eastAsia="Times New Roman" w:cs="Times New Roman"/>
                <w:color w:val="000000"/>
                <w:lang w:eastAsia="en-PH"/>
              </w:rPr>
            </w:pPr>
          </w:p>
        </w:tc>
        <w:tc>
          <w:tcPr>
            <w:tcW w:w="280"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35" w:author="Gaaaab" w:date="2019-07-24T00:12:00Z"/>
                <w:rFonts w:eastAsia="Times New Roman" w:cs="Times New Roman"/>
                <w:color w:val="000000"/>
                <w:lang w:eastAsia="en-PH"/>
              </w:rPr>
            </w:pPr>
          </w:p>
        </w:tc>
        <w:tc>
          <w:tcPr>
            <w:tcW w:w="255" w:type="dxa"/>
            <w:gridSpan w:val="3"/>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36" w:author="Gaaaab" w:date="2019-07-24T00:12:00Z"/>
                <w:rFonts w:eastAsia="Times New Roman" w:cs="Times New Roman"/>
                <w:color w:val="000000"/>
                <w:lang w:eastAsia="en-PH"/>
              </w:rPr>
            </w:pPr>
          </w:p>
        </w:tc>
        <w:tc>
          <w:tcPr>
            <w:tcW w:w="254" w:type="dxa"/>
            <w:gridSpan w:val="2"/>
            <w:tcBorders>
              <w:top w:val="single" w:sz="4" w:space="0" w:color="000000"/>
              <w:left w:val="single" w:sz="12" w:space="0" w:color="000000"/>
              <w:bottom w:val="single" w:sz="4" w:space="0" w:color="000000"/>
              <w:right w:val="single" w:sz="4" w:space="0" w:color="000000"/>
            </w:tcBorders>
            <w:shd w:val="clear" w:color="auto" w:fill="auto"/>
            <w:vAlign w:val="center"/>
          </w:tcPr>
          <w:p w:rsidR="001F5BCD" w:rsidDel="006D4EBE" w:rsidRDefault="001F5BCD">
            <w:pPr>
              <w:spacing w:after="200"/>
              <w:rPr>
                <w:del w:id="537" w:author="Gaaaab" w:date="2019-07-24T00:12:00Z"/>
                <w:rFonts w:eastAsia="Times New Roman" w:cs="Times New Roman"/>
                <w:color w:val="000000"/>
                <w:lang w:eastAsia="en-PH"/>
              </w:rPr>
            </w:pPr>
          </w:p>
        </w:tc>
        <w:tc>
          <w:tcPr>
            <w:tcW w:w="225" w:type="dxa"/>
            <w:gridSpan w:val="2"/>
            <w:tcBorders>
              <w:top w:val="single" w:sz="4" w:space="0" w:color="000000"/>
              <w:left w:val="single" w:sz="12" w:space="0" w:color="000000"/>
              <w:bottom w:val="single" w:sz="4" w:space="0" w:color="000000"/>
              <w:right w:val="single" w:sz="12" w:space="0" w:color="000000"/>
            </w:tcBorders>
            <w:shd w:val="clear" w:color="auto" w:fill="auto"/>
            <w:vAlign w:val="center"/>
          </w:tcPr>
          <w:p w:rsidR="001F5BCD" w:rsidDel="006D4EBE" w:rsidRDefault="001F5BCD">
            <w:pPr>
              <w:spacing w:after="200"/>
              <w:rPr>
                <w:del w:id="538" w:author="Gaaaab" w:date="2019-07-24T00:12:00Z"/>
                <w:rFonts w:eastAsia="Times New Roman" w:cs="Times New Roman"/>
                <w:color w:val="000000"/>
                <w:lang w:eastAsia="en-PH"/>
              </w:rPr>
            </w:pPr>
          </w:p>
        </w:tc>
        <w:tc>
          <w:tcPr>
            <w:tcW w:w="271" w:type="dxa"/>
            <w:gridSpan w:val="3"/>
            <w:tcBorders>
              <w:top w:val="single" w:sz="2" w:space="0" w:color="000000"/>
              <w:left w:val="single" w:sz="12" w:space="0" w:color="000000"/>
              <w:bottom w:val="single" w:sz="2" w:space="0" w:color="000000"/>
              <w:right w:val="single" w:sz="4" w:space="0" w:color="000000"/>
            </w:tcBorders>
            <w:shd w:val="clear" w:color="auto" w:fill="auto"/>
            <w:vAlign w:val="center"/>
          </w:tcPr>
          <w:p w:rsidR="001F5BCD" w:rsidDel="006D4EBE" w:rsidRDefault="001F5BCD">
            <w:pPr>
              <w:spacing w:after="200"/>
              <w:rPr>
                <w:del w:id="539" w:author="Gaaaab" w:date="2019-07-24T00:12:00Z"/>
                <w:rFonts w:eastAsia="Times New Roman" w:cs="Times New Roman"/>
                <w:color w:val="000000"/>
                <w:lang w:eastAsia="en-PH"/>
              </w:rPr>
            </w:pPr>
          </w:p>
        </w:tc>
        <w:tc>
          <w:tcPr>
            <w:tcW w:w="267" w:type="dxa"/>
            <w:gridSpan w:val="3"/>
            <w:tcBorders>
              <w:top w:val="single" w:sz="2" w:space="0" w:color="000000"/>
              <w:left w:val="single" w:sz="4" w:space="0" w:color="000000"/>
              <w:bottom w:val="single" w:sz="2" w:space="0" w:color="000000"/>
              <w:right w:val="single" w:sz="4" w:space="0" w:color="000000"/>
            </w:tcBorders>
            <w:shd w:val="clear" w:color="auto" w:fill="auto"/>
            <w:vAlign w:val="center"/>
          </w:tcPr>
          <w:p w:rsidR="001F5BCD" w:rsidDel="006D4EBE" w:rsidRDefault="001F5BCD">
            <w:pPr>
              <w:spacing w:after="200"/>
              <w:rPr>
                <w:del w:id="540" w:author="Gaaaab" w:date="2019-07-24T00:12:00Z"/>
                <w:rFonts w:eastAsia="Times New Roman" w:cs="Times New Roman"/>
                <w:color w:val="000000"/>
                <w:lang w:eastAsia="en-PH"/>
              </w:rPr>
            </w:pPr>
          </w:p>
        </w:tc>
        <w:tc>
          <w:tcPr>
            <w:tcW w:w="265" w:type="dxa"/>
            <w:gridSpan w:val="2"/>
            <w:tcBorders>
              <w:top w:val="single" w:sz="2" w:space="0" w:color="000000"/>
              <w:left w:val="single" w:sz="4" w:space="0" w:color="000000"/>
              <w:bottom w:val="single" w:sz="2" w:space="0" w:color="000000"/>
              <w:right w:val="single" w:sz="4" w:space="0" w:color="000000"/>
            </w:tcBorders>
            <w:shd w:val="clear" w:color="auto" w:fill="auto"/>
            <w:vAlign w:val="center"/>
          </w:tcPr>
          <w:p w:rsidR="001F5BCD" w:rsidDel="006D4EBE" w:rsidRDefault="001F5BCD">
            <w:pPr>
              <w:spacing w:after="200"/>
              <w:rPr>
                <w:del w:id="541" w:author="Gaaaab" w:date="2019-07-24T00:12:00Z"/>
                <w:rFonts w:eastAsia="Times New Roman" w:cs="Times New Roman"/>
                <w:color w:val="000000"/>
                <w:lang w:eastAsia="en-PH"/>
              </w:rPr>
            </w:pPr>
          </w:p>
        </w:tc>
        <w:tc>
          <w:tcPr>
            <w:tcW w:w="225" w:type="dxa"/>
            <w:gridSpan w:val="2"/>
            <w:tcBorders>
              <w:top w:val="single" w:sz="2" w:space="0" w:color="000000"/>
              <w:left w:val="single" w:sz="4" w:space="0" w:color="000000"/>
              <w:bottom w:val="single" w:sz="2" w:space="0" w:color="000000"/>
              <w:right w:val="single" w:sz="12" w:space="0" w:color="000000"/>
            </w:tcBorders>
            <w:shd w:val="clear" w:color="auto" w:fill="auto"/>
            <w:vAlign w:val="center"/>
          </w:tcPr>
          <w:p w:rsidR="001F5BCD" w:rsidDel="006D4EBE" w:rsidRDefault="001F5BCD">
            <w:pPr>
              <w:spacing w:after="200"/>
              <w:rPr>
                <w:del w:id="542" w:author="Gaaaab" w:date="2019-07-24T00:12:00Z"/>
                <w:rFonts w:eastAsia="Times New Roman" w:cs="Times New Roman"/>
                <w:color w:val="000000"/>
                <w:lang w:eastAsia="en-PH"/>
              </w:rPr>
            </w:pPr>
          </w:p>
        </w:tc>
        <w:tc>
          <w:tcPr>
            <w:tcW w:w="301" w:type="dxa"/>
            <w:gridSpan w:val="2"/>
            <w:tcBorders>
              <w:top w:val="single" w:sz="2" w:space="0" w:color="000000"/>
              <w:left w:val="single" w:sz="12" w:space="0" w:color="000000"/>
              <w:bottom w:val="single" w:sz="2" w:space="0" w:color="000000"/>
              <w:right w:val="single" w:sz="4" w:space="0" w:color="000000"/>
            </w:tcBorders>
            <w:shd w:val="clear" w:color="auto" w:fill="auto"/>
            <w:vAlign w:val="center"/>
          </w:tcPr>
          <w:p w:rsidR="001F5BCD" w:rsidDel="006D4EBE" w:rsidRDefault="001F5BCD">
            <w:pPr>
              <w:spacing w:after="200"/>
              <w:rPr>
                <w:del w:id="543" w:author="Gaaaab" w:date="2019-07-24T00:12:00Z"/>
                <w:rFonts w:eastAsia="Times New Roman" w:cs="Times New Roman"/>
                <w:color w:val="000000"/>
                <w:lang w:eastAsia="en-PH"/>
              </w:rPr>
            </w:pPr>
          </w:p>
        </w:tc>
        <w:tc>
          <w:tcPr>
            <w:tcW w:w="275" w:type="dxa"/>
            <w:gridSpan w:val="3"/>
            <w:tcBorders>
              <w:top w:val="single" w:sz="2" w:space="0" w:color="000000"/>
              <w:left w:val="single" w:sz="4" w:space="0" w:color="000000"/>
              <w:bottom w:val="single" w:sz="2" w:space="0" w:color="000000"/>
              <w:right w:val="single" w:sz="4" w:space="0" w:color="000000"/>
            </w:tcBorders>
            <w:shd w:val="clear" w:color="auto" w:fill="auto"/>
            <w:vAlign w:val="center"/>
          </w:tcPr>
          <w:p w:rsidR="001F5BCD" w:rsidDel="006D4EBE" w:rsidRDefault="001F5BCD">
            <w:pPr>
              <w:spacing w:after="200"/>
              <w:rPr>
                <w:del w:id="544" w:author="Gaaaab" w:date="2019-07-24T00:12:00Z"/>
                <w:rFonts w:eastAsia="Times New Roman" w:cs="Times New Roman"/>
                <w:color w:val="000000"/>
                <w:lang w:eastAsia="en-PH"/>
              </w:rPr>
            </w:pPr>
          </w:p>
        </w:tc>
        <w:tc>
          <w:tcPr>
            <w:tcW w:w="239" w:type="dxa"/>
            <w:gridSpan w:val="2"/>
            <w:tcBorders>
              <w:top w:val="single" w:sz="2" w:space="0" w:color="000000"/>
              <w:left w:val="single" w:sz="4" w:space="0" w:color="000000"/>
              <w:bottom w:val="single" w:sz="2" w:space="0" w:color="000000"/>
              <w:right w:val="single" w:sz="4" w:space="0" w:color="000000"/>
            </w:tcBorders>
            <w:shd w:val="clear" w:color="auto" w:fill="auto"/>
            <w:vAlign w:val="center"/>
          </w:tcPr>
          <w:p w:rsidR="001F5BCD" w:rsidDel="006D4EBE" w:rsidRDefault="001F5BCD">
            <w:pPr>
              <w:spacing w:after="200"/>
              <w:rPr>
                <w:del w:id="545" w:author="Gaaaab" w:date="2019-07-24T00:12:00Z"/>
                <w:rFonts w:eastAsia="Times New Roman" w:cs="Times New Roman"/>
                <w:color w:val="000000"/>
                <w:lang w:eastAsia="en-PH"/>
              </w:rPr>
            </w:pPr>
          </w:p>
        </w:tc>
        <w:tc>
          <w:tcPr>
            <w:tcW w:w="225" w:type="dxa"/>
            <w:gridSpan w:val="2"/>
            <w:tcBorders>
              <w:top w:val="single" w:sz="2" w:space="0" w:color="000000"/>
              <w:left w:val="single" w:sz="4" w:space="0" w:color="000000"/>
              <w:bottom w:val="single" w:sz="2" w:space="0" w:color="000000"/>
              <w:right w:val="single" w:sz="4" w:space="0" w:color="000000"/>
            </w:tcBorders>
          </w:tcPr>
          <w:p w:rsidR="001F5BCD" w:rsidDel="006D4EBE" w:rsidRDefault="001F5BCD">
            <w:pPr>
              <w:rPr>
                <w:ins w:id="546" w:author="Gaaaab" w:date="2019-07-24T00:24:00Z"/>
                <w:rFonts w:eastAsia="Times New Roman" w:cs="Times New Roman"/>
                <w:color w:val="000000"/>
                <w:lang w:eastAsia="en-PH"/>
              </w:rPr>
            </w:pPr>
          </w:p>
        </w:tc>
        <w:tc>
          <w:tcPr>
            <w:tcW w:w="251" w:type="dxa"/>
            <w:gridSpan w:val="2"/>
            <w:tcBorders>
              <w:top w:val="single" w:sz="2" w:space="0" w:color="000000"/>
              <w:left w:val="single" w:sz="4" w:space="0" w:color="000000"/>
              <w:bottom w:val="single" w:sz="2" w:space="0" w:color="000000"/>
              <w:right w:val="single" w:sz="4" w:space="0" w:color="000000"/>
            </w:tcBorders>
          </w:tcPr>
          <w:p w:rsidR="001F5BCD" w:rsidDel="006D4EBE" w:rsidRDefault="001F5BCD">
            <w:pPr>
              <w:rPr>
                <w:ins w:id="547" w:author="Gaaaab" w:date="2019-07-24T00:24:00Z"/>
                <w:rFonts w:eastAsia="Times New Roman" w:cs="Times New Roman"/>
                <w:color w:val="000000"/>
                <w:lang w:eastAsia="en-PH"/>
              </w:rPr>
            </w:pPr>
          </w:p>
        </w:tc>
        <w:tc>
          <w:tcPr>
            <w:tcW w:w="225" w:type="dxa"/>
            <w:gridSpan w:val="3"/>
            <w:tcBorders>
              <w:top w:val="single" w:sz="2" w:space="0" w:color="000000"/>
              <w:left w:val="single" w:sz="4" w:space="0" w:color="000000"/>
              <w:bottom w:val="single" w:sz="2" w:space="0" w:color="000000"/>
              <w:right w:val="single" w:sz="4" w:space="0" w:color="000000"/>
            </w:tcBorders>
          </w:tcPr>
          <w:p w:rsidR="001F5BCD" w:rsidDel="006D4EBE" w:rsidRDefault="001F5BCD">
            <w:pPr>
              <w:rPr>
                <w:ins w:id="548" w:author="Gaaaab" w:date="2019-07-24T00:25:00Z"/>
                <w:rFonts w:eastAsia="Times New Roman" w:cs="Times New Roman"/>
                <w:color w:val="000000"/>
                <w:lang w:eastAsia="en-PH"/>
              </w:rPr>
            </w:pPr>
          </w:p>
        </w:tc>
        <w:tc>
          <w:tcPr>
            <w:tcW w:w="221" w:type="dxa"/>
            <w:gridSpan w:val="2"/>
            <w:tcBorders>
              <w:top w:val="single" w:sz="2" w:space="0" w:color="000000"/>
              <w:left w:val="single" w:sz="4" w:space="0" w:color="000000"/>
              <w:bottom w:val="single" w:sz="2" w:space="0" w:color="000000"/>
              <w:right w:val="single" w:sz="4" w:space="0" w:color="000000"/>
            </w:tcBorders>
          </w:tcPr>
          <w:p w:rsidR="001F5BCD" w:rsidDel="006D4EBE" w:rsidRDefault="001F5BCD">
            <w:pPr>
              <w:rPr>
                <w:ins w:id="549" w:author="Gaaaab" w:date="2019-07-24T00:26:00Z"/>
                <w:rFonts w:eastAsia="Times New Roman" w:cs="Times New Roman"/>
                <w:color w:val="000000"/>
                <w:lang w:eastAsia="en-PH"/>
              </w:rPr>
            </w:pPr>
          </w:p>
        </w:tc>
        <w:tc>
          <w:tcPr>
            <w:tcW w:w="221" w:type="dxa"/>
            <w:gridSpan w:val="2"/>
            <w:tcBorders>
              <w:top w:val="single" w:sz="2" w:space="0" w:color="000000"/>
              <w:left w:val="single" w:sz="4" w:space="0" w:color="000000"/>
              <w:bottom w:val="single" w:sz="2" w:space="0" w:color="000000"/>
              <w:right w:val="single" w:sz="4" w:space="0" w:color="000000"/>
            </w:tcBorders>
          </w:tcPr>
          <w:p w:rsidR="001F5BCD" w:rsidDel="006D4EBE" w:rsidRDefault="001F5BCD">
            <w:pPr>
              <w:rPr>
                <w:ins w:id="550" w:author="Gaaaab" w:date="2019-07-24T00:26:00Z"/>
                <w:rFonts w:eastAsia="Times New Roman" w:cs="Times New Roman"/>
                <w:color w:val="000000"/>
                <w:lang w:eastAsia="en-PH"/>
              </w:rPr>
            </w:pPr>
          </w:p>
        </w:tc>
        <w:tc>
          <w:tcPr>
            <w:tcW w:w="221" w:type="dxa"/>
            <w:gridSpan w:val="2"/>
            <w:tcBorders>
              <w:top w:val="single" w:sz="2" w:space="0" w:color="000000"/>
              <w:left w:val="single" w:sz="4" w:space="0" w:color="000000"/>
              <w:bottom w:val="single" w:sz="2" w:space="0" w:color="000000"/>
              <w:right w:val="single" w:sz="4" w:space="0" w:color="000000"/>
            </w:tcBorders>
          </w:tcPr>
          <w:p w:rsidR="001F5BCD" w:rsidDel="006D4EBE" w:rsidRDefault="001F5BCD">
            <w:pPr>
              <w:rPr>
                <w:ins w:id="551" w:author="Gaaaab" w:date="2019-07-24T00:26:00Z"/>
                <w:rFonts w:eastAsia="Times New Roman" w:cs="Times New Roman"/>
                <w:color w:val="000000"/>
                <w:lang w:eastAsia="en-PH"/>
              </w:rPr>
            </w:pPr>
          </w:p>
        </w:tc>
        <w:tc>
          <w:tcPr>
            <w:tcW w:w="225" w:type="dxa"/>
            <w:gridSpan w:val="3"/>
            <w:tcBorders>
              <w:top w:val="single" w:sz="2" w:space="0" w:color="000000"/>
              <w:left w:val="single" w:sz="4" w:space="0" w:color="000000"/>
              <w:bottom w:val="single" w:sz="2" w:space="0" w:color="000000"/>
              <w:right w:val="single" w:sz="4" w:space="0" w:color="000000"/>
            </w:tcBorders>
          </w:tcPr>
          <w:p w:rsidR="001F5BCD" w:rsidDel="006D4EBE" w:rsidRDefault="001F5BCD">
            <w:pPr>
              <w:rPr>
                <w:ins w:id="552" w:author="Gaaaab" w:date="2019-07-24T00:25:00Z"/>
                <w:rFonts w:eastAsia="Times New Roman" w:cs="Times New Roman"/>
                <w:color w:val="000000"/>
                <w:lang w:eastAsia="en-PH"/>
              </w:rPr>
            </w:pPr>
          </w:p>
        </w:tc>
        <w:tc>
          <w:tcPr>
            <w:tcW w:w="221" w:type="dxa"/>
            <w:gridSpan w:val="2"/>
            <w:tcBorders>
              <w:top w:val="single" w:sz="2" w:space="0" w:color="000000"/>
              <w:left w:val="single" w:sz="4" w:space="0" w:color="000000"/>
              <w:bottom w:val="single" w:sz="2" w:space="0" w:color="000000"/>
              <w:right w:val="single" w:sz="4" w:space="0" w:color="000000"/>
            </w:tcBorders>
          </w:tcPr>
          <w:p w:rsidR="001F5BCD" w:rsidDel="006D4EBE" w:rsidRDefault="001F5BCD">
            <w:pPr>
              <w:rPr>
                <w:ins w:id="553" w:author="Gaaaab" w:date="2019-07-24T00:25:00Z"/>
                <w:rFonts w:eastAsia="Times New Roman" w:cs="Times New Roman"/>
                <w:color w:val="000000"/>
                <w:lang w:eastAsia="en-PH"/>
              </w:rPr>
            </w:pPr>
          </w:p>
        </w:tc>
        <w:tc>
          <w:tcPr>
            <w:tcW w:w="661" w:type="dxa"/>
            <w:gridSpan w:val="4"/>
            <w:tcBorders>
              <w:top w:val="single" w:sz="2" w:space="0" w:color="000000"/>
              <w:left w:val="single" w:sz="4" w:space="0" w:color="000000"/>
              <w:bottom w:val="single" w:sz="2" w:space="0" w:color="000000"/>
              <w:right w:val="single" w:sz="12" w:space="0" w:color="000000"/>
            </w:tcBorders>
            <w:shd w:val="clear" w:color="auto" w:fill="auto"/>
            <w:vAlign w:val="center"/>
          </w:tcPr>
          <w:p w:rsidR="001F5BCD" w:rsidDel="006D4EBE" w:rsidRDefault="001F5BCD">
            <w:pPr>
              <w:spacing w:after="200"/>
              <w:rPr>
                <w:del w:id="554" w:author="Gaaaab" w:date="2019-07-24T00:12:00Z"/>
                <w:rFonts w:eastAsia="Times New Roman" w:cs="Times New Roman"/>
                <w:color w:val="000000"/>
                <w:lang w:eastAsia="en-PH"/>
              </w:rPr>
            </w:pPr>
          </w:p>
        </w:tc>
      </w:tr>
    </w:tbl>
    <w:p w:rsidR="00B4569D" w:rsidRDefault="00872851">
      <w:pPr>
        <w:tabs>
          <w:tab w:val="left" w:pos="4560"/>
        </w:tabs>
        <w:jc w:val="both"/>
        <w:sectPr w:rsidR="00B4569D" w:rsidSect="008F5784">
          <w:footerReference w:type="default" r:id="rId32"/>
          <w:pgSz w:w="15840" w:h="12240" w:orient="landscape"/>
          <w:pgMar w:top="1440" w:right="1440" w:bottom="1440" w:left="2160" w:header="0" w:footer="288" w:gutter="0"/>
          <w:cols w:space="720"/>
          <w:formProt w:val="0"/>
          <w:docGrid w:linePitch="360"/>
          <w:sectPrChange w:id="557" w:author="Gaaaab" w:date="2019-07-21T21:44:00Z">
            <w:sectPr w:rsidR="00B4569D" w:rsidSect="008F5784">
              <w:pgMar w:top="2160" w:left="1440"/>
            </w:sectPr>
          </w:sectPrChange>
        </w:sectPr>
      </w:pPr>
      <w:del w:id="558" w:author="Gaaaab" w:date="2019-07-24T00:21:00Z">
        <w:r w:rsidDel="006D4EBE">
          <w:tab/>
        </w:r>
      </w:del>
    </w:p>
    <w:p w:rsidR="00B4569D" w:rsidRDefault="00872851">
      <w:pPr>
        <w:pStyle w:val="Heading2"/>
        <w:rPr>
          <w:ins w:id="559" w:author="Gaaaab" w:date="2019-07-24T00:31:00Z"/>
        </w:rPr>
      </w:pPr>
      <w:r>
        <w:lastRenderedPageBreak/>
        <w:t>Budgetary Estimate</w:t>
      </w:r>
    </w:p>
    <w:p w:rsidR="001F5BCD" w:rsidRDefault="001F5BCD" w:rsidP="001F5BCD">
      <w:pPr>
        <w:pStyle w:val="BodyofResearch"/>
        <w:jc w:val="center"/>
      </w:pPr>
      <w:moveToRangeStart w:id="560" w:author="Gaaaab" w:date="2019-07-24T00:31:00Z" w:name="move14820712"/>
      <w:moveTo w:id="561" w:author="Gaaaab" w:date="2019-07-24T00:31:00Z">
        <w:r>
          <w:rPr>
            <w:szCs w:val="24"/>
          </w:rPr>
          <w:t xml:space="preserve">Table 4: </w:t>
        </w:r>
      </w:moveTo>
    </w:p>
    <w:moveToRangeEnd w:id="560"/>
    <w:p w:rsidR="00000000" w:rsidRDefault="00E165C6">
      <w:pPr>
        <w:pPrChange w:id="562" w:author="Gaaaab" w:date="2019-07-24T00:31:00Z">
          <w:pPr>
            <w:pStyle w:val="Heading2"/>
          </w:pPr>
        </w:pPrChange>
      </w:pPr>
    </w:p>
    <w:tbl>
      <w:tblPr>
        <w:tblStyle w:val="TableGrid"/>
        <w:tblW w:w="0" w:type="auto"/>
        <w:tblLook w:val="04A0"/>
        <w:tblPrChange w:id="563" w:author="Gaaaab" w:date="2019-07-24T00:31:00Z">
          <w:tblPr>
            <w:tblStyle w:val="TableGrid"/>
            <w:tblW w:w="0" w:type="auto"/>
            <w:tblLook w:val="04A0"/>
          </w:tblPr>
        </w:tblPrChange>
      </w:tblPr>
      <w:tblGrid>
        <w:gridCol w:w="3192"/>
        <w:gridCol w:w="3192"/>
        <w:gridCol w:w="3192"/>
        <w:tblGridChange w:id="564">
          <w:tblGrid>
            <w:gridCol w:w="3192"/>
            <w:gridCol w:w="3192"/>
            <w:gridCol w:w="3192"/>
          </w:tblGrid>
        </w:tblGridChange>
      </w:tblGrid>
      <w:tr w:rsidR="001F5BCD" w:rsidTr="001F5BCD">
        <w:trPr>
          <w:ins w:id="565" w:author="Gaaaab" w:date="2019-07-24T00:29:00Z"/>
        </w:trPr>
        <w:tc>
          <w:tcPr>
            <w:tcW w:w="3192" w:type="dxa"/>
            <w:vAlign w:val="center"/>
            <w:tcPrChange w:id="566" w:author="Gaaaab" w:date="2019-07-24T00:31:00Z">
              <w:tcPr>
                <w:tcW w:w="3192" w:type="dxa"/>
              </w:tcPr>
            </w:tcPrChange>
          </w:tcPr>
          <w:p w:rsidR="00000000" w:rsidRDefault="001F5BCD">
            <w:pPr>
              <w:pStyle w:val="BodyofResearch"/>
              <w:jc w:val="center"/>
              <w:rPr>
                <w:ins w:id="567" w:author="Gaaaab" w:date="2019-07-24T00:29:00Z"/>
                <w:szCs w:val="24"/>
              </w:rPr>
            </w:pPr>
            <w:ins w:id="568" w:author="Gaaaab" w:date="2019-07-24T00:29:00Z">
              <w:r>
                <w:rPr>
                  <w:color w:val="000000"/>
                </w:rPr>
                <w:t>Quantity</w:t>
              </w:r>
            </w:ins>
          </w:p>
        </w:tc>
        <w:tc>
          <w:tcPr>
            <w:tcW w:w="3192" w:type="dxa"/>
            <w:vAlign w:val="center"/>
            <w:tcPrChange w:id="569" w:author="Gaaaab" w:date="2019-07-24T00:31:00Z">
              <w:tcPr>
                <w:tcW w:w="3192" w:type="dxa"/>
              </w:tcPr>
            </w:tcPrChange>
          </w:tcPr>
          <w:p w:rsidR="00000000" w:rsidRDefault="001F5BCD">
            <w:pPr>
              <w:pStyle w:val="BodyofResearch"/>
              <w:jc w:val="center"/>
              <w:rPr>
                <w:ins w:id="570" w:author="Gaaaab" w:date="2019-07-24T00:29:00Z"/>
                <w:szCs w:val="24"/>
              </w:rPr>
            </w:pPr>
            <w:ins w:id="571" w:author="Gaaaab" w:date="2019-07-24T00:29:00Z">
              <w:r>
                <w:rPr>
                  <w:color w:val="000000"/>
                </w:rPr>
                <w:t>Specifics</w:t>
              </w:r>
            </w:ins>
          </w:p>
        </w:tc>
        <w:tc>
          <w:tcPr>
            <w:tcW w:w="3192" w:type="dxa"/>
            <w:vAlign w:val="center"/>
            <w:tcPrChange w:id="572" w:author="Gaaaab" w:date="2019-07-24T00:31:00Z">
              <w:tcPr>
                <w:tcW w:w="3192" w:type="dxa"/>
              </w:tcPr>
            </w:tcPrChange>
          </w:tcPr>
          <w:p w:rsidR="00000000" w:rsidRDefault="001F5BCD">
            <w:pPr>
              <w:pStyle w:val="BodyofResearch"/>
              <w:jc w:val="center"/>
              <w:rPr>
                <w:ins w:id="573" w:author="Gaaaab" w:date="2019-07-24T00:29:00Z"/>
                <w:szCs w:val="24"/>
              </w:rPr>
            </w:pPr>
            <w:ins w:id="574" w:author="Gaaaab" w:date="2019-07-24T00:29:00Z">
              <w:r>
                <w:rPr>
                  <w:color w:val="000000"/>
                </w:rPr>
                <w:t>Approximate Cost</w:t>
              </w:r>
            </w:ins>
          </w:p>
        </w:tc>
      </w:tr>
      <w:tr w:rsidR="001F5BCD" w:rsidTr="001F5BCD">
        <w:trPr>
          <w:ins w:id="575" w:author="Gaaaab" w:date="2019-07-24T00:29:00Z"/>
        </w:trPr>
        <w:tc>
          <w:tcPr>
            <w:tcW w:w="3192" w:type="dxa"/>
            <w:vAlign w:val="center"/>
            <w:tcPrChange w:id="576" w:author="Gaaaab" w:date="2019-07-24T00:31:00Z">
              <w:tcPr>
                <w:tcW w:w="3192" w:type="dxa"/>
              </w:tcPr>
            </w:tcPrChange>
          </w:tcPr>
          <w:p w:rsidR="00000000" w:rsidRDefault="001F5BCD">
            <w:pPr>
              <w:pStyle w:val="BodyofResearch"/>
              <w:jc w:val="center"/>
              <w:rPr>
                <w:ins w:id="577" w:author="Gaaaab" w:date="2019-07-24T00:29:00Z"/>
                <w:szCs w:val="24"/>
              </w:rPr>
            </w:pPr>
            <w:ins w:id="578" w:author="Gaaaab" w:date="2019-07-24T00:29:00Z">
              <w:r>
                <w:rPr>
                  <w:color w:val="000000"/>
                </w:rPr>
                <w:t>1</w:t>
              </w:r>
            </w:ins>
          </w:p>
        </w:tc>
        <w:tc>
          <w:tcPr>
            <w:tcW w:w="3192" w:type="dxa"/>
            <w:vAlign w:val="center"/>
            <w:tcPrChange w:id="579" w:author="Gaaaab" w:date="2019-07-24T00:31:00Z">
              <w:tcPr>
                <w:tcW w:w="3192" w:type="dxa"/>
              </w:tcPr>
            </w:tcPrChange>
          </w:tcPr>
          <w:p w:rsidR="00000000" w:rsidRDefault="001F5BCD">
            <w:pPr>
              <w:pStyle w:val="BodyofResearch"/>
              <w:jc w:val="center"/>
              <w:rPr>
                <w:ins w:id="580" w:author="Gaaaab" w:date="2019-07-24T00:29:00Z"/>
                <w:szCs w:val="24"/>
              </w:rPr>
            </w:pPr>
            <w:ins w:id="581" w:author="Gaaaab" w:date="2019-07-24T00:29:00Z">
              <w:r>
                <w:rPr>
                  <w:color w:val="000000"/>
                </w:rPr>
                <w:t>Arduino UNO</w:t>
              </w:r>
            </w:ins>
            <w:ins w:id="582" w:author="Gaaaab" w:date="2019-07-24T00:30:00Z">
              <w:r>
                <w:rPr>
                  <w:color w:val="000000"/>
                </w:rPr>
                <w:t xml:space="preserve"> (R3)</w:t>
              </w:r>
            </w:ins>
          </w:p>
        </w:tc>
        <w:tc>
          <w:tcPr>
            <w:tcW w:w="3192" w:type="dxa"/>
            <w:vAlign w:val="center"/>
            <w:tcPrChange w:id="583" w:author="Gaaaab" w:date="2019-07-24T00:31:00Z">
              <w:tcPr>
                <w:tcW w:w="3192" w:type="dxa"/>
              </w:tcPr>
            </w:tcPrChange>
          </w:tcPr>
          <w:p w:rsidR="00000000" w:rsidRDefault="001F5BCD">
            <w:pPr>
              <w:pStyle w:val="BodyofResearch"/>
              <w:jc w:val="center"/>
              <w:rPr>
                <w:ins w:id="584" w:author="Gaaaab" w:date="2019-07-24T00:29:00Z"/>
                <w:szCs w:val="24"/>
              </w:rPr>
            </w:pPr>
            <w:ins w:id="585" w:author="Gaaaab" w:date="2019-07-24T00:30:00Z">
              <w:r>
                <w:rPr>
                  <w:szCs w:val="24"/>
                </w:rPr>
                <w:t>2000</w:t>
              </w:r>
            </w:ins>
          </w:p>
        </w:tc>
      </w:tr>
      <w:tr w:rsidR="001F5BCD" w:rsidTr="001F5BCD">
        <w:trPr>
          <w:ins w:id="586" w:author="Gaaaab" w:date="2019-07-24T00:29:00Z"/>
        </w:trPr>
        <w:tc>
          <w:tcPr>
            <w:tcW w:w="3192" w:type="dxa"/>
            <w:vAlign w:val="center"/>
            <w:tcPrChange w:id="587" w:author="Gaaaab" w:date="2019-07-24T00:31:00Z">
              <w:tcPr>
                <w:tcW w:w="3192" w:type="dxa"/>
              </w:tcPr>
            </w:tcPrChange>
          </w:tcPr>
          <w:p w:rsidR="00000000" w:rsidRDefault="001F5BCD">
            <w:pPr>
              <w:pStyle w:val="BodyofResearch"/>
              <w:jc w:val="center"/>
              <w:rPr>
                <w:ins w:id="588" w:author="Gaaaab" w:date="2019-07-24T00:29:00Z"/>
                <w:szCs w:val="24"/>
              </w:rPr>
            </w:pPr>
            <w:ins w:id="589" w:author="Gaaaab" w:date="2019-07-24T00:29:00Z">
              <w:r>
                <w:rPr>
                  <w:szCs w:val="24"/>
                </w:rPr>
                <w:t>1</w:t>
              </w:r>
            </w:ins>
          </w:p>
        </w:tc>
        <w:tc>
          <w:tcPr>
            <w:tcW w:w="3192" w:type="dxa"/>
            <w:vAlign w:val="center"/>
            <w:tcPrChange w:id="590" w:author="Gaaaab" w:date="2019-07-24T00:31:00Z">
              <w:tcPr>
                <w:tcW w:w="3192" w:type="dxa"/>
              </w:tcPr>
            </w:tcPrChange>
          </w:tcPr>
          <w:p w:rsidR="00000000" w:rsidRDefault="001F5BCD">
            <w:pPr>
              <w:pStyle w:val="BodyofResearch"/>
              <w:jc w:val="center"/>
              <w:rPr>
                <w:ins w:id="591" w:author="Gaaaab" w:date="2019-07-24T00:29:00Z"/>
                <w:szCs w:val="24"/>
              </w:rPr>
            </w:pPr>
            <w:ins w:id="592" w:author="Gaaaab" w:date="2019-07-24T00:29:00Z">
              <w:r>
                <w:rPr>
                  <w:color w:val="000000"/>
                </w:rPr>
                <w:t>LCD (16x2)</w:t>
              </w:r>
            </w:ins>
          </w:p>
        </w:tc>
        <w:tc>
          <w:tcPr>
            <w:tcW w:w="3192" w:type="dxa"/>
            <w:vAlign w:val="center"/>
            <w:tcPrChange w:id="593" w:author="Gaaaab" w:date="2019-07-24T00:31:00Z">
              <w:tcPr>
                <w:tcW w:w="3192" w:type="dxa"/>
              </w:tcPr>
            </w:tcPrChange>
          </w:tcPr>
          <w:p w:rsidR="00000000" w:rsidRDefault="001F5BCD">
            <w:pPr>
              <w:pStyle w:val="BodyofResearch"/>
              <w:jc w:val="center"/>
              <w:rPr>
                <w:ins w:id="594" w:author="Gaaaab" w:date="2019-07-24T00:29:00Z"/>
                <w:szCs w:val="24"/>
              </w:rPr>
            </w:pPr>
            <w:ins w:id="595" w:author="Gaaaab" w:date="2019-07-24T00:30:00Z">
              <w:r>
                <w:rPr>
                  <w:szCs w:val="24"/>
                </w:rPr>
                <w:t>400</w:t>
              </w:r>
            </w:ins>
          </w:p>
        </w:tc>
      </w:tr>
      <w:tr w:rsidR="001F5BCD" w:rsidTr="001F5BCD">
        <w:trPr>
          <w:ins w:id="596" w:author="Gaaaab" w:date="2019-07-24T00:29:00Z"/>
        </w:trPr>
        <w:tc>
          <w:tcPr>
            <w:tcW w:w="3192" w:type="dxa"/>
            <w:vAlign w:val="center"/>
            <w:tcPrChange w:id="597" w:author="Gaaaab" w:date="2019-07-24T00:31:00Z">
              <w:tcPr>
                <w:tcW w:w="3192" w:type="dxa"/>
              </w:tcPr>
            </w:tcPrChange>
          </w:tcPr>
          <w:p w:rsidR="00000000" w:rsidRDefault="001F5BCD">
            <w:pPr>
              <w:pStyle w:val="BodyofResearch"/>
              <w:jc w:val="center"/>
              <w:rPr>
                <w:ins w:id="598" w:author="Gaaaab" w:date="2019-07-24T00:29:00Z"/>
                <w:szCs w:val="24"/>
              </w:rPr>
            </w:pPr>
            <w:ins w:id="599" w:author="Gaaaab" w:date="2019-07-24T00:29:00Z">
              <w:r>
                <w:rPr>
                  <w:szCs w:val="24"/>
                </w:rPr>
                <w:t>14</w:t>
              </w:r>
            </w:ins>
          </w:p>
        </w:tc>
        <w:tc>
          <w:tcPr>
            <w:tcW w:w="3192" w:type="dxa"/>
            <w:vAlign w:val="center"/>
            <w:tcPrChange w:id="600" w:author="Gaaaab" w:date="2019-07-24T00:31:00Z">
              <w:tcPr>
                <w:tcW w:w="3192" w:type="dxa"/>
              </w:tcPr>
            </w:tcPrChange>
          </w:tcPr>
          <w:p w:rsidR="00000000" w:rsidRDefault="001F5BCD">
            <w:pPr>
              <w:pStyle w:val="BodyofResearch"/>
              <w:jc w:val="center"/>
              <w:rPr>
                <w:ins w:id="601" w:author="Gaaaab" w:date="2019-07-24T00:29:00Z"/>
                <w:szCs w:val="24"/>
              </w:rPr>
            </w:pPr>
            <w:ins w:id="602" w:author="Gaaaab" w:date="2019-07-24T00:30:00Z">
              <w:r>
                <w:rPr>
                  <w:color w:val="000000"/>
                </w:rPr>
                <w:t>Push Button</w:t>
              </w:r>
            </w:ins>
          </w:p>
        </w:tc>
        <w:tc>
          <w:tcPr>
            <w:tcW w:w="3192" w:type="dxa"/>
            <w:vAlign w:val="center"/>
            <w:tcPrChange w:id="603" w:author="Gaaaab" w:date="2019-07-24T00:31:00Z">
              <w:tcPr>
                <w:tcW w:w="3192" w:type="dxa"/>
              </w:tcPr>
            </w:tcPrChange>
          </w:tcPr>
          <w:p w:rsidR="00000000" w:rsidRDefault="001F5BCD">
            <w:pPr>
              <w:pStyle w:val="BodyofResearch"/>
              <w:jc w:val="center"/>
              <w:rPr>
                <w:ins w:id="604" w:author="Gaaaab" w:date="2019-07-24T00:29:00Z"/>
                <w:szCs w:val="24"/>
              </w:rPr>
            </w:pPr>
            <w:ins w:id="605" w:author="Gaaaab" w:date="2019-07-24T00:30:00Z">
              <w:r>
                <w:rPr>
                  <w:szCs w:val="24"/>
                </w:rPr>
                <w:t>150</w:t>
              </w:r>
            </w:ins>
          </w:p>
        </w:tc>
      </w:tr>
      <w:tr w:rsidR="001F5BCD" w:rsidTr="001F5BCD">
        <w:trPr>
          <w:ins w:id="606" w:author="Gaaaab" w:date="2019-07-24T00:29:00Z"/>
        </w:trPr>
        <w:tc>
          <w:tcPr>
            <w:tcW w:w="3192" w:type="dxa"/>
            <w:vAlign w:val="center"/>
            <w:tcPrChange w:id="607" w:author="Gaaaab" w:date="2019-07-24T00:31:00Z">
              <w:tcPr>
                <w:tcW w:w="3192" w:type="dxa"/>
              </w:tcPr>
            </w:tcPrChange>
          </w:tcPr>
          <w:p w:rsidR="00000000" w:rsidRDefault="001F5BCD">
            <w:pPr>
              <w:pStyle w:val="BodyofResearch"/>
              <w:jc w:val="center"/>
              <w:rPr>
                <w:ins w:id="608" w:author="Gaaaab" w:date="2019-07-24T00:29:00Z"/>
                <w:szCs w:val="24"/>
              </w:rPr>
            </w:pPr>
            <w:ins w:id="609" w:author="Gaaaab" w:date="2019-07-24T00:29:00Z">
              <w:r>
                <w:rPr>
                  <w:szCs w:val="24"/>
                </w:rPr>
                <w:t>5</w:t>
              </w:r>
            </w:ins>
          </w:p>
        </w:tc>
        <w:tc>
          <w:tcPr>
            <w:tcW w:w="3192" w:type="dxa"/>
            <w:vAlign w:val="center"/>
            <w:tcPrChange w:id="610" w:author="Gaaaab" w:date="2019-07-24T00:31:00Z">
              <w:tcPr>
                <w:tcW w:w="3192" w:type="dxa"/>
              </w:tcPr>
            </w:tcPrChange>
          </w:tcPr>
          <w:p w:rsidR="00000000" w:rsidRDefault="001F5BCD">
            <w:pPr>
              <w:pStyle w:val="BodyofResearch"/>
              <w:jc w:val="center"/>
              <w:rPr>
                <w:ins w:id="611" w:author="Gaaaab" w:date="2019-07-24T00:29:00Z"/>
                <w:szCs w:val="24"/>
              </w:rPr>
            </w:pPr>
            <w:ins w:id="612" w:author="Gaaaab" w:date="2019-07-24T00:30:00Z">
              <w:r>
                <w:rPr>
                  <w:color w:val="000000"/>
                </w:rPr>
                <w:t>Potentiometer -10k</w:t>
              </w:r>
            </w:ins>
          </w:p>
        </w:tc>
        <w:tc>
          <w:tcPr>
            <w:tcW w:w="3192" w:type="dxa"/>
            <w:vAlign w:val="center"/>
            <w:tcPrChange w:id="613" w:author="Gaaaab" w:date="2019-07-24T00:31:00Z">
              <w:tcPr>
                <w:tcW w:w="3192" w:type="dxa"/>
              </w:tcPr>
            </w:tcPrChange>
          </w:tcPr>
          <w:p w:rsidR="00000000" w:rsidRDefault="001F5BCD">
            <w:pPr>
              <w:pStyle w:val="BodyofResearch"/>
              <w:jc w:val="center"/>
              <w:rPr>
                <w:ins w:id="614" w:author="Gaaaab" w:date="2019-07-24T00:29:00Z"/>
                <w:szCs w:val="24"/>
              </w:rPr>
            </w:pPr>
            <w:ins w:id="615" w:author="Gaaaab" w:date="2019-07-24T00:30:00Z">
              <w:r>
                <w:rPr>
                  <w:szCs w:val="24"/>
                </w:rPr>
                <w:t>50</w:t>
              </w:r>
            </w:ins>
          </w:p>
        </w:tc>
      </w:tr>
      <w:tr w:rsidR="001F5BCD" w:rsidTr="001F5BCD">
        <w:trPr>
          <w:ins w:id="616" w:author="Gaaaab" w:date="2019-07-24T00:29:00Z"/>
        </w:trPr>
        <w:tc>
          <w:tcPr>
            <w:tcW w:w="3192" w:type="dxa"/>
            <w:vAlign w:val="center"/>
            <w:tcPrChange w:id="617" w:author="Gaaaab" w:date="2019-07-24T00:31:00Z">
              <w:tcPr>
                <w:tcW w:w="3192" w:type="dxa"/>
              </w:tcPr>
            </w:tcPrChange>
          </w:tcPr>
          <w:p w:rsidR="00000000" w:rsidRDefault="001F5BCD">
            <w:pPr>
              <w:pStyle w:val="BodyofResearch"/>
              <w:jc w:val="center"/>
              <w:rPr>
                <w:ins w:id="618" w:author="Gaaaab" w:date="2019-07-24T00:29:00Z"/>
                <w:szCs w:val="24"/>
              </w:rPr>
            </w:pPr>
            <w:ins w:id="619" w:author="Gaaaab" w:date="2019-07-24T00:29:00Z">
              <w:r>
                <w:rPr>
                  <w:szCs w:val="24"/>
                </w:rPr>
                <w:t>1</w:t>
              </w:r>
            </w:ins>
          </w:p>
        </w:tc>
        <w:tc>
          <w:tcPr>
            <w:tcW w:w="3192" w:type="dxa"/>
            <w:vAlign w:val="center"/>
            <w:tcPrChange w:id="620" w:author="Gaaaab" w:date="2019-07-24T00:31:00Z">
              <w:tcPr>
                <w:tcW w:w="3192" w:type="dxa"/>
              </w:tcPr>
            </w:tcPrChange>
          </w:tcPr>
          <w:p w:rsidR="00000000" w:rsidRDefault="001F5BCD">
            <w:pPr>
              <w:pStyle w:val="BodyofResearch"/>
              <w:jc w:val="center"/>
              <w:rPr>
                <w:ins w:id="621" w:author="Gaaaab" w:date="2019-07-24T00:29:00Z"/>
                <w:szCs w:val="24"/>
              </w:rPr>
            </w:pPr>
            <w:ins w:id="622" w:author="Gaaaab" w:date="2019-07-24T00:30:00Z">
              <w:r>
                <w:rPr>
                  <w:color w:val="000000"/>
                </w:rPr>
                <w:t>ULN2003 Motor Driver IC</w:t>
              </w:r>
            </w:ins>
          </w:p>
        </w:tc>
        <w:tc>
          <w:tcPr>
            <w:tcW w:w="3192" w:type="dxa"/>
            <w:vAlign w:val="center"/>
            <w:tcPrChange w:id="623" w:author="Gaaaab" w:date="2019-07-24T00:31:00Z">
              <w:tcPr>
                <w:tcW w:w="3192" w:type="dxa"/>
              </w:tcPr>
            </w:tcPrChange>
          </w:tcPr>
          <w:p w:rsidR="00000000" w:rsidRDefault="001F5BCD">
            <w:pPr>
              <w:pStyle w:val="BodyofResearch"/>
              <w:jc w:val="center"/>
              <w:rPr>
                <w:ins w:id="624" w:author="Gaaaab" w:date="2019-07-24T00:29:00Z"/>
                <w:szCs w:val="24"/>
              </w:rPr>
            </w:pPr>
            <w:ins w:id="625" w:author="Gaaaab" w:date="2019-07-24T00:31:00Z">
              <w:r>
                <w:rPr>
                  <w:szCs w:val="24"/>
                </w:rPr>
                <w:t>200</w:t>
              </w:r>
            </w:ins>
          </w:p>
        </w:tc>
      </w:tr>
      <w:tr w:rsidR="001F5BCD" w:rsidTr="001F5BCD">
        <w:trPr>
          <w:ins w:id="626" w:author="Gaaaab" w:date="2019-07-24T00:29:00Z"/>
        </w:trPr>
        <w:tc>
          <w:tcPr>
            <w:tcW w:w="3192" w:type="dxa"/>
            <w:vAlign w:val="center"/>
            <w:tcPrChange w:id="627" w:author="Gaaaab" w:date="2019-07-24T00:31:00Z">
              <w:tcPr>
                <w:tcW w:w="3192" w:type="dxa"/>
              </w:tcPr>
            </w:tcPrChange>
          </w:tcPr>
          <w:p w:rsidR="00000000" w:rsidRDefault="001F5BCD">
            <w:pPr>
              <w:pStyle w:val="BodyofResearch"/>
              <w:jc w:val="center"/>
              <w:rPr>
                <w:ins w:id="628" w:author="Gaaaab" w:date="2019-07-24T00:29:00Z"/>
                <w:szCs w:val="24"/>
              </w:rPr>
            </w:pPr>
            <w:ins w:id="629" w:author="Gaaaab" w:date="2019-07-24T00:29:00Z">
              <w:r>
                <w:rPr>
                  <w:szCs w:val="24"/>
                </w:rPr>
                <w:t>1</w:t>
              </w:r>
            </w:ins>
          </w:p>
        </w:tc>
        <w:tc>
          <w:tcPr>
            <w:tcW w:w="3192" w:type="dxa"/>
            <w:vAlign w:val="center"/>
            <w:tcPrChange w:id="630" w:author="Gaaaab" w:date="2019-07-24T00:31:00Z">
              <w:tcPr>
                <w:tcW w:w="3192" w:type="dxa"/>
              </w:tcPr>
            </w:tcPrChange>
          </w:tcPr>
          <w:p w:rsidR="00000000" w:rsidRDefault="001F5BCD">
            <w:pPr>
              <w:pStyle w:val="BodyofResearch"/>
              <w:jc w:val="center"/>
              <w:rPr>
                <w:ins w:id="631" w:author="Gaaaab" w:date="2019-07-24T00:29:00Z"/>
                <w:szCs w:val="24"/>
              </w:rPr>
            </w:pPr>
            <w:ins w:id="632" w:author="Gaaaab" w:date="2019-07-24T00:30:00Z">
              <w:r>
                <w:rPr>
                  <w:color w:val="000000"/>
                </w:rPr>
                <w:t>LM393 Speed Sensor Module (FC-03)</w:t>
              </w:r>
            </w:ins>
          </w:p>
        </w:tc>
        <w:tc>
          <w:tcPr>
            <w:tcW w:w="3192" w:type="dxa"/>
            <w:vAlign w:val="center"/>
            <w:tcPrChange w:id="633" w:author="Gaaaab" w:date="2019-07-24T00:31:00Z">
              <w:tcPr>
                <w:tcW w:w="3192" w:type="dxa"/>
              </w:tcPr>
            </w:tcPrChange>
          </w:tcPr>
          <w:p w:rsidR="00000000" w:rsidRDefault="001F5BCD">
            <w:pPr>
              <w:pStyle w:val="BodyofResearch"/>
              <w:jc w:val="center"/>
              <w:rPr>
                <w:ins w:id="634" w:author="Gaaaab" w:date="2019-07-24T00:29:00Z"/>
                <w:szCs w:val="24"/>
              </w:rPr>
            </w:pPr>
            <w:ins w:id="635" w:author="Gaaaab" w:date="2019-07-24T00:31:00Z">
              <w:r>
                <w:rPr>
                  <w:szCs w:val="24"/>
                </w:rPr>
                <w:t>1500</w:t>
              </w:r>
            </w:ins>
          </w:p>
        </w:tc>
      </w:tr>
      <w:tr w:rsidR="001F5BCD" w:rsidTr="001F5BCD">
        <w:trPr>
          <w:ins w:id="636" w:author="Gaaaab" w:date="2019-07-24T00:29:00Z"/>
        </w:trPr>
        <w:tc>
          <w:tcPr>
            <w:tcW w:w="3192" w:type="dxa"/>
            <w:vAlign w:val="center"/>
            <w:tcPrChange w:id="637" w:author="Gaaaab" w:date="2019-07-24T00:31:00Z">
              <w:tcPr>
                <w:tcW w:w="3192" w:type="dxa"/>
              </w:tcPr>
            </w:tcPrChange>
          </w:tcPr>
          <w:p w:rsidR="00000000" w:rsidRDefault="001F5BCD">
            <w:pPr>
              <w:pStyle w:val="BodyofResearch"/>
              <w:jc w:val="center"/>
              <w:rPr>
                <w:ins w:id="638" w:author="Gaaaab" w:date="2019-07-24T00:29:00Z"/>
                <w:szCs w:val="24"/>
              </w:rPr>
            </w:pPr>
            <w:ins w:id="639" w:author="Gaaaab" w:date="2019-07-24T00:29:00Z">
              <w:r>
                <w:rPr>
                  <w:szCs w:val="24"/>
                </w:rPr>
                <w:t>1</w:t>
              </w:r>
            </w:ins>
          </w:p>
        </w:tc>
        <w:tc>
          <w:tcPr>
            <w:tcW w:w="3192" w:type="dxa"/>
            <w:vAlign w:val="center"/>
            <w:tcPrChange w:id="640" w:author="Gaaaab" w:date="2019-07-24T00:31:00Z">
              <w:tcPr>
                <w:tcW w:w="3192" w:type="dxa"/>
              </w:tcPr>
            </w:tcPrChange>
          </w:tcPr>
          <w:p w:rsidR="00000000" w:rsidRDefault="001F5BCD">
            <w:pPr>
              <w:pStyle w:val="BodyofResearch"/>
              <w:jc w:val="center"/>
              <w:rPr>
                <w:ins w:id="641" w:author="Gaaaab" w:date="2019-07-24T00:29:00Z"/>
                <w:szCs w:val="24"/>
              </w:rPr>
            </w:pPr>
            <w:ins w:id="642" w:author="Gaaaab" w:date="2019-07-24T00:30:00Z">
              <w:r>
                <w:rPr>
                  <w:color w:val="000000"/>
                </w:rPr>
                <w:t>RC Smart Car Chassis with Speed encoder</w:t>
              </w:r>
            </w:ins>
          </w:p>
        </w:tc>
        <w:tc>
          <w:tcPr>
            <w:tcW w:w="3192" w:type="dxa"/>
            <w:vAlign w:val="center"/>
            <w:tcPrChange w:id="643" w:author="Gaaaab" w:date="2019-07-24T00:31:00Z">
              <w:tcPr>
                <w:tcW w:w="3192" w:type="dxa"/>
              </w:tcPr>
            </w:tcPrChange>
          </w:tcPr>
          <w:p w:rsidR="00000000" w:rsidRDefault="001F5BCD">
            <w:pPr>
              <w:pStyle w:val="BodyofResearch"/>
              <w:jc w:val="center"/>
              <w:rPr>
                <w:ins w:id="644" w:author="Gaaaab" w:date="2019-07-24T00:29:00Z"/>
                <w:szCs w:val="24"/>
              </w:rPr>
            </w:pPr>
            <w:ins w:id="645" w:author="Gaaaab" w:date="2019-07-24T00:31:00Z">
              <w:r>
                <w:rPr>
                  <w:szCs w:val="24"/>
                </w:rPr>
                <w:t>1000</w:t>
              </w:r>
            </w:ins>
          </w:p>
        </w:tc>
      </w:tr>
      <w:tr w:rsidR="001F5BCD" w:rsidTr="001F5BCD">
        <w:trPr>
          <w:ins w:id="646" w:author="Gaaaab" w:date="2019-07-24T00:29:00Z"/>
        </w:trPr>
        <w:tc>
          <w:tcPr>
            <w:tcW w:w="3192" w:type="dxa"/>
            <w:vAlign w:val="center"/>
            <w:tcPrChange w:id="647" w:author="Gaaaab" w:date="2019-07-24T00:31:00Z">
              <w:tcPr>
                <w:tcW w:w="3192" w:type="dxa"/>
              </w:tcPr>
            </w:tcPrChange>
          </w:tcPr>
          <w:p w:rsidR="00000000" w:rsidRDefault="001F5BCD">
            <w:pPr>
              <w:pStyle w:val="BodyofResearch"/>
              <w:jc w:val="center"/>
              <w:rPr>
                <w:ins w:id="648" w:author="Gaaaab" w:date="2019-07-24T00:29:00Z"/>
                <w:szCs w:val="24"/>
              </w:rPr>
            </w:pPr>
            <w:ins w:id="649" w:author="Gaaaab" w:date="2019-07-24T00:29:00Z">
              <w:r>
                <w:rPr>
                  <w:szCs w:val="24"/>
                </w:rPr>
                <w:t>1</w:t>
              </w:r>
            </w:ins>
          </w:p>
        </w:tc>
        <w:tc>
          <w:tcPr>
            <w:tcW w:w="3192" w:type="dxa"/>
            <w:vAlign w:val="center"/>
            <w:tcPrChange w:id="650" w:author="Gaaaab" w:date="2019-07-24T00:31:00Z">
              <w:tcPr>
                <w:tcW w:w="3192" w:type="dxa"/>
              </w:tcPr>
            </w:tcPrChange>
          </w:tcPr>
          <w:p w:rsidR="00000000" w:rsidRDefault="001F5BCD">
            <w:pPr>
              <w:pStyle w:val="BodyofResearch"/>
              <w:jc w:val="center"/>
              <w:rPr>
                <w:ins w:id="651" w:author="Gaaaab" w:date="2019-07-24T00:29:00Z"/>
                <w:szCs w:val="24"/>
              </w:rPr>
            </w:pPr>
            <w:ins w:id="652" w:author="Gaaaab" w:date="2019-07-24T00:30:00Z">
              <w:r>
                <w:rPr>
                  <w:color w:val="000000"/>
                </w:rPr>
                <w:t>Power Supply</w:t>
              </w:r>
            </w:ins>
          </w:p>
        </w:tc>
        <w:tc>
          <w:tcPr>
            <w:tcW w:w="3192" w:type="dxa"/>
            <w:vAlign w:val="center"/>
            <w:tcPrChange w:id="653" w:author="Gaaaab" w:date="2019-07-24T00:31:00Z">
              <w:tcPr>
                <w:tcW w:w="3192" w:type="dxa"/>
              </w:tcPr>
            </w:tcPrChange>
          </w:tcPr>
          <w:p w:rsidR="00000000" w:rsidRDefault="001F5BCD">
            <w:pPr>
              <w:pStyle w:val="BodyofResearch"/>
              <w:jc w:val="center"/>
              <w:rPr>
                <w:ins w:id="654" w:author="Gaaaab" w:date="2019-07-24T00:29:00Z"/>
                <w:szCs w:val="24"/>
              </w:rPr>
            </w:pPr>
            <w:ins w:id="655" w:author="Gaaaab" w:date="2019-07-24T00:31:00Z">
              <w:r>
                <w:rPr>
                  <w:szCs w:val="24"/>
                </w:rPr>
                <w:t>500</w:t>
              </w:r>
            </w:ins>
          </w:p>
        </w:tc>
      </w:tr>
      <w:tr w:rsidR="001F5BCD" w:rsidTr="001F5BCD">
        <w:trPr>
          <w:ins w:id="656" w:author="Gaaaab" w:date="2019-07-24T00:29:00Z"/>
        </w:trPr>
        <w:tc>
          <w:tcPr>
            <w:tcW w:w="3192" w:type="dxa"/>
            <w:vAlign w:val="center"/>
            <w:tcPrChange w:id="657" w:author="Gaaaab" w:date="2019-07-24T00:31:00Z">
              <w:tcPr>
                <w:tcW w:w="3192" w:type="dxa"/>
              </w:tcPr>
            </w:tcPrChange>
          </w:tcPr>
          <w:p w:rsidR="00000000" w:rsidRDefault="001F5BCD">
            <w:pPr>
              <w:pStyle w:val="BodyofResearch"/>
              <w:jc w:val="center"/>
              <w:rPr>
                <w:ins w:id="658" w:author="Gaaaab" w:date="2019-07-24T00:29:00Z"/>
                <w:szCs w:val="24"/>
              </w:rPr>
            </w:pPr>
            <w:ins w:id="659" w:author="Gaaaab" w:date="2019-07-24T00:29:00Z">
              <w:r>
                <w:rPr>
                  <w:szCs w:val="24"/>
                </w:rPr>
                <w:t>1</w:t>
              </w:r>
            </w:ins>
          </w:p>
        </w:tc>
        <w:tc>
          <w:tcPr>
            <w:tcW w:w="3192" w:type="dxa"/>
            <w:vAlign w:val="center"/>
            <w:tcPrChange w:id="660" w:author="Gaaaab" w:date="2019-07-24T00:31:00Z">
              <w:tcPr>
                <w:tcW w:w="3192" w:type="dxa"/>
              </w:tcPr>
            </w:tcPrChange>
          </w:tcPr>
          <w:p w:rsidR="00000000" w:rsidRDefault="001F5BCD">
            <w:pPr>
              <w:pStyle w:val="BodyofResearch"/>
              <w:jc w:val="center"/>
              <w:rPr>
                <w:ins w:id="661" w:author="Gaaaab" w:date="2019-07-24T00:29:00Z"/>
                <w:szCs w:val="24"/>
              </w:rPr>
            </w:pPr>
            <w:ins w:id="662" w:author="Gaaaab" w:date="2019-07-24T00:30:00Z">
              <w:r>
                <w:rPr>
                  <w:color w:val="000000"/>
                </w:rPr>
                <w:t>PCB Board</w:t>
              </w:r>
            </w:ins>
          </w:p>
        </w:tc>
        <w:tc>
          <w:tcPr>
            <w:tcW w:w="3192" w:type="dxa"/>
            <w:vAlign w:val="center"/>
            <w:tcPrChange w:id="663" w:author="Gaaaab" w:date="2019-07-24T00:31:00Z">
              <w:tcPr>
                <w:tcW w:w="3192" w:type="dxa"/>
              </w:tcPr>
            </w:tcPrChange>
          </w:tcPr>
          <w:p w:rsidR="00000000" w:rsidRDefault="001F5BCD">
            <w:pPr>
              <w:pStyle w:val="BodyofResearch"/>
              <w:jc w:val="center"/>
              <w:rPr>
                <w:ins w:id="664" w:author="Gaaaab" w:date="2019-07-24T00:29:00Z"/>
                <w:szCs w:val="24"/>
              </w:rPr>
            </w:pPr>
            <w:ins w:id="665" w:author="Gaaaab" w:date="2019-07-24T00:31:00Z">
              <w:r>
                <w:rPr>
                  <w:szCs w:val="24"/>
                </w:rPr>
                <w:t>600</w:t>
              </w:r>
            </w:ins>
          </w:p>
        </w:tc>
      </w:tr>
      <w:tr w:rsidR="001F5BCD" w:rsidTr="001F5BCD">
        <w:trPr>
          <w:ins w:id="666" w:author="Gaaaab" w:date="2019-07-24T00:29:00Z"/>
        </w:trPr>
        <w:tc>
          <w:tcPr>
            <w:tcW w:w="3192" w:type="dxa"/>
            <w:vAlign w:val="center"/>
            <w:tcPrChange w:id="667" w:author="Gaaaab" w:date="2019-07-24T00:31:00Z">
              <w:tcPr>
                <w:tcW w:w="3192" w:type="dxa"/>
              </w:tcPr>
            </w:tcPrChange>
          </w:tcPr>
          <w:p w:rsidR="00000000" w:rsidRDefault="001F5BCD">
            <w:pPr>
              <w:pStyle w:val="BodyofResearch"/>
              <w:jc w:val="center"/>
              <w:rPr>
                <w:ins w:id="668" w:author="Gaaaab" w:date="2019-07-24T00:29:00Z"/>
                <w:szCs w:val="24"/>
              </w:rPr>
            </w:pPr>
            <w:ins w:id="669" w:author="Gaaaab" w:date="2019-07-24T00:29:00Z">
              <w:r>
                <w:rPr>
                  <w:szCs w:val="24"/>
                </w:rPr>
                <w:t>40 meters</w:t>
              </w:r>
            </w:ins>
          </w:p>
        </w:tc>
        <w:tc>
          <w:tcPr>
            <w:tcW w:w="3192" w:type="dxa"/>
            <w:vAlign w:val="center"/>
            <w:tcPrChange w:id="670" w:author="Gaaaab" w:date="2019-07-24T00:31:00Z">
              <w:tcPr>
                <w:tcW w:w="3192" w:type="dxa"/>
              </w:tcPr>
            </w:tcPrChange>
          </w:tcPr>
          <w:p w:rsidR="00000000" w:rsidRDefault="001F5BCD">
            <w:pPr>
              <w:pStyle w:val="BodyofResearch"/>
              <w:jc w:val="center"/>
              <w:rPr>
                <w:ins w:id="671" w:author="Gaaaab" w:date="2019-07-24T00:29:00Z"/>
                <w:szCs w:val="24"/>
              </w:rPr>
            </w:pPr>
            <w:ins w:id="672" w:author="Gaaaab" w:date="2019-07-24T00:30:00Z">
              <w:r>
                <w:rPr>
                  <w:color w:val="000000"/>
                </w:rPr>
                <w:t>Connecting Wires</w:t>
              </w:r>
            </w:ins>
          </w:p>
        </w:tc>
        <w:tc>
          <w:tcPr>
            <w:tcW w:w="3192" w:type="dxa"/>
            <w:vAlign w:val="center"/>
            <w:tcPrChange w:id="673" w:author="Gaaaab" w:date="2019-07-24T00:31:00Z">
              <w:tcPr>
                <w:tcW w:w="3192" w:type="dxa"/>
              </w:tcPr>
            </w:tcPrChange>
          </w:tcPr>
          <w:p w:rsidR="00000000" w:rsidRDefault="001F5BCD">
            <w:pPr>
              <w:pStyle w:val="BodyofResearch"/>
              <w:jc w:val="center"/>
              <w:rPr>
                <w:ins w:id="674" w:author="Gaaaab" w:date="2019-07-24T00:29:00Z"/>
                <w:szCs w:val="24"/>
              </w:rPr>
            </w:pPr>
            <w:ins w:id="675" w:author="Gaaaab" w:date="2019-07-24T00:31:00Z">
              <w:r>
                <w:rPr>
                  <w:szCs w:val="24"/>
                </w:rPr>
                <w:t>200</w:t>
              </w:r>
            </w:ins>
          </w:p>
        </w:tc>
      </w:tr>
    </w:tbl>
    <w:p w:rsidR="00B4569D" w:rsidDel="001F5BCD" w:rsidRDefault="00872851">
      <w:pPr>
        <w:pStyle w:val="BodyofResearch"/>
        <w:jc w:val="center"/>
      </w:pPr>
      <w:moveFromRangeStart w:id="676" w:author="Gaaaab" w:date="2019-07-24T00:31:00Z" w:name="move14820712"/>
      <w:moveFrom w:id="677" w:author="Gaaaab" w:date="2019-07-24T00:31:00Z">
        <w:r w:rsidDel="001F5BCD">
          <w:rPr>
            <w:szCs w:val="24"/>
          </w:rPr>
          <w:t xml:space="preserve">Table 4: </w:t>
        </w:r>
      </w:moveFrom>
    </w:p>
    <w:tbl>
      <w:tblPr>
        <w:tblW w:w="8359" w:type="dxa"/>
        <w:jc w:val="center"/>
        <w:tblLook w:val="04A0"/>
      </w:tblPr>
      <w:tblGrid>
        <w:gridCol w:w="2169"/>
        <w:gridCol w:w="3718"/>
        <w:gridCol w:w="2472"/>
      </w:tblGrid>
      <w:tr w:rsidR="00B4569D" w:rsidDel="001F5BCD">
        <w:trPr>
          <w:trHeight w:val="672"/>
          <w:jc w:val="center"/>
          <w:del w:id="678" w:author="Gaaaab" w:date="2019-07-24T00:31:00Z"/>
        </w:trPr>
        <w:tc>
          <w:tcPr>
            <w:tcW w:w="2169" w:type="dxa"/>
            <w:shd w:val="clear" w:color="auto" w:fill="auto"/>
          </w:tcPr>
          <w:moveFromRangeEnd w:id="676"/>
          <w:p w:rsidR="00B4569D" w:rsidDel="001F5BCD" w:rsidRDefault="00872851">
            <w:pPr>
              <w:pStyle w:val="BodyofResearch"/>
              <w:spacing w:after="0" w:line="240" w:lineRule="auto"/>
              <w:jc w:val="center"/>
              <w:rPr>
                <w:del w:id="679" w:author="Gaaaab" w:date="2019-07-24T00:31:00Z"/>
              </w:rPr>
            </w:pPr>
            <w:del w:id="680" w:author="Gaaaab" w:date="2019-07-24T00:29:00Z">
              <w:r w:rsidDel="001F5BCD">
                <w:rPr>
                  <w:color w:val="000000"/>
                </w:rPr>
                <w:delText>Quantity</w:delText>
              </w:r>
            </w:del>
          </w:p>
        </w:tc>
        <w:tc>
          <w:tcPr>
            <w:tcW w:w="3718" w:type="dxa"/>
            <w:shd w:val="clear" w:color="auto" w:fill="auto"/>
          </w:tcPr>
          <w:p w:rsidR="00B4569D" w:rsidDel="001F5BCD" w:rsidRDefault="00872851">
            <w:pPr>
              <w:pStyle w:val="BodyofResearch"/>
              <w:spacing w:after="0" w:line="240" w:lineRule="auto"/>
              <w:jc w:val="center"/>
              <w:rPr>
                <w:del w:id="681" w:author="Gaaaab" w:date="2019-07-24T00:31:00Z"/>
              </w:rPr>
            </w:pPr>
            <w:del w:id="682" w:author="Gaaaab" w:date="2019-07-24T00:29:00Z">
              <w:r w:rsidDel="001F5BCD">
                <w:rPr>
                  <w:color w:val="000000"/>
                </w:rPr>
                <w:delText>Specifics</w:delText>
              </w:r>
            </w:del>
          </w:p>
        </w:tc>
        <w:tc>
          <w:tcPr>
            <w:tcW w:w="2472" w:type="dxa"/>
            <w:shd w:val="clear" w:color="auto" w:fill="auto"/>
          </w:tcPr>
          <w:p w:rsidR="00B4569D" w:rsidDel="001F5BCD" w:rsidRDefault="00872851">
            <w:pPr>
              <w:pStyle w:val="BodyofResearch"/>
              <w:spacing w:after="0" w:line="240" w:lineRule="auto"/>
              <w:jc w:val="center"/>
              <w:rPr>
                <w:del w:id="683" w:author="Gaaaab" w:date="2019-07-24T00:31:00Z"/>
              </w:rPr>
            </w:pPr>
            <w:del w:id="684" w:author="Gaaaab" w:date="2019-07-24T00:29:00Z">
              <w:r w:rsidDel="001F5BCD">
                <w:rPr>
                  <w:color w:val="000000"/>
                </w:rPr>
                <w:delText>Approximate Cost</w:delText>
              </w:r>
            </w:del>
          </w:p>
        </w:tc>
      </w:tr>
      <w:tr w:rsidR="00B4569D" w:rsidDel="001F5BCD">
        <w:trPr>
          <w:trHeight w:val="633"/>
          <w:jc w:val="center"/>
          <w:del w:id="685" w:author="Gaaaab" w:date="2019-07-24T00:31:00Z"/>
        </w:trPr>
        <w:tc>
          <w:tcPr>
            <w:tcW w:w="2169" w:type="dxa"/>
            <w:shd w:val="clear" w:color="auto" w:fill="auto"/>
          </w:tcPr>
          <w:p w:rsidR="00B4569D" w:rsidDel="001F5BCD" w:rsidRDefault="00872851">
            <w:pPr>
              <w:pStyle w:val="BodyofResearch"/>
              <w:spacing w:after="0" w:line="240" w:lineRule="auto"/>
              <w:jc w:val="center"/>
              <w:rPr>
                <w:del w:id="686" w:author="Gaaaab" w:date="2019-07-24T00:31:00Z"/>
              </w:rPr>
            </w:pPr>
            <w:del w:id="687" w:author="Gaaaab" w:date="2019-07-24T00:29:00Z">
              <w:r w:rsidDel="001F5BCD">
                <w:rPr>
                  <w:color w:val="000000"/>
                </w:rPr>
                <w:delText>1</w:delText>
              </w:r>
            </w:del>
          </w:p>
        </w:tc>
        <w:tc>
          <w:tcPr>
            <w:tcW w:w="3718" w:type="dxa"/>
            <w:shd w:val="clear" w:color="auto" w:fill="auto"/>
          </w:tcPr>
          <w:p w:rsidR="00B4569D" w:rsidDel="001F5BCD" w:rsidRDefault="00872851">
            <w:pPr>
              <w:pStyle w:val="BodyofResearch"/>
              <w:spacing w:after="0" w:line="240" w:lineRule="auto"/>
              <w:jc w:val="center"/>
              <w:rPr>
                <w:del w:id="688" w:author="Gaaaab" w:date="2019-07-24T00:31:00Z"/>
              </w:rPr>
            </w:pPr>
            <w:del w:id="689" w:author="Gaaaab" w:date="2019-07-24T00:29:00Z">
              <w:r w:rsidDel="001F5BCD">
                <w:rPr>
                  <w:color w:val="000000"/>
                </w:rPr>
                <w:delText>Arduino UNO</w:delText>
              </w:r>
            </w:del>
          </w:p>
        </w:tc>
        <w:tc>
          <w:tcPr>
            <w:tcW w:w="2472" w:type="dxa"/>
            <w:shd w:val="clear" w:color="auto" w:fill="auto"/>
          </w:tcPr>
          <w:p w:rsidR="00B4569D" w:rsidDel="001F5BCD" w:rsidRDefault="00872851">
            <w:pPr>
              <w:pStyle w:val="BodyofResearch"/>
              <w:spacing w:after="0" w:line="240" w:lineRule="auto"/>
              <w:jc w:val="center"/>
              <w:rPr>
                <w:del w:id="690" w:author="Gaaaab" w:date="2019-07-24T00:31:00Z"/>
              </w:rPr>
            </w:pPr>
            <w:del w:id="691" w:author="Gaaaab" w:date="2019-07-24T00:31:00Z">
              <w:r w:rsidDel="001F5BCD">
                <w:rPr>
                  <w:color w:val="000000"/>
                </w:rPr>
                <w:delText>2000</w:delText>
              </w:r>
            </w:del>
          </w:p>
        </w:tc>
      </w:tr>
      <w:tr w:rsidR="00B4569D" w:rsidDel="001F5BCD">
        <w:trPr>
          <w:trHeight w:val="712"/>
          <w:jc w:val="center"/>
          <w:del w:id="692" w:author="Gaaaab" w:date="2019-07-24T00:31:00Z"/>
        </w:trPr>
        <w:tc>
          <w:tcPr>
            <w:tcW w:w="2169" w:type="dxa"/>
            <w:shd w:val="clear" w:color="auto" w:fill="auto"/>
          </w:tcPr>
          <w:p w:rsidR="00B4569D" w:rsidDel="001F5BCD" w:rsidRDefault="00872851">
            <w:pPr>
              <w:pStyle w:val="BodyofResearch"/>
              <w:spacing w:after="0" w:line="240" w:lineRule="auto"/>
              <w:jc w:val="center"/>
              <w:rPr>
                <w:del w:id="693" w:author="Gaaaab" w:date="2019-07-24T00:31:00Z"/>
              </w:rPr>
            </w:pPr>
            <w:del w:id="694" w:author="Gaaaab" w:date="2019-07-24T00:31:00Z">
              <w:r w:rsidDel="001F5BCD">
                <w:rPr>
                  <w:color w:val="000000"/>
                </w:rPr>
                <w:lastRenderedPageBreak/>
                <w:delText>1</w:delText>
              </w:r>
            </w:del>
          </w:p>
        </w:tc>
        <w:tc>
          <w:tcPr>
            <w:tcW w:w="3718" w:type="dxa"/>
            <w:shd w:val="clear" w:color="auto" w:fill="auto"/>
          </w:tcPr>
          <w:p w:rsidR="00B4569D" w:rsidDel="001F5BCD" w:rsidRDefault="00872851">
            <w:pPr>
              <w:pStyle w:val="BodyofResearch"/>
              <w:spacing w:after="0" w:line="240" w:lineRule="auto"/>
              <w:jc w:val="center"/>
              <w:rPr>
                <w:del w:id="695" w:author="Gaaaab" w:date="2019-07-24T00:31:00Z"/>
              </w:rPr>
            </w:pPr>
            <w:del w:id="696" w:author="Gaaaab" w:date="2019-07-24T00:29:00Z">
              <w:r w:rsidDel="001F5BCD">
                <w:rPr>
                  <w:color w:val="000000"/>
                </w:rPr>
                <w:delText>LCD (16x2)</w:delText>
              </w:r>
            </w:del>
          </w:p>
        </w:tc>
        <w:tc>
          <w:tcPr>
            <w:tcW w:w="2472" w:type="dxa"/>
            <w:shd w:val="clear" w:color="auto" w:fill="auto"/>
          </w:tcPr>
          <w:p w:rsidR="00B4569D" w:rsidDel="001F5BCD" w:rsidRDefault="00872851">
            <w:pPr>
              <w:pStyle w:val="BodyofResearch"/>
              <w:spacing w:after="0" w:line="240" w:lineRule="auto"/>
              <w:jc w:val="center"/>
              <w:rPr>
                <w:del w:id="697" w:author="Gaaaab" w:date="2019-07-24T00:31:00Z"/>
              </w:rPr>
            </w:pPr>
            <w:del w:id="698" w:author="Gaaaab" w:date="2019-07-24T00:31:00Z">
              <w:r w:rsidDel="001F5BCD">
                <w:rPr>
                  <w:color w:val="000000"/>
                </w:rPr>
                <w:delText>400</w:delText>
              </w:r>
            </w:del>
          </w:p>
        </w:tc>
      </w:tr>
      <w:tr w:rsidR="00B4569D" w:rsidDel="001F5BCD">
        <w:trPr>
          <w:trHeight w:val="712"/>
          <w:jc w:val="center"/>
          <w:del w:id="699" w:author="Gaaaab" w:date="2019-07-24T00:31:00Z"/>
        </w:trPr>
        <w:tc>
          <w:tcPr>
            <w:tcW w:w="2169" w:type="dxa"/>
            <w:shd w:val="clear" w:color="auto" w:fill="auto"/>
          </w:tcPr>
          <w:p w:rsidR="00B4569D" w:rsidDel="001F5BCD" w:rsidRDefault="00872851">
            <w:pPr>
              <w:pStyle w:val="BodyofResearch"/>
              <w:spacing w:after="0" w:line="240" w:lineRule="auto"/>
              <w:jc w:val="center"/>
              <w:rPr>
                <w:del w:id="700" w:author="Gaaaab" w:date="2019-07-24T00:31:00Z"/>
              </w:rPr>
            </w:pPr>
            <w:del w:id="701" w:author="Gaaaab" w:date="2019-07-24T00:31:00Z">
              <w:r w:rsidDel="001F5BCD">
                <w:rPr>
                  <w:color w:val="000000"/>
                </w:rPr>
                <w:delText>14</w:delText>
              </w:r>
            </w:del>
          </w:p>
        </w:tc>
        <w:tc>
          <w:tcPr>
            <w:tcW w:w="3718" w:type="dxa"/>
            <w:shd w:val="clear" w:color="auto" w:fill="auto"/>
          </w:tcPr>
          <w:p w:rsidR="00B4569D" w:rsidDel="001F5BCD" w:rsidRDefault="00872851">
            <w:pPr>
              <w:pStyle w:val="BodyofResearch"/>
              <w:spacing w:after="0" w:line="240" w:lineRule="auto"/>
              <w:jc w:val="center"/>
              <w:rPr>
                <w:del w:id="702" w:author="Gaaaab" w:date="2019-07-24T00:31:00Z"/>
              </w:rPr>
            </w:pPr>
            <w:del w:id="703" w:author="Gaaaab" w:date="2019-07-24T00:30:00Z">
              <w:r w:rsidDel="001F5BCD">
                <w:rPr>
                  <w:color w:val="000000"/>
                </w:rPr>
                <w:delText>Push Button</w:delText>
              </w:r>
            </w:del>
          </w:p>
        </w:tc>
        <w:tc>
          <w:tcPr>
            <w:tcW w:w="2472" w:type="dxa"/>
            <w:shd w:val="clear" w:color="auto" w:fill="auto"/>
          </w:tcPr>
          <w:p w:rsidR="00B4569D" w:rsidDel="001F5BCD" w:rsidRDefault="00872851">
            <w:pPr>
              <w:pStyle w:val="BodyofResearch"/>
              <w:spacing w:after="0" w:line="240" w:lineRule="auto"/>
              <w:jc w:val="center"/>
              <w:rPr>
                <w:del w:id="704" w:author="Gaaaab" w:date="2019-07-24T00:31:00Z"/>
              </w:rPr>
            </w:pPr>
            <w:del w:id="705" w:author="Gaaaab" w:date="2019-07-24T00:31:00Z">
              <w:r w:rsidDel="001F5BCD">
                <w:rPr>
                  <w:color w:val="000000"/>
                </w:rPr>
                <w:delText>150</w:delText>
              </w:r>
            </w:del>
          </w:p>
        </w:tc>
      </w:tr>
      <w:tr w:rsidR="00B4569D" w:rsidDel="001F5BCD">
        <w:trPr>
          <w:trHeight w:val="712"/>
          <w:jc w:val="center"/>
          <w:del w:id="706" w:author="Gaaaab" w:date="2019-07-24T00:31:00Z"/>
        </w:trPr>
        <w:tc>
          <w:tcPr>
            <w:tcW w:w="2169" w:type="dxa"/>
            <w:shd w:val="clear" w:color="auto" w:fill="auto"/>
          </w:tcPr>
          <w:p w:rsidR="00B4569D" w:rsidDel="001F5BCD" w:rsidRDefault="00872851">
            <w:pPr>
              <w:pStyle w:val="BodyofResearch"/>
              <w:spacing w:after="0" w:line="240" w:lineRule="auto"/>
              <w:jc w:val="center"/>
              <w:rPr>
                <w:del w:id="707" w:author="Gaaaab" w:date="2019-07-24T00:31:00Z"/>
              </w:rPr>
            </w:pPr>
            <w:del w:id="708" w:author="Gaaaab" w:date="2019-07-24T00:31:00Z">
              <w:r w:rsidDel="001F5BCD">
                <w:rPr>
                  <w:color w:val="000000"/>
                </w:rPr>
                <w:delText>5</w:delText>
              </w:r>
            </w:del>
          </w:p>
        </w:tc>
        <w:tc>
          <w:tcPr>
            <w:tcW w:w="3718" w:type="dxa"/>
            <w:shd w:val="clear" w:color="auto" w:fill="auto"/>
          </w:tcPr>
          <w:p w:rsidR="00B4569D" w:rsidDel="001F5BCD" w:rsidRDefault="00872851">
            <w:pPr>
              <w:pStyle w:val="BodyofResearch"/>
              <w:spacing w:after="0" w:line="240" w:lineRule="auto"/>
              <w:jc w:val="center"/>
              <w:rPr>
                <w:del w:id="709" w:author="Gaaaab" w:date="2019-07-24T00:31:00Z"/>
              </w:rPr>
            </w:pPr>
            <w:del w:id="710" w:author="Gaaaab" w:date="2019-07-24T00:30:00Z">
              <w:r w:rsidDel="001F5BCD">
                <w:rPr>
                  <w:color w:val="000000"/>
                </w:rPr>
                <w:delText>Potentiometer -10k</w:delText>
              </w:r>
            </w:del>
          </w:p>
        </w:tc>
        <w:tc>
          <w:tcPr>
            <w:tcW w:w="2472" w:type="dxa"/>
            <w:shd w:val="clear" w:color="auto" w:fill="auto"/>
          </w:tcPr>
          <w:p w:rsidR="00B4569D" w:rsidDel="001F5BCD" w:rsidRDefault="00872851">
            <w:pPr>
              <w:pStyle w:val="BodyofResearch"/>
              <w:spacing w:after="0" w:line="240" w:lineRule="auto"/>
              <w:jc w:val="center"/>
              <w:rPr>
                <w:del w:id="711" w:author="Gaaaab" w:date="2019-07-24T00:31:00Z"/>
              </w:rPr>
            </w:pPr>
            <w:del w:id="712" w:author="Gaaaab" w:date="2019-07-24T00:31:00Z">
              <w:r w:rsidDel="001F5BCD">
                <w:rPr>
                  <w:color w:val="000000"/>
                </w:rPr>
                <w:delText>50</w:delText>
              </w:r>
            </w:del>
          </w:p>
        </w:tc>
      </w:tr>
      <w:tr w:rsidR="00B4569D" w:rsidDel="001F5BCD">
        <w:trPr>
          <w:trHeight w:val="712"/>
          <w:jc w:val="center"/>
          <w:del w:id="713" w:author="Gaaaab" w:date="2019-07-24T00:31:00Z"/>
        </w:trPr>
        <w:tc>
          <w:tcPr>
            <w:tcW w:w="2169" w:type="dxa"/>
            <w:shd w:val="clear" w:color="auto" w:fill="auto"/>
          </w:tcPr>
          <w:p w:rsidR="00B4569D" w:rsidDel="001F5BCD" w:rsidRDefault="00872851">
            <w:pPr>
              <w:pStyle w:val="BodyofResearch"/>
              <w:spacing w:after="0" w:line="240" w:lineRule="auto"/>
              <w:jc w:val="center"/>
              <w:rPr>
                <w:del w:id="714" w:author="Gaaaab" w:date="2019-07-24T00:31:00Z"/>
              </w:rPr>
            </w:pPr>
            <w:del w:id="715" w:author="Gaaaab" w:date="2019-07-24T00:31:00Z">
              <w:r w:rsidDel="001F5BCD">
                <w:rPr>
                  <w:color w:val="000000"/>
                </w:rPr>
                <w:delText>1</w:delText>
              </w:r>
            </w:del>
          </w:p>
        </w:tc>
        <w:tc>
          <w:tcPr>
            <w:tcW w:w="3718" w:type="dxa"/>
            <w:shd w:val="clear" w:color="auto" w:fill="auto"/>
          </w:tcPr>
          <w:p w:rsidR="00B4569D" w:rsidDel="001F5BCD" w:rsidRDefault="00872851">
            <w:pPr>
              <w:pStyle w:val="BodyofResearch"/>
              <w:spacing w:after="0" w:line="240" w:lineRule="auto"/>
              <w:jc w:val="center"/>
              <w:rPr>
                <w:del w:id="716" w:author="Gaaaab" w:date="2019-07-24T00:31:00Z"/>
              </w:rPr>
            </w:pPr>
            <w:del w:id="717" w:author="Gaaaab" w:date="2019-07-24T00:30:00Z">
              <w:r w:rsidDel="001F5BCD">
                <w:rPr>
                  <w:color w:val="000000"/>
                </w:rPr>
                <w:delText>ULN2003 Motor Driver IC</w:delText>
              </w:r>
            </w:del>
          </w:p>
        </w:tc>
        <w:tc>
          <w:tcPr>
            <w:tcW w:w="2472" w:type="dxa"/>
            <w:shd w:val="clear" w:color="auto" w:fill="auto"/>
          </w:tcPr>
          <w:p w:rsidR="00B4569D" w:rsidDel="001F5BCD" w:rsidRDefault="00872851">
            <w:pPr>
              <w:pStyle w:val="BodyofResearch"/>
              <w:spacing w:after="0" w:line="240" w:lineRule="auto"/>
              <w:jc w:val="center"/>
              <w:rPr>
                <w:del w:id="718" w:author="Gaaaab" w:date="2019-07-24T00:31:00Z"/>
              </w:rPr>
            </w:pPr>
            <w:del w:id="719" w:author="Gaaaab" w:date="2019-07-24T00:31:00Z">
              <w:r w:rsidDel="001F5BCD">
                <w:rPr>
                  <w:color w:val="000000"/>
                </w:rPr>
                <w:delText>200</w:delText>
              </w:r>
            </w:del>
          </w:p>
        </w:tc>
      </w:tr>
      <w:tr w:rsidR="00B4569D" w:rsidDel="001F5BCD">
        <w:trPr>
          <w:trHeight w:val="712"/>
          <w:jc w:val="center"/>
          <w:del w:id="720" w:author="Gaaaab" w:date="2019-07-24T00:31:00Z"/>
        </w:trPr>
        <w:tc>
          <w:tcPr>
            <w:tcW w:w="2169" w:type="dxa"/>
            <w:shd w:val="clear" w:color="auto" w:fill="auto"/>
          </w:tcPr>
          <w:p w:rsidR="00B4569D" w:rsidDel="001F5BCD" w:rsidRDefault="00872851">
            <w:pPr>
              <w:pStyle w:val="BodyofResearch"/>
              <w:spacing w:after="0" w:line="240" w:lineRule="auto"/>
              <w:jc w:val="center"/>
              <w:rPr>
                <w:del w:id="721" w:author="Gaaaab" w:date="2019-07-24T00:31:00Z"/>
              </w:rPr>
            </w:pPr>
            <w:del w:id="722" w:author="Gaaaab" w:date="2019-07-24T00:31:00Z">
              <w:r w:rsidDel="001F5BCD">
                <w:rPr>
                  <w:color w:val="000000"/>
                </w:rPr>
                <w:delText>1</w:delText>
              </w:r>
            </w:del>
          </w:p>
        </w:tc>
        <w:tc>
          <w:tcPr>
            <w:tcW w:w="3718" w:type="dxa"/>
            <w:shd w:val="clear" w:color="auto" w:fill="auto"/>
          </w:tcPr>
          <w:p w:rsidR="00B4569D" w:rsidDel="001F5BCD" w:rsidRDefault="00872851">
            <w:pPr>
              <w:pStyle w:val="BodyofResearch"/>
              <w:spacing w:after="0" w:line="240" w:lineRule="auto"/>
              <w:jc w:val="center"/>
              <w:rPr>
                <w:del w:id="723" w:author="Gaaaab" w:date="2019-07-24T00:31:00Z"/>
              </w:rPr>
            </w:pPr>
            <w:del w:id="724" w:author="Gaaaab" w:date="2019-07-24T00:30:00Z">
              <w:r w:rsidDel="001F5BCD">
                <w:rPr>
                  <w:color w:val="000000"/>
                </w:rPr>
                <w:delText>LM393 Speed Sensor Module (FC-03)</w:delText>
              </w:r>
            </w:del>
          </w:p>
        </w:tc>
        <w:tc>
          <w:tcPr>
            <w:tcW w:w="2472" w:type="dxa"/>
            <w:shd w:val="clear" w:color="auto" w:fill="auto"/>
          </w:tcPr>
          <w:p w:rsidR="00B4569D" w:rsidDel="001F5BCD" w:rsidRDefault="00872851">
            <w:pPr>
              <w:pStyle w:val="BodyofResearch"/>
              <w:spacing w:after="0" w:line="240" w:lineRule="auto"/>
              <w:jc w:val="center"/>
              <w:rPr>
                <w:del w:id="725" w:author="Gaaaab" w:date="2019-07-24T00:31:00Z"/>
              </w:rPr>
            </w:pPr>
            <w:del w:id="726" w:author="Gaaaab" w:date="2019-07-24T00:31:00Z">
              <w:r w:rsidDel="001F5BCD">
                <w:rPr>
                  <w:color w:val="000000"/>
                </w:rPr>
                <w:delText>1500</w:delText>
              </w:r>
            </w:del>
          </w:p>
        </w:tc>
      </w:tr>
      <w:tr w:rsidR="00B4569D" w:rsidDel="001F5BCD">
        <w:trPr>
          <w:trHeight w:val="712"/>
          <w:jc w:val="center"/>
          <w:del w:id="727" w:author="Gaaaab" w:date="2019-07-24T00:31:00Z"/>
        </w:trPr>
        <w:tc>
          <w:tcPr>
            <w:tcW w:w="2169" w:type="dxa"/>
            <w:shd w:val="clear" w:color="auto" w:fill="auto"/>
          </w:tcPr>
          <w:p w:rsidR="00B4569D" w:rsidDel="001F5BCD" w:rsidRDefault="00872851">
            <w:pPr>
              <w:pStyle w:val="BodyofResearch"/>
              <w:spacing w:after="0" w:line="240" w:lineRule="auto"/>
              <w:jc w:val="center"/>
              <w:rPr>
                <w:del w:id="728" w:author="Gaaaab" w:date="2019-07-24T00:31:00Z"/>
              </w:rPr>
            </w:pPr>
            <w:del w:id="729" w:author="Gaaaab" w:date="2019-07-24T00:31:00Z">
              <w:r w:rsidDel="001F5BCD">
                <w:rPr>
                  <w:color w:val="000000"/>
                </w:rPr>
                <w:delText>1</w:delText>
              </w:r>
            </w:del>
          </w:p>
        </w:tc>
        <w:tc>
          <w:tcPr>
            <w:tcW w:w="3718" w:type="dxa"/>
            <w:shd w:val="clear" w:color="auto" w:fill="auto"/>
          </w:tcPr>
          <w:p w:rsidR="00B4569D" w:rsidDel="001F5BCD" w:rsidRDefault="00872851">
            <w:pPr>
              <w:pStyle w:val="BodyofResearch"/>
              <w:spacing w:after="0" w:line="240" w:lineRule="auto"/>
              <w:jc w:val="center"/>
              <w:rPr>
                <w:del w:id="730" w:author="Gaaaab" w:date="2019-07-24T00:31:00Z"/>
              </w:rPr>
            </w:pPr>
            <w:del w:id="731" w:author="Gaaaab" w:date="2019-07-24T00:30:00Z">
              <w:r w:rsidDel="001F5BCD">
                <w:rPr>
                  <w:color w:val="000000"/>
                </w:rPr>
                <w:delText>RC Smart Car Chassis with Speed encoder</w:delText>
              </w:r>
            </w:del>
          </w:p>
        </w:tc>
        <w:tc>
          <w:tcPr>
            <w:tcW w:w="2472" w:type="dxa"/>
            <w:shd w:val="clear" w:color="auto" w:fill="auto"/>
          </w:tcPr>
          <w:p w:rsidR="00B4569D" w:rsidDel="001F5BCD" w:rsidRDefault="00872851">
            <w:pPr>
              <w:pStyle w:val="BodyofResearch"/>
              <w:spacing w:after="0" w:line="240" w:lineRule="auto"/>
              <w:jc w:val="center"/>
              <w:rPr>
                <w:del w:id="732" w:author="Gaaaab" w:date="2019-07-24T00:31:00Z"/>
              </w:rPr>
            </w:pPr>
            <w:del w:id="733" w:author="Gaaaab" w:date="2019-07-24T00:31:00Z">
              <w:r w:rsidDel="001F5BCD">
                <w:rPr>
                  <w:color w:val="000000"/>
                </w:rPr>
                <w:delText>1000</w:delText>
              </w:r>
            </w:del>
          </w:p>
        </w:tc>
      </w:tr>
      <w:tr w:rsidR="00B4569D" w:rsidDel="001F5BCD">
        <w:trPr>
          <w:trHeight w:val="712"/>
          <w:jc w:val="center"/>
          <w:del w:id="734" w:author="Gaaaab" w:date="2019-07-24T00:31:00Z"/>
        </w:trPr>
        <w:tc>
          <w:tcPr>
            <w:tcW w:w="2169" w:type="dxa"/>
            <w:shd w:val="clear" w:color="auto" w:fill="auto"/>
          </w:tcPr>
          <w:p w:rsidR="00B4569D" w:rsidDel="001F5BCD" w:rsidRDefault="00872851">
            <w:pPr>
              <w:pStyle w:val="BodyofResearch"/>
              <w:spacing w:after="0" w:line="240" w:lineRule="auto"/>
              <w:jc w:val="center"/>
              <w:rPr>
                <w:del w:id="735" w:author="Gaaaab" w:date="2019-07-24T00:31:00Z"/>
              </w:rPr>
            </w:pPr>
            <w:del w:id="736" w:author="Gaaaab" w:date="2019-07-24T00:31:00Z">
              <w:r w:rsidDel="001F5BCD">
                <w:rPr>
                  <w:color w:val="000000"/>
                </w:rPr>
                <w:delText>1</w:delText>
              </w:r>
            </w:del>
          </w:p>
        </w:tc>
        <w:tc>
          <w:tcPr>
            <w:tcW w:w="3718" w:type="dxa"/>
            <w:shd w:val="clear" w:color="auto" w:fill="auto"/>
          </w:tcPr>
          <w:p w:rsidR="00B4569D" w:rsidDel="001F5BCD" w:rsidRDefault="00872851">
            <w:pPr>
              <w:pStyle w:val="BodyofResearch"/>
              <w:spacing w:after="0" w:line="240" w:lineRule="auto"/>
              <w:jc w:val="center"/>
              <w:rPr>
                <w:del w:id="737" w:author="Gaaaab" w:date="2019-07-24T00:31:00Z"/>
              </w:rPr>
            </w:pPr>
            <w:del w:id="738" w:author="Gaaaab" w:date="2019-07-24T00:30:00Z">
              <w:r w:rsidDel="001F5BCD">
                <w:rPr>
                  <w:color w:val="000000"/>
                </w:rPr>
                <w:delText>Power Supply</w:delText>
              </w:r>
            </w:del>
          </w:p>
        </w:tc>
        <w:tc>
          <w:tcPr>
            <w:tcW w:w="2472" w:type="dxa"/>
            <w:shd w:val="clear" w:color="auto" w:fill="auto"/>
          </w:tcPr>
          <w:p w:rsidR="00B4569D" w:rsidDel="001F5BCD" w:rsidRDefault="00872851">
            <w:pPr>
              <w:pStyle w:val="BodyofResearch"/>
              <w:spacing w:after="0" w:line="240" w:lineRule="auto"/>
              <w:jc w:val="center"/>
              <w:rPr>
                <w:del w:id="739" w:author="Gaaaab" w:date="2019-07-24T00:31:00Z"/>
              </w:rPr>
            </w:pPr>
            <w:del w:id="740" w:author="Gaaaab" w:date="2019-07-24T00:31:00Z">
              <w:r w:rsidDel="001F5BCD">
                <w:rPr>
                  <w:color w:val="000000"/>
                </w:rPr>
                <w:delText>500</w:delText>
              </w:r>
            </w:del>
          </w:p>
        </w:tc>
      </w:tr>
      <w:tr w:rsidR="00B4569D" w:rsidDel="001F5BCD">
        <w:trPr>
          <w:trHeight w:val="712"/>
          <w:jc w:val="center"/>
          <w:del w:id="741" w:author="Gaaaab" w:date="2019-07-24T00:31:00Z"/>
        </w:trPr>
        <w:tc>
          <w:tcPr>
            <w:tcW w:w="2169" w:type="dxa"/>
            <w:shd w:val="clear" w:color="auto" w:fill="auto"/>
          </w:tcPr>
          <w:p w:rsidR="00B4569D" w:rsidDel="001F5BCD" w:rsidRDefault="00872851">
            <w:pPr>
              <w:pStyle w:val="BodyofResearch"/>
              <w:spacing w:after="0" w:line="240" w:lineRule="auto"/>
              <w:jc w:val="center"/>
              <w:rPr>
                <w:del w:id="742" w:author="Gaaaab" w:date="2019-07-24T00:31:00Z"/>
              </w:rPr>
            </w:pPr>
            <w:del w:id="743" w:author="Gaaaab" w:date="2019-07-24T00:31:00Z">
              <w:r w:rsidDel="001F5BCD">
                <w:rPr>
                  <w:color w:val="000000"/>
                </w:rPr>
                <w:delText>1</w:delText>
              </w:r>
            </w:del>
          </w:p>
        </w:tc>
        <w:tc>
          <w:tcPr>
            <w:tcW w:w="3718" w:type="dxa"/>
            <w:shd w:val="clear" w:color="auto" w:fill="auto"/>
          </w:tcPr>
          <w:p w:rsidR="00B4569D" w:rsidDel="001F5BCD" w:rsidRDefault="00872851">
            <w:pPr>
              <w:pStyle w:val="BodyofResearch"/>
              <w:spacing w:after="0" w:line="240" w:lineRule="auto"/>
              <w:jc w:val="center"/>
              <w:rPr>
                <w:del w:id="744" w:author="Gaaaab" w:date="2019-07-24T00:31:00Z"/>
              </w:rPr>
            </w:pPr>
            <w:del w:id="745" w:author="Gaaaab" w:date="2019-07-24T00:30:00Z">
              <w:r w:rsidDel="001F5BCD">
                <w:rPr>
                  <w:color w:val="000000"/>
                </w:rPr>
                <w:delText>PCB Board</w:delText>
              </w:r>
            </w:del>
          </w:p>
        </w:tc>
        <w:tc>
          <w:tcPr>
            <w:tcW w:w="2472" w:type="dxa"/>
            <w:shd w:val="clear" w:color="auto" w:fill="auto"/>
          </w:tcPr>
          <w:p w:rsidR="00B4569D" w:rsidDel="001F5BCD" w:rsidRDefault="00872851">
            <w:pPr>
              <w:pStyle w:val="BodyofResearch"/>
              <w:spacing w:after="0" w:line="240" w:lineRule="auto"/>
              <w:jc w:val="center"/>
              <w:rPr>
                <w:del w:id="746" w:author="Gaaaab" w:date="2019-07-24T00:31:00Z"/>
              </w:rPr>
            </w:pPr>
            <w:del w:id="747" w:author="Gaaaab" w:date="2019-07-24T00:31:00Z">
              <w:r w:rsidDel="001F5BCD">
                <w:rPr>
                  <w:color w:val="000000"/>
                </w:rPr>
                <w:delText>600</w:delText>
              </w:r>
            </w:del>
          </w:p>
        </w:tc>
      </w:tr>
      <w:tr w:rsidR="00B4569D" w:rsidDel="001F5BCD">
        <w:trPr>
          <w:trHeight w:val="712"/>
          <w:jc w:val="center"/>
          <w:del w:id="748" w:author="Gaaaab" w:date="2019-07-24T00:31:00Z"/>
        </w:trPr>
        <w:tc>
          <w:tcPr>
            <w:tcW w:w="2169" w:type="dxa"/>
            <w:shd w:val="clear" w:color="auto" w:fill="auto"/>
          </w:tcPr>
          <w:p w:rsidR="00B4569D" w:rsidDel="001F5BCD" w:rsidRDefault="00872851">
            <w:pPr>
              <w:pStyle w:val="BodyofResearch"/>
              <w:spacing w:after="0" w:line="240" w:lineRule="auto"/>
              <w:jc w:val="center"/>
              <w:rPr>
                <w:del w:id="749" w:author="Gaaaab" w:date="2019-07-24T00:31:00Z"/>
              </w:rPr>
            </w:pPr>
            <w:del w:id="750" w:author="Gaaaab" w:date="2019-07-24T00:31:00Z">
              <w:r w:rsidDel="001F5BCD">
                <w:rPr>
                  <w:color w:val="000000"/>
                </w:rPr>
                <w:delText>40meters</w:delText>
              </w:r>
            </w:del>
          </w:p>
        </w:tc>
        <w:tc>
          <w:tcPr>
            <w:tcW w:w="3718" w:type="dxa"/>
            <w:shd w:val="clear" w:color="auto" w:fill="auto"/>
          </w:tcPr>
          <w:p w:rsidR="00B4569D" w:rsidDel="001F5BCD" w:rsidRDefault="00872851">
            <w:pPr>
              <w:pStyle w:val="BodyofResearch"/>
              <w:spacing w:after="0" w:line="240" w:lineRule="auto"/>
              <w:jc w:val="center"/>
              <w:rPr>
                <w:del w:id="751" w:author="Gaaaab" w:date="2019-07-24T00:31:00Z"/>
              </w:rPr>
            </w:pPr>
            <w:del w:id="752" w:author="Gaaaab" w:date="2019-07-24T00:30:00Z">
              <w:r w:rsidDel="001F5BCD">
                <w:rPr>
                  <w:color w:val="000000"/>
                </w:rPr>
                <w:delText>Connecting Wires</w:delText>
              </w:r>
            </w:del>
          </w:p>
        </w:tc>
        <w:tc>
          <w:tcPr>
            <w:tcW w:w="2472" w:type="dxa"/>
            <w:shd w:val="clear" w:color="auto" w:fill="auto"/>
          </w:tcPr>
          <w:p w:rsidR="00B4569D" w:rsidDel="001F5BCD" w:rsidRDefault="00872851">
            <w:pPr>
              <w:pStyle w:val="BodyofResearch"/>
              <w:spacing w:after="0" w:line="240" w:lineRule="auto"/>
              <w:jc w:val="center"/>
              <w:rPr>
                <w:del w:id="753" w:author="Gaaaab" w:date="2019-07-24T00:31:00Z"/>
              </w:rPr>
            </w:pPr>
            <w:del w:id="754" w:author="Gaaaab" w:date="2019-07-24T00:31:00Z">
              <w:r w:rsidDel="001F5BCD">
                <w:rPr>
                  <w:color w:val="000000"/>
                </w:rPr>
                <w:delText>200</w:delText>
              </w:r>
            </w:del>
          </w:p>
        </w:tc>
      </w:tr>
    </w:tbl>
    <w:p w:rsidR="00B4569D" w:rsidDel="001F5BCD" w:rsidRDefault="00B4569D">
      <w:pPr>
        <w:rPr>
          <w:del w:id="755" w:author="Gaaaab" w:date="2019-07-24T00:31:00Z"/>
        </w:rPr>
      </w:pPr>
    </w:p>
    <w:p w:rsidR="00B4569D" w:rsidDel="001F5BCD" w:rsidRDefault="00B4569D">
      <w:pPr>
        <w:pStyle w:val="BodyofResearch"/>
        <w:rPr>
          <w:del w:id="756" w:author="Gaaaab" w:date="2019-07-24T00:31:00Z"/>
        </w:rPr>
      </w:pPr>
    </w:p>
    <w:p w:rsidR="00B4569D" w:rsidDel="001F5BCD" w:rsidRDefault="00B4569D">
      <w:pPr>
        <w:pStyle w:val="BodyofResearch"/>
        <w:rPr>
          <w:del w:id="757" w:author="Gaaaab" w:date="2019-07-24T00:31:00Z"/>
        </w:rPr>
      </w:pPr>
    </w:p>
    <w:p w:rsidR="00B4569D" w:rsidRDefault="00B4569D">
      <w:pPr>
        <w:pStyle w:val="BodyofResearch"/>
      </w:pPr>
    </w:p>
    <w:p w:rsidR="00B4569D" w:rsidRDefault="00B4569D">
      <w:pPr>
        <w:pStyle w:val="BodyofResearch"/>
        <w:rPr>
          <w:ins w:id="758" w:author="Gaaaab" w:date="2019-07-24T00:33:00Z"/>
        </w:rPr>
      </w:pPr>
    </w:p>
    <w:p w:rsidR="008747D8" w:rsidRDefault="008747D8">
      <w:pPr>
        <w:pStyle w:val="BodyofResearch"/>
      </w:pPr>
    </w:p>
    <w:p w:rsidR="00B4569D" w:rsidRDefault="00872851">
      <w:pPr>
        <w:pStyle w:val="Heading2"/>
      </w:pPr>
      <w:r>
        <w:t>Human Resources</w:t>
      </w:r>
    </w:p>
    <w:p w:rsidR="00B4569D" w:rsidRDefault="00872851">
      <w:pPr>
        <w:pStyle w:val="BodyofResearch"/>
      </w:pPr>
      <w:r>
        <w:t xml:space="preserve">The following pages contains the curriculum vitae of the researchers and the Adviser’s Acceptance Form. </w:t>
      </w:r>
    </w:p>
    <w:p w:rsidR="00B4569D" w:rsidRDefault="00872851">
      <w:pPr>
        <w:rPr>
          <w:lang w:eastAsia="en-PH"/>
        </w:rPr>
      </w:pPr>
      <w:r>
        <w:br w:type="page"/>
      </w:r>
    </w:p>
    <w:p w:rsidR="00B4569D" w:rsidRDefault="00872851">
      <w:pPr>
        <w:rPr>
          <w:b w:val="0"/>
        </w:rPr>
      </w:pPr>
      <w:r>
        <w:rPr>
          <w:b w:val="0"/>
          <w:bCs/>
          <w:sz w:val="18"/>
          <w:szCs w:val="24"/>
        </w:rPr>
        <w:lastRenderedPageBreak/>
        <w:t xml:space="preserve">Curriculum Vitae of </w:t>
      </w:r>
    </w:p>
    <w:p w:rsidR="00B4569D" w:rsidRDefault="00872851">
      <w:pPr>
        <w:rPr>
          <w:b w:val="0"/>
        </w:rPr>
      </w:pPr>
      <w:r>
        <w:rPr>
          <w:b w:val="0"/>
          <w:sz w:val="32"/>
        </w:rPr>
        <w:t>JOHN ELHIE G, CATAGA</w:t>
      </w:r>
    </w:p>
    <w:p w:rsidR="00B4569D" w:rsidRDefault="00872851">
      <w:pPr>
        <w:widowControl w:val="0"/>
        <w:rPr>
          <w:b w:val="0"/>
        </w:rPr>
      </w:pPr>
      <w:r>
        <w:rPr>
          <w:b w:val="0"/>
        </w:rPr>
        <w:t>507A Prudencio St. Sampaloc Manila</w:t>
      </w:r>
    </w:p>
    <w:p w:rsidR="00B4569D" w:rsidRDefault="00872851">
      <w:pPr>
        <w:widowControl w:val="0"/>
        <w:rPr>
          <w:b w:val="0"/>
        </w:rPr>
      </w:pPr>
      <w:r>
        <w:rPr>
          <w:b w:val="0"/>
        </w:rPr>
        <w:t>johnelhiecataga@gmail.com</w:t>
      </w:r>
    </w:p>
    <w:p w:rsidR="00B4569D" w:rsidRDefault="00872851">
      <w:pPr>
        <w:widowControl w:val="0"/>
        <w:rPr>
          <w:b w:val="0"/>
        </w:rPr>
      </w:pPr>
      <w:r>
        <w:rPr>
          <w:b w:val="0"/>
          <w:bCs/>
          <w:color w:val="000000"/>
          <w:szCs w:val="24"/>
        </w:rPr>
        <w:t>09355316393</w:t>
      </w:r>
    </w:p>
    <w:p w:rsidR="00B4569D" w:rsidRDefault="00872851">
      <w:pPr>
        <w:widowControl w:val="0"/>
        <w:rPr>
          <w:b w:val="0"/>
        </w:rPr>
      </w:pPr>
      <w:r>
        <w:rPr>
          <w:b w:val="0"/>
          <w:color w:val="000000"/>
        </w:rPr>
        <w:t>EDUCATIONAL BACKGROUND</w:t>
      </w:r>
    </w:p>
    <w:tbl>
      <w:tblPr>
        <w:tblW w:w="9739" w:type="dxa"/>
        <w:tblLook w:val="04A0"/>
      </w:tblPr>
      <w:tblGrid>
        <w:gridCol w:w="2802"/>
        <w:gridCol w:w="2310"/>
        <w:gridCol w:w="4627"/>
      </w:tblGrid>
      <w:tr w:rsidR="00B4569D">
        <w:trPr>
          <w:trHeight w:val="512"/>
        </w:trPr>
        <w:tc>
          <w:tcPr>
            <w:tcW w:w="2802" w:type="dxa"/>
            <w:shd w:val="clear" w:color="auto" w:fill="auto"/>
          </w:tcPr>
          <w:p w:rsidR="00B4569D" w:rsidRDefault="00872851">
            <w:pPr>
              <w:widowControl w:val="0"/>
              <w:spacing w:after="200"/>
              <w:rPr>
                <w:b w:val="0"/>
              </w:rPr>
            </w:pPr>
            <w:r>
              <w:rPr>
                <w:b w:val="0"/>
                <w:color w:val="000000"/>
              </w:rPr>
              <w:t>Level</w:t>
            </w:r>
          </w:p>
        </w:tc>
        <w:tc>
          <w:tcPr>
            <w:tcW w:w="2310" w:type="dxa"/>
            <w:shd w:val="clear" w:color="auto" w:fill="auto"/>
          </w:tcPr>
          <w:p w:rsidR="00B4569D" w:rsidRDefault="00872851">
            <w:pPr>
              <w:widowControl w:val="0"/>
              <w:spacing w:after="200"/>
              <w:rPr>
                <w:b w:val="0"/>
              </w:rPr>
            </w:pPr>
            <w:r>
              <w:rPr>
                <w:b w:val="0"/>
                <w:color w:val="000000"/>
              </w:rPr>
              <w:t>Inclusive Dates</w:t>
            </w:r>
          </w:p>
        </w:tc>
        <w:tc>
          <w:tcPr>
            <w:tcW w:w="4627" w:type="dxa"/>
            <w:shd w:val="clear" w:color="auto" w:fill="auto"/>
          </w:tcPr>
          <w:p w:rsidR="00B4569D" w:rsidRDefault="00872851">
            <w:pPr>
              <w:widowControl w:val="0"/>
              <w:spacing w:after="200"/>
              <w:rPr>
                <w:b w:val="0"/>
              </w:rPr>
            </w:pPr>
            <w:r>
              <w:rPr>
                <w:b w:val="0"/>
                <w:color w:val="000000"/>
              </w:rPr>
              <w:t>Name of school/ Institution</w:t>
            </w:r>
          </w:p>
        </w:tc>
      </w:tr>
      <w:tr w:rsidR="00B4569D">
        <w:trPr>
          <w:trHeight w:val="512"/>
        </w:trPr>
        <w:tc>
          <w:tcPr>
            <w:tcW w:w="2802" w:type="dxa"/>
            <w:shd w:val="clear" w:color="auto" w:fill="auto"/>
          </w:tcPr>
          <w:p w:rsidR="00B4569D" w:rsidRDefault="00872851">
            <w:pPr>
              <w:widowControl w:val="0"/>
              <w:spacing w:after="200"/>
              <w:rPr>
                <w:b w:val="0"/>
              </w:rPr>
            </w:pPr>
            <w:r>
              <w:rPr>
                <w:b w:val="0"/>
              </w:rPr>
              <w:t>Tertiary</w:t>
            </w:r>
          </w:p>
        </w:tc>
        <w:tc>
          <w:tcPr>
            <w:tcW w:w="2310" w:type="dxa"/>
            <w:shd w:val="clear" w:color="auto" w:fill="auto"/>
          </w:tcPr>
          <w:p w:rsidR="00B4569D" w:rsidRDefault="00872851">
            <w:pPr>
              <w:widowControl w:val="0"/>
              <w:spacing w:after="200"/>
              <w:rPr>
                <w:b w:val="0"/>
              </w:rPr>
            </w:pPr>
            <w:r>
              <w:rPr>
                <w:b w:val="0"/>
              </w:rPr>
              <w:t>2015-</w:t>
            </w:r>
            <w:r>
              <w:rPr>
                <w:b w:val="0"/>
                <w:i/>
              </w:rPr>
              <w:t>present</w:t>
            </w:r>
          </w:p>
        </w:tc>
        <w:tc>
          <w:tcPr>
            <w:tcW w:w="4627" w:type="dxa"/>
            <w:shd w:val="clear" w:color="auto" w:fill="auto"/>
          </w:tcPr>
          <w:p w:rsidR="00B4569D" w:rsidRDefault="00872851">
            <w:pPr>
              <w:widowControl w:val="0"/>
              <w:spacing w:after="200"/>
              <w:rPr>
                <w:b w:val="0"/>
              </w:rPr>
            </w:pPr>
            <w:r>
              <w:rPr>
                <w:b w:val="0"/>
              </w:rPr>
              <w:t>STI College Recto</w:t>
            </w:r>
          </w:p>
        </w:tc>
      </w:tr>
      <w:tr w:rsidR="00B4569D">
        <w:trPr>
          <w:trHeight w:val="512"/>
        </w:trPr>
        <w:tc>
          <w:tcPr>
            <w:tcW w:w="2802" w:type="dxa"/>
            <w:shd w:val="clear" w:color="auto" w:fill="auto"/>
          </w:tcPr>
          <w:p w:rsidR="00B4569D" w:rsidRDefault="00872851">
            <w:pPr>
              <w:widowControl w:val="0"/>
              <w:spacing w:after="200"/>
              <w:rPr>
                <w:b w:val="0"/>
              </w:rPr>
            </w:pPr>
            <w:r>
              <w:rPr>
                <w:b w:val="0"/>
              </w:rPr>
              <w:t>Vocational/Technical</w:t>
            </w:r>
          </w:p>
        </w:tc>
        <w:tc>
          <w:tcPr>
            <w:tcW w:w="2310" w:type="dxa"/>
            <w:shd w:val="clear" w:color="auto" w:fill="auto"/>
          </w:tcPr>
          <w:p w:rsidR="00B4569D" w:rsidRDefault="00B4569D">
            <w:pPr>
              <w:widowControl w:val="0"/>
              <w:spacing w:after="200"/>
              <w:rPr>
                <w:b w:val="0"/>
              </w:rPr>
            </w:pPr>
          </w:p>
        </w:tc>
        <w:tc>
          <w:tcPr>
            <w:tcW w:w="4627" w:type="dxa"/>
            <w:shd w:val="clear" w:color="auto" w:fill="auto"/>
          </w:tcPr>
          <w:p w:rsidR="00B4569D" w:rsidRDefault="00B4569D">
            <w:pPr>
              <w:widowControl w:val="0"/>
              <w:spacing w:after="200"/>
              <w:rPr>
                <w:b w:val="0"/>
              </w:rPr>
            </w:pPr>
          </w:p>
        </w:tc>
      </w:tr>
      <w:tr w:rsidR="00B4569D">
        <w:trPr>
          <w:trHeight w:val="512"/>
        </w:trPr>
        <w:tc>
          <w:tcPr>
            <w:tcW w:w="2802" w:type="dxa"/>
            <w:shd w:val="clear" w:color="auto" w:fill="auto"/>
          </w:tcPr>
          <w:p w:rsidR="00B4569D" w:rsidRDefault="00872851">
            <w:pPr>
              <w:widowControl w:val="0"/>
              <w:spacing w:after="200"/>
              <w:rPr>
                <w:b w:val="0"/>
              </w:rPr>
            </w:pPr>
            <w:r>
              <w:rPr>
                <w:b w:val="0"/>
              </w:rPr>
              <w:t>High School</w:t>
            </w:r>
          </w:p>
        </w:tc>
        <w:tc>
          <w:tcPr>
            <w:tcW w:w="2310" w:type="dxa"/>
            <w:shd w:val="clear" w:color="auto" w:fill="auto"/>
          </w:tcPr>
          <w:p w:rsidR="00B4569D" w:rsidRDefault="00872851">
            <w:pPr>
              <w:widowControl w:val="0"/>
              <w:spacing w:after="200"/>
              <w:rPr>
                <w:b w:val="0"/>
              </w:rPr>
            </w:pPr>
            <w:r>
              <w:rPr>
                <w:b w:val="0"/>
              </w:rPr>
              <w:t>2012-2015</w:t>
            </w:r>
          </w:p>
        </w:tc>
        <w:tc>
          <w:tcPr>
            <w:tcW w:w="4627" w:type="dxa"/>
            <w:shd w:val="clear" w:color="auto" w:fill="auto"/>
          </w:tcPr>
          <w:p w:rsidR="00B4569D" w:rsidRDefault="00872851">
            <w:pPr>
              <w:widowControl w:val="0"/>
              <w:spacing w:after="200"/>
              <w:rPr>
                <w:b w:val="0"/>
              </w:rPr>
            </w:pPr>
            <w:r>
              <w:rPr>
                <w:b w:val="0"/>
              </w:rPr>
              <w:t>Arellano University</w:t>
            </w:r>
          </w:p>
        </w:tc>
      </w:tr>
      <w:tr w:rsidR="00B4569D">
        <w:trPr>
          <w:trHeight w:val="512"/>
        </w:trPr>
        <w:tc>
          <w:tcPr>
            <w:tcW w:w="2802" w:type="dxa"/>
            <w:shd w:val="clear" w:color="auto" w:fill="auto"/>
          </w:tcPr>
          <w:p w:rsidR="00B4569D" w:rsidRDefault="00872851">
            <w:pPr>
              <w:widowControl w:val="0"/>
              <w:spacing w:after="200"/>
              <w:rPr>
                <w:b w:val="0"/>
              </w:rPr>
            </w:pPr>
            <w:r>
              <w:rPr>
                <w:b w:val="0"/>
              </w:rPr>
              <w:t>Elementary</w:t>
            </w:r>
          </w:p>
        </w:tc>
        <w:tc>
          <w:tcPr>
            <w:tcW w:w="2310" w:type="dxa"/>
            <w:shd w:val="clear" w:color="auto" w:fill="auto"/>
          </w:tcPr>
          <w:p w:rsidR="00B4569D" w:rsidRDefault="00872851">
            <w:pPr>
              <w:widowControl w:val="0"/>
              <w:spacing w:after="200"/>
              <w:rPr>
                <w:b w:val="0"/>
              </w:rPr>
            </w:pPr>
            <w:r>
              <w:rPr>
                <w:b w:val="0"/>
              </w:rPr>
              <w:t>2010-2012</w:t>
            </w:r>
          </w:p>
        </w:tc>
        <w:tc>
          <w:tcPr>
            <w:tcW w:w="4627" w:type="dxa"/>
            <w:shd w:val="clear" w:color="auto" w:fill="auto"/>
          </w:tcPr>
          <w:p w:rsidR="00B4569D" w:rsidRDefault="00872851">
            <w:pPr>
              <w:widowControl w:val="0"/>
              <w:spacing w:after="200"/>
              <w:rPr>
                <w:b w:val="0"/>
              </w:rPr>
            </w:pPr>
            <w:r>
              <w:rPr>
                <w:b w:val="0"/>
              </w:rPr>
              <w:t>National University</w:t>
            </w:r>
          </w:p>
        </w:tc>
      </w:tr>
    </w:tbl>
    <w:p w:rsidR="00B4569D" w:rsidRDefault="00B4569D">
      <w:pPr>
        <w:widowControl w:val="0"/>
        <w:ind w:right="20"/>
        <w:jc w:val="both"/>
        <w:rPr>
          <w:b w:val="0"/>
          <w:color w:val="000000"/>
        </w:rPr>
      </w:pP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t>PROFESSIONAL OR VOLUNTEER EXPERIENCE</w:t>
      </w:r>
    </w:p>
    <w:tbl>
      <w:tblPr>
        <w:tblW w:w="9709" w:type="dxa"/>
        <w:tblLook w:val="04A0"/>
      </w:tblPr>
      <w:tblGrid>
        <w:gridCol w:w="2081"/>
        <w:gridCol w:w="3683"/>
        <w:gridCol w:w="3945"/>
      </w:tblGrid>
      <w:tr w:rsidR="00B4569D">
        <w:trPr>
          <w:trHeight w:val="985"/>
        </w:trPr>
        <w:tc>
          <w:tcPr>
            <w:tcW w:w="2081" w:type="dxa"/>
            <w:shd w:val="clear" w:color="auto" w:fill="auto"/>
            <w:vAlign w:val="center"/>
          </w:tcPr>
          <w:p w:rsidR="00B4569D" w:rsidRDefault="00872851">
            <w:pPr>
              <w:widowControl w:val="0"/>
              <w:spacing w:after="200"/>
              <w:rPr>
                <w:b w:val="0"/>
              </w:rPr>
            </w:pPr>
            <w:r>
              <w:rPr>
                <w:b w:val="0"/>
                <w:color w:val="000000"/>
              </w:rPr>
              <w:t>Inclusive Dates</w:t>
            </w:r>
          </w:p>
        </w:tc>
        <w:tc>
          <w:tcPr>
            <w:tcW w:w="3683" w:type="dxa"/>
            <w:shd w:val="clear" w:color="auto" w:fill="auto"/>
            <w:vAlign w:val="center"/>
          </w:tcPr>
          <w:p w:rsidR="00B4569D" w:rsidRDefault="00872851">
            <w:pPr>
              <w:widowControl w:val="0"/>
              <w:rPr>
                <w:b w:val="0"/>
              </w:rPr>
            </w:pPr>
            <w:r>
              <w:rPr>
                <w:b w:val="0"/>
                <w:color w:val="000000"/>
              </w:rPr>
              <w:t xml:space="preserve">Nature of Experience/ </w:t>
            </w:r>
          </w:p>
          <w:p w:rsidR="00B4569D" w:rsidRDefault="00872851">
            <w:pPr>
              <w:widowControl w:val="0"/>
              <w:spacing w:after="200"/>
              <w:rPr>
                <w:b w:val="0"/>
              </w:rPr>
            </w:pPr>
            <w:r>
              <w:rPr>
                <w:b w:val="0"/>
                <w:color w:val="000000"/>
              </w:rPr>
              <w:t>Job Title</w:t>
            </w:r>
          </w:p>
        </w:tc>
        <w:tc>
          <w:tcPr>
            <w:tcW w:w="3945" w:type="dxa"/>
            <w:shd w:val="clear" w:color="auto" w:fill="auto"/>
            <w:vAlign w:val="center"/>
          </w:tcPr>
          <w:p w:rsidR="00B4569D" w:rsidRDefault="00872851">
            <w:pPr>
              <w:widowControl w:val="0"/>
              <w:spacing w:after="200"/>
              <w:rPr>
                <w:b w:val="0"/>
              </w:rPr>
            </w:pPr>
            <w:r>
              <w:rPr>
                <w:b w:val="0"/>
                <w:color w:val="000000"/>
              </w:rPr>
              <w:t>Name and Address of Company or Organization</w:t>
            </w:r>
          </w:p>
        </w:tc>
      </w:tr>
      <w:tr w:rsidR="00B4569D">
        <w:trPr>
          <w:trHeight w:val="513"/>
        </w:trPr>
        <w:tc>
          <w:tcPr>
            <w:tcW w:w="2081" w:type="dxa"/>
            <w:shd w:val="clear" w:color="auto" w:fill="auto"/>
          </w:tcPr>
          <w:p w:rsidR="00B4569D" w:rsidRDefault="00872851">
            <w:pPr>
              <w:widowControl w:val="0"/>
              <w:spacing w:after="200"/>
              <w:rPr>
                <w:b w:val="0"/>
              </w:rPr>
            </w:pPr>
            <w:r>
              <w:rPr>
                <w:b w:val="0"/>
                <w:color w:val="000000"/>
              </w:rPr>
              <w:t>10-12-16</w:t>
            </w:r>
          </w:p>
        </w:tc>
        <w:tc>
          <w:tcPr>
            <w:tcW w:w="3683" w:type="dxa"/>
            <w:shd w:val="clear" w:color="auto" w:fill="auto"/>
          </w:tcPr>
          <w:p w:rsidR="00B4569D" w:rsidRDefault="00872851">
            <w:pPr>
              <w:widowControl w:val="0"/>
              <w:spacing w:after="200"/>
              <w:rPr>
                <w:b w:val="0"/>
              </w:rPr>
            </w:pPr>
            <w:r>
              <w:rPr>
                <w:b w:val="0"/>
                <w:color w:val="000000"/>
              </w:rPr>
              <w:t>Student Assistant</w:t>
            </w:r>
          </w:p>
        </w:tc>
        <w:tc>
          <w:tcPr>
            <w:tcW w:w="3945" w:type="dxa"/>
            <w:shd w:val="clear" w:color="auto" w:fill="auto"/>
          </w:tcPr>
          <w:p w:rsidR="00B4569D" w:rsidRDefault="00872851">
            <w:pPr>
              <w:widowControl w:val="0"/>
              <w:spacing w:after="200"/>
              <w:rPr>
                <w:b w:val="0"/>
              </w:rPr>
            </w:pPr>
            <w:r>
              <w:rPr>
                <w:b w:val="0"/>
                <w:color w:val="000000"/>
              </w:rPr>
              <w:t>Sti - Recto</w:t>
            </w:r>
          </w:p>
        </w:tc>
      </w:tr>
      <w:tr w:rsidR="00B4569D">
        <w:trPr>
          <w:trHeight w:val="513"/>
        </w:trPr>
        <w:tc>
          <w:tcPr>
            <w:tcW w:w="2081" w:type="dxa"/>
            <w:shd w:val="clear" w:color="auto" w:fill="auto"/>
          </w:tcPr>
          <w:p w:rsidR="00B4569D" w:rsidRDefault="00B4569D">
            <w:pPr>
              <w:widowControl w:val="0"/>
              <w:spacing w:after="200"/>
              <w:rPr>
                <w:b w:val="0"/>
              </w:rPr>
            </w:pPr>
            <w:bookmarkStart w:id="759" w:name="__Fieldmark__7608_1858778086"/>
            <w:bookmarkEnd w:id="759"/>
          </w:p>
        </w:tc>
        <w:tc>
          <w:tcPr>
            <w:tcW w:w="3683" w:type="dxa"/>
            <w:shd w:val="clear" w:color="auto" w:fill="auto"/>
          </w:tcPr>
          <w:p w:rsidR="00B4569D" w:rsidRDefault="00B4569D">
            <w:pPr>
              <w:widowControl w:val="0"/>
              <w:spacing w:after="200"/>
              <w:rPr>
                <w:b w:val="0"/>
                <w:color w:val="000000"/>
              </w:rPr>
            </w:pPr>
          </w:p>
        </w:tc>
        <w:tc>
          <w:tcPr>
            <w:tcW w:w="3945" w:type="dxa"/>
            <w:shd w:val="clear" w:color="auto" w:fill="auto"/>
          </w:tcPr>
          <w:p w:rsidR="00B4569D" w:rsidRDefault="00B4569D">
            <w:pPr>
              <w:widowControl w:val="0"/>
              <w:spacing w:after="200"/>
              <w:rPr>
                <w:b w:val="0"/>
                <w:color w:val="000000"/>
              </w:rPr>
            </w:pPr>
          </w:p>
        </w:tc>
      </w:tr>
      <w:tr w:rsidR="00B4569D">
        <w:trPr>
          <w:trHeight w:val="513"/>
        </w:trPr>
        <w:tc>
          <w:tcPr>
            <w:tcW w:w="2081" w:type="dxa"/>
            <w:shd w:val="clear" w:color="auto" w:fill="auto"/>
          </w:tcPr>
          <w:p w:rsidR="00B4569D" w:rsidRDefault="00B4569D">
            <w:pPr>
              <w:widowControl w:val="0"/>
              <w:spacing w:after="200"/>
              <w:rPr>
                <w:b w:val="0"/>
              </w:rPr>
            </w:pPr>
            <w:bookmarkStart w:id="760" w:name="__Fieldmark__7612_1858778086"/>
            <w:bookmarkEnd w:id="760"/>
          </w:p>
        </w:tc>
        <w:tc>
          <w:tcPr>
            <w:tcW w:w="3683" w:type="dxa"/>
            <w:shd w:val="clear" w:color="auto" w:fill="auto"/>
          </w:tcPr>
          <w:p w:rsidR="00B4569D" w:rsidRDefault="00B4569D">
            <w:pPr>
              <w:widowControl w:val="0"/>
              <w:spacing w:after="200"/>
              <w:rPr>
                <w:b w:val="0"/>
                <w:color w:val="000000"/>
              </w:rPr>
            </w:pPr>
          </w:p>
        </w:tc>
        <w:tc>
          <w:tcPr>
            <w:tcW w:w="3945" w:type="dxa"/>
            <w:shd w:val="clear" w:color="auto" w:fill="auto"/>
          </w:tcPr>
          <w:p w:rsidR="00B4569D" w:rsidRDefault="00B4569D">
            <w:pPr>
              <w:widowControl w:val="0"/>
              <w:spacing w:after="200"/>
              <w:rPr>
                <w:b w:val="0"/>
                <w:color w:val="000000"/>
              </w:rPr>
            </w:pPr>
          </w:p>
        </w:tc>
      </w:tr>
      <w:tr w:rsidR="00B4569D">
        <w:trPr>
          <w:trHeight w:val="513"/>
        </w:trPr>
        <w:tc>
          <w:tcPr>
            <w:tcW w:w="2081" w:type="dxa"/>
            <w:shd w:val="clear" w:color="auto" w:fill="auto"/>
          </w:tcPr>
          <w:p w:rsidR="00B4569D" w:rsidRDefault="00B4569D">
            <w:pPr>
              <w:widowControl w:val="0"/>
              <w:spacing w:after="200"/>
              <w:rPr>
                <w:b w:val="0"/>
              </w:rPr>
            </w:pPr>
            <w:bookmarkStart w:id="761" w:name="__Fieldmark__7616_1858778086"/>
            <w:bookmarkEnd w:id="761"/>
          </w:p>
        </w:tc>
        <w:tc>
          <w:tcPr>
            <w:tcW w:w="3683" w:type="dxa"/>
            <w:shd w:val="clear" w:color="auto" w:fill="auto"/>
          </w:tcPr>
          <w:p w:rsidR="00B4569D" w:rsidRDefault="00B4569D">
            <w:pPr>
              <w:widowControl w:val="0"/>
              <w:spacing w:after="200"/>
              <w:rPr>
                <w:b w:val="0"/>
                <w:color w:val="000000"/>
              </w:rPr>
            </w:pPr>
          </w:p>
        </w:tc>
        <w:tc>
          <w:tcPr>
            <w:tcW w:w="3945" w:type="dxa"/>
            <w:shd w:val="clear" w:color="auto" w:fill="auto"/>
          </w:tcPr>
          <w:p w:rsidR="00B4569D" w:rsidRDefault="00B4569D">
            <w:pPr>
              <w:widowControl w:val="0"/>
              <w:spacing w:after="200"/>
              <w:rPr>
                <w:b w:val="0"/>
                <w:color w:val="000000"/>
              </w:rPr>
            </w:pPr>
          </w:p>
        </w:tc>
      </w:tr>
    </w:tbl>
    <w:p w:rsidR="00B4569D" w:rsidRDefault="00872851">
      <w:pPr>
        <w:widowControl w:val="0"/>
        <w:ind w:right="20"/>
        <w:jc w:val="both"/>
        <w:rPr>
          <w:b w:val="0"/>
        </w:rPr>
      </w:pPr>
      <w:r>
        <w:rPr>
          <w:b w:val="0"/>
          <w:color w:val="000000"/>
          <w:sz w:val="16"/>
        </w:rPr>
        <w:t>Listed in reverse chronological order (most recent first).</w:t>
      </w:r>
    </w:p>
    <w:p w:rsidR="00B4569D" w:rsidRDefault="00B4569D">
      <w:pPr>
        <w:widowControl w:val="0"/>
        <w:ind w:right="20"/>
        <w:jc w:val="both"/>
        <w:rPr>
          <w:b w:val="0"/>
          <w:color w:val="000000"/>
        </w:rPr>
      </w:pP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t>AFFILIATIONS</w:t>
      </w:r>
    </w:p>
    <w:tbl>
      <w:tblPr>
        <w:tblW w:w="9649" w:type="dxa"/>
        <w:tblLook w:val="04A0"/>
      </w:tblPr>
      <w:tblGrid>
        <w:gridCol w:w="2076"/>
        <w:gridCol w:w="3673"/>
        <w:gridCol w:w="3900"/>
      </w:tblGrid>
      <w:tr w:rsidR="00B4569D">
        <w:trPr>
          <w:trHeight w:val="511"/>
        </w:trPr>
        <w:tc>
          <w:tcPr>
            <w:tcW w:w="2076" w:type="dxa"/>
            <w:shd w:val="clear" w:color="auto" w:fill="auto"/>
            <w:vAlign w:val="center"/>
          </w:tcPr>
          <w:p w:rsidR="00B4569D" w:rsidRDefault="00872851">
            <w:pPr>
              <w:widowControl w:val="0"/>
              <w:spacing w:after="200"/>
              <w:rPr>
                <w:b w:val="0"/>
              </w:rPr>
            </w:pPr>
            <w:r>
              <w:rPr>
                <w:b w:val="0"/>
                <w:color w:val="000000"/>
              </w:rPr>
              <w:t>Inclusive Dates</w:t>
            </w:r>
          </w:p>
        </w:tc>
        <w:tc>
          <w:tcPr>
            <w:tcW w:w="3673" w:type="dxa"/>
            <w:shd w:val="clear" w:color="auto" w:fill="auto"/>
            <w:vAlign w:val="center"/>
          </w:tcPr>
          <w:p w:rsidR="00B4569D" w:rsidRDefault="00872851">
            <w:pPr>
              <w:widowControl w:val="0"/>
              <w:spacing w:after="200"/>
              <w:rPr>
                <w:b w:val="0"/>
              </w:rPr>
            </w:pPr>
            <w:r>
              <w:rPr>
                <w:b w:val="0"/>
                <w:color w:val="000000"/>
              </w:rPr>
              <w:t>Name of Organization</w:t>
            </w:r>
          </w:p>
        </w:tc>
        <w:tc>
          <w:tcPr>
            <w:tcW w:w="3900" w:type="dxa"/>
            <w:shd w:val="clear" w:color="auto" w:fill="auto"/>
            <w:vAlign w:val="center"/>
          </w:tcPr>
          <w:p w:rsidR="00B4569D" w:rsidRDefault="00872851">
            <w:pPr>
              <w:widowControl w:val="0"/>
              <w:spacing w:after="200"/>
              <w:rPr>
                <w:b w:val="0"/>
              </w:rPr>
            </w:pPr>
            <w:r>
              <w:rPr>
                <w:b w:val="0"/>
                <w:color w:val="000000"/>
              </w:rPr>
              <w:t>Position</w:t>
            </w:r>
          </w:p>
        </w:tc>
      </w:tr>
      <w:tr w:rsidR="00B4569D">
        <w:trPr>
          <w:trHeight w:val="511"/>
        </w:trPr>
        <w:tc>
          <w:tcPr>
            <w:tcW w:w="2076" w:type="dxa"/>
            <w:shd w:val="clear" w:color="auto" w:fill="auto"/>
          </w:tcPr>
          <w:p w:rsidR="00B4569D" w:rsidRDefault="00872851">
            <w:pPr>
              <w:widowControl w:val="0"/>
              <w:spacing w:after="200"/>
              <w:rPr>
                <w:b w:val="0"/>
              </w:rPr>
            </w:pPr>
            <w:r>
              <w:rPr>
                <w:b w:val="0"/>
              </w:rPr>
              <w:t>2015-</w:t>
            </w:r>
            <w:r>
              <w:rPr>
                <w:b w:val="0"/>
                <w:i/>
              </w:rPr>
              <w:t>present</w:t>
            </w:r>
          </w:p>
        </w:tc>
        <w:tc>
          <w:tcPr>
            <w:tcW w:w="3673" w:type="dxa"/>
            <w:shd w:val="clear" w:color="auto" w:fill="auto"/>
          </w:tcPr>
          <w:p w:rsidR="00B4569D" w:rsidRDefault="00872851">
            <w:pPr>
              <w:widowControl w:val="0"/>
              <w:spacing w:after="200"/>
              <w:rPr>
                <w:b w:val="0"/>
              </w:rPr>
            </w:pPr>
            <w:r>
              <w:rPr>
                <w:b w:val="0"/>
              </w:rPr>
              <w:t>ICPeP.se</w:t>
            </w:r>
          </w:p>
        </w:tc>
        <w:tc>
          <w:tcPr>
            <w:tcW w:w="3900" w:type="dxa"/>
            <w:shd w:val="clear" w:color="auto" w:fill="auto"/>
          </w:tcPr>
          <w:p w:rsidR="00B4569D" w:rsidRDefault="00872851">
            <w:pPr>
              <w:widowControl w:val="0"/>
              <w:spacing w:after="200"/>
              <w:rPr>
                <w:b w:val="0"/>
              </w:rPr>
            </w:pPr>
            <w:r>
              <w:rPr>
                <w:b w:val="0"/>
              </w:rPr>
              <w:t>Member</w:t>
            </w:r>
          </w:p>
        </w:tc>
      </w:tr>
      <w:tr w:rsidR="00B4569D">
        <w:trPr>
          <w:trHeight w:val="511"/>
        </w:trPr>
        <w:tc>
          <w:tcPr>
            <w:tcW w:w="2076" w:type="dxa"/>
            <w:shd w:val="clear" w:color="auto" w:fill="auto"/>
          </w:tcPr>
          <w:p w:rsidR="00B4569D" w:rsidRDefault="00B4569D">
            <w:pPr>
              <w:widowControl w:val="0"/>
              <w:spacing w:after="200"/>
              <w:rPr>
                <w:b w:val="0"/>
              </w:rPr>
            </w:pPr>
            <w:bookmarkStart w:id="762" w:name="__Fieldmark__7659_1858778086"/>
            <w:bookmarkEnd w:id="762"/>
          </w:p>
        </w:tc>
        <w:tc>
          <w:tcPr>
            <w:tcW w:w="3673" w:type="dxa"/>
            <w:shd w:val="clear" w:color="auto" w:fill="auto"/>
          </w:tcPr>
          <w:p w:rsidR="00B4569D" w:rsidRDefault="00B4569D">
            <w:pPr>
              <w:widowControl w:val="0"/>
              <w:spacing w:after="200"/>
              <w:rPr>
                <w:b w:val="0"/>
                <w:color w:val="000000"/>
              </w:rPr>
            </w:pPr>
          </w:p>
        </w:tc>
        <w:tc>
          <w:tcPr>
            <w:tcW w:w="3900" w:type="dxa"/>
            <w:shd w:val="clear" w:color="auto" w:fill="auto"/>
          </w:tcPr>
          <w:p w:rsidR="00B4569D" w:rsidRDefault="00B4569D">
            <w:pPr>
              <w:widowControl w:val="0"/>
              <w:spacing w:after="200"/>
              <w:rPr>
                <w:b w:val="0"/>
                <w:color w:val="000000"/>
              </w:rPr>
            </w:pPr>
          </w:p>
        </w:tc>
      </w:tr>
      <w:tr w:rsidR="00B4569D">
        <w:trPr>
          <w:trHeight w:val="511"/>
        </w:trPr>
        <w:tc>
          <w:tcPr>
            <w:tcW w:w="2076" w:type="dxa"/>
            <w:shd w:val="clear" w:color="auto" w:fill="auto"/>
          </w:tcPr>
          <w:p w:rsidR="00B4569D" w:rsidRDefault="00B4569D">
            <w:pPr>
              <w:widowControl w:val="0"/>
              <w:spacing w:after="200"/>
              <w:rPr>
                <w:b w:val="0"/>
              </w:rPr>
            </w:pPr>
            <w:bookmarkStart w:id="763" w:name="__Fieldmark__7663_1858778086"/>
            <w:bookmarkEnd w:id="763"/>
          </w:p>
        </w:tc>
        <w:tc>
          <w:tcPr>
            <w:tcW w:w="3673" w:type="dxa"/>
            <w:shd w:val="clear" w:color="auto" w:fill="auto"/>
          </w:tcPr>
          <w:p w:rsidR="00B4569D" w:rsidRDefault="00B4569D">
            <w:pPr>
              <w:widowControl w:val="0"/>
              <w:spacing w:after="200"/>
              <w:rPr>
                <w:b w:val="0"/>
                <w:color w:val="000000"/>
              </w:rPr>
            </w:pPr>
          </w:p>
        </w:tc>
        <w:tc>
          <w:tcPr>
            <w:tcW w:w="3900" w:type="dxa"/>
            <w:shd w:val="clear" w:color="auto" w:fill="auto"/>
          </w:tcPr>
          <w:p w:rsidR="00B4569D" w:rsidRDefault="00B4569D">
            <w:pPr>
              <w:widowControl w:val="0"/>
              <w:spacing w:after="200"/>
              <w:rPr>
                <w:b w:val="0"/>
                <w:color w:val="000000"/>
              </w:rPr>
            </w:pPr>
          </w:p>
        </w:tc>
      </w:tr>
      <w:tr w:rsidR="00B4569D">
        <w:trPr>
          <w:trHeight w:val="511"/>
        </w:trPr>
        <w:tc>
          <w:tcPr>
            <w:tcW w:w="2076" w:type="dxa"/>
            <w:shd w:val="clear" w:color="auto" w:fill="auto"/>
          </w:tcPr>
          <w:p w:rsidR="00B4569D" w:rsidRDefault="00B4569D">
            <w:pPr>
              <w:widowControl w:val="0"/>
              <w:spacing w:after="200"/>
              <w:rPr>
                <w:b w:val="0"/>
              </w:rPr>
            </w:pPr>
            <w:bookmarkStart w:id="764" w:name="__Fieldmark__7667_1858778086"/>
            <w:bookmarkEnd w:id="764"/>
          </w:p>
        </w:tc>
        <w:tc>
          <w:tcPr>
            <w:tcW w:w="3673" w:type="dxa"/>
            <w:shd w:val="clear" w:color="auto" w:fill="auto"/>
          </w:tcPr>
          <w:p w:rsidR="00B4569D" w:rsidRDefault="00B4569D">
            <w:pPr>
              <w:widowControl w:val="0"/>
              <w:spacing w:after="200"/>
              <w:rPr>
                <w:b w:val="0"/>
                <w:color w:val="000000"/>
              </w:rPr>
            </w:pPr>
          </w:p>
        </w:tc>
        <w:tc>
          <w:tcPr>
            <w:tcW w:w="3900" w:type="dxa"/>
            <w:shd w:val="clear" w:color="auto" w:fill="auto"/>
          </w:tcPr>
          <w:p w:rsidR="00B4569D" w:rsidRDefault="00B4569D">
            <w:pPr>
              <w:widowControl w:val="0"/>
              <w:spacing w:after="200"/>
              <w:rPr>
                <w:b w:val="0"/>
                <w:color w:val="000000"/>
              </w:rPr>
            </w:pPr>
          </w:p>
        </w:tc>
      </w:tr>
    </w:tbl>
    <w:p w:rsidR="00B4569D" w:rsidRDefault="00872851">
      <w:pPr>
        <w:widowControl w:val="0"/>
        <w:ind w:right="20"/>
        <w:jc w:val="both"/>
        <w:rPr>
          <w:b w:val="0"/>
        </w:rPr>
      </w:pPr>
      <w:r>
        <w:rPr>
          <w:b w:val="0"/>
          <w:color w:val="000000"/>
          <w:sz w:val="16"/>
        </w:rPr>
        <w:t>Listed in reverse chronological order (most recent first).</w:t>
      </w: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lastRenderedPageBreak/>
        <w:br/>
        <w:t>SKILLS</w:t>
      </w:r>
    </w:p>
    <w:tbl>
      <w:tblPr>
        <w:tblW w:w="9639" w:type="dxa"/>
        <w:tblLook w:val="04A0"/>
      </w:tblPr>
      <w:tblGrid>
        <w:gridCol w:w="3366"/>
        <w:gridCol w:w="3063"/>
        <w:gridCol w:w="3210"/>
      </w:tblGrid>
      <w:tr w:rsidR="00B4569D">
        <w:trPr>
          <w:trHeight w:val="522"/>
        </w:trPr>
        <w:tc>
          <w:tcPr>
            <w:tcW w:w="3366" w:type="dxa"/>
            <w:shd w:val="clear" w:color="auto" w:fill="auto"/>
          </w:tcPr>
          <w:p w:rsidR="00B4569D" w:rsidRDefault="00872851">
            <w:pPr>
              <w:widowControl w:val="0"/>
              <w:spacing w:after="200"/>
              <w:ind w:right="20"/>
              <w:rPr>
                <w:b w:val="0"/>
              </w:rPr>
            </w:pPr>
            <w:r>
              <w:rPr>
                <w:b w:val="0"/>
                <w:color w:val="000000"/>
              </w:rPr>
              <w:t>SKILLS</w:t>
            </w:r>
          </w:p>
        </w:tc>
        <w:tc>
          <w:tcPr>
            <w:tcW w:w="3063" w:type="dxa"/>
            <w:shd w:val="clear" w:color="auto" w:fill="auto"/>
          </w:tcPr>
          <w:p w:rsidR="00B4569D" w:rsidRDefault="00872851">
            <w:pPr>
              <w:widowControl w:val="0"/>
              <w:spacing w:after="200"/>
              <w:ind w:right="20"/>
              <w:rPr>
                <w:b w:val="0"/>
              </w:rPr>
            </w:pPr>
            <w:r>
              <w:rPr>
                <w:b w:val="0"/>
                <w:color w:val="000000"/>
              </w:rPr>
              <w:t>Level of Competency</w:t>
            </w:r>
          </w:p>
        </w:tc>
        <w:tc>
          <w:tcPr>
            <w:tcW w:w="3210" w:type="dxa"/>
            <w:shd w:val="clear" w:color="auto" w:fill="auto"/>
          </w:tcPr>
          <w:p w:rsidR="00B4569D" w:rsidRDefault="00872851">
            <w:pPr>
              <w:widowControl w:val="0"/>
              <w:spacing w:after="200"/>
              <w:ind w:right="20"/>
              <w:rPr>
                <w:b w:val="0"/>
              </w:rPr>
            </w:pPr>
            <w:r>
              <w:rPr>
                <w:b w:val="0"/>
                <w:color w:val="000000"/>
              </w:rPr>
              <w:t>Date Acquired</w:t>
            </w:r>
          </w:p>
        </w:tc>
      </w:tr>
      <w:tr w:rsidR="00B4569D">
        <w:trPr>
          <w:trHeight w:val="522"/>
        </w:trPr>
        <w:tc>
          <w:tcPr>
            <w:tcW w:w="3366" w:type="dxa"/>
            <w:shd w:val="clear" w:color="auto" w:fill="auto"/>
          </w:tcPr>
          <w:p w:rsidR="00B4569D" w:rsidRDefault="00B4569D">
            <w:pPr>
              <w:widowControl w:val="0"/>
              <w:spacing w:after="200"/>
              <w:ind w:right="20"/>
              <w:jc w:val="both"/>
              <w:rPr>
                <w:b w:val="0"/>
                <w:color w:val="000000"/>
              </w:rPr>
            </w:pPr>
          </w:p>
        </w:tc>
        <w:tc>
          <w:tcPr>
            <w:tcW w:w="3063" w:type="dxa"/>
            <w:shd w:val="clear" w:color="auto" w:fill="auto"/>
          </w:tcPr>
          <w:p w:rsidR="00B4569D" w:rsidRDefault="00B4569D">
            <w:pPr>
              <w:widowControl w:val="0"/>
              <w:spacing w:after="200"/>
              <w:ind w:right="20"/>
              <w:jc w:val="both"/>
              <w:rPr>
                <w:b w:val="0"/>
                <w:color w:val="000000"/>
              </w:rPr>
            </w:pPr>
          </w:p>
        </w:tc>
        <w:tc>
          <w:tcPr>
            <w:tcW w:w="3210" w:type="dxa"/>
            <w:shd w:val="clear" w:color="auto" w:fill="auto"/>
          </w:tcPr>
          <w:p w:rsidR="00B4569D" w:rsidRDefault="00B4569D">
            <w:pPr>
              <w:widowControl w:val="0"/>
              <w:spacing w:after="200"/>
              <w:ind w:right="20"/>
              <w:rPr>
                <w:b w:val="0"/>
              </w:rPr>
            </w:pPr>
            <w:bookmarkStart w:id="765" w:name="__Fieldmark__7707_1858778086"/>
            <w:bookmarkEnd w:id="765"/>
          </w:p>
        </w:tc>
      </w:tr>
      <w:tr w:rsidR="00B4569D">
        <w:trPr>
          <w:trHeight w:val="522"/>
        </w:trPr>
        <w:tc>
          <w:tcPr>
            <w:tcW w:w="3366" w:type="dxa"/>
            <w:shd w:val="clear" w:color="auto" w:fill="auto"/>
          </w:tcPr>
          <w:p w:rsidR="00B4569D" w:rsidRDefault="00B4569D">
            <w:pPr>
              <w:widowControl w:val="0"/>
              <w:spacing w:after="200"/>
              <w:ind w:right="20"/>
              <w:jc w:val="both"/>
              <w:rPr>
                <w:b w:val="0"/>
                <w:color w:val="000000"/>
              </w:rPr>
            </w:pPr>
          </w:p>
        </w:tc>
        <w:tc>
          <w:tcPr>
            <w:tcW w:w="3063" w:type="dxa"/>
            <w:shd w:val="clear" w:color="auto" w:fill="auto"/>
          </w:tcPr>
          <w:p w:rsidR="00B4569D" w:rsidRDefault="00B4569D">
            <w:pPr>
              <w:widowControl w:val="0"/>
              <w:spacing w:after="200"/>
              <w:ind w:right="20"/>
              <w:jc w:val="both"/>
              <w:rPr>
                <w:b w:val="0"/>
                <w:color w:val="000000"/>
              </w:rPr>
            </w:pPr>
          </w:p>
        </w:tc>
        <w:tc>
          <w:tcPr>
            <w:tcW w:w="3210" w:type="dxa"/>
            <w:shd w:val="clear" w:color="auto" w:fill="auto"/>
          </w:tcPr>
          <w:p w:rsidR="00B4569D" w:rsidRDefault="00B4569D">
            <w:pPr>
              <w:widowControl w:val="0"/>
              <w:spacing w:after="200"/>
              <w:ind w:right="20"/>
              <w:rPr>
                <w:b w:val="0"/>
              </w:rPr>
            </w:pPr>
            <w:bookmarkStart w:id="766" w:name="__Fieldmark__7711_1858778086"/>
            <w:bookmarkEnd w:id="766"/>
          </w:p>
        </w:tc>
      </w:tr>
      <w:tr w:rsidR="00B4569D">
        <w:trPr>
          <w:trHeight w:val="522"/>
        </w:trPr>
        <w:tc>
          <w:tcPr>
            <w:tcW w:w="3366" w:type="dxa"/>
            <w:shd w:val="clear" w:color="auto" w:fill="auto"/>
          </w:tcPr>
          <w:p w:rsidR="00B4569D" w:rsidRDefault="00B4569D">
            <w:pPr>
              <w:widowControl w:val="0"/>
              <w:spacing w:after="200"/>
              <w:ind w:right="20"/>
              <w:jc w:val="both"/>
              <w:rPr>
                <w:b w:val="0"/>
                <w:color w:val="000000"/>
              </w:rPr>
            </w:pPr>
          </w:p>
        </w:tc>
        <w:tc>
          <w:tcPr>
            <w:tcW w:w="3063" w:type="dxa"/>
            <w:shd w:val="clear" w:color="auto" w:fill="auto"/>
          </w:tcPr>
          <w:p w:rsidR="00B4569D" w:rsidRDefault="00B4569D">
            <w:pPr>
              <w:widowControl w:val="0"/>
              <w:spacing w:after="200"/>
              <w:ind w:right="20"/>
              <w:jc w:val="both"/>
              <w:rPr>
                <w:b w:val="0"/>
                <w:color w:val="000000"/>
              </w:rPr>
            </w:pPr>
          </w:p>
        </w:tc>
        <w:tc>
          <w:tcPr>
            <w:tcW w:w="3210" w:type="dxa"/>
            <w:shd w:val="clear" w:color="auto" w:fill="auto"/>
          </w:tcPr>
          <w:p w:rsidR="00B4569D" w:rsidRDefault="00B4569D">
            <w:pPr>
              <w:widowControl w:val="0"/>
              <w:spacing w:after="200"/>
              <w:ind w:right="20"/>
              <w:rPr>
                <w:b w:val="0"/>
              </w:rPr>
            </w:pPr>
            <w:bookmarkStart w:id="767" w:name="__Fieldmark__7715_1858778086"/>
            <w:bookmarkEnd w:id="767"/>
          </w:p>
        </w:tc>
      </w:tr>
    </w:tbl>
    <w:p w:rsidR="00B4569D" w:rsidRDefault="00B4569D">
      <w:pPr>
        <w:widowControl w:val="0"/>
        <w:ind w:right="20"/>
        <w:jc w:val="both"/>
        <w:rPr>
          <w:b w:val="0"/>
          <w:color w:val="000000"/>
        </w:rPr>
      </w:pP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t>TRAININGS, SEMINARS OR WORKSHOP ATTENDED</w:t>
      </w:r>
    </w:p>
    <w:tbl>
      <w:tblPr>
        <w:tblW w:w="9659" w:type="dxa"/>
        <w:tblLook w:val="04A0"/>
      </w:tblPr>
      <w:tblGrid>
        <w:gridCol w:w="1983"/>
        <w:gridCol w:w="7676"/>
      </w:tblGrid>
      <w:tr w:rsidR="00B4569D">
        <w:trPr>
          <w:trHeight w:val="498"/>
        </w:trPr>
        <w:tc>
          <w:tcPr>
            <w:tcW w:w="1983" w:type="dxa"/>
            <w:shd w:val="clear" w:color="auto" w:fill="auto"/>
          </w:tcPr>
          <w:p w:rsidR="00B4569D" w:rsidRDefault="00872851">
            <w:pPr>
              <w:widowControl w:val="0"/>
              <w:spacing w:after="200"/>
              <w:ind w:right="20"/>
              <w:jc w:val="both"/>
              <w:rPr>
                <w:b w:val="0"/>
              </w:rPr>
            </w:pPr>
            <w:r>
              <w:rPr>
                <w:b w:val="0"/>
                <w:color w:val="000000"/>
              </w:rPr>
              <w:t>Inclusive Dates</w:t>
            </w:r>
          </w:p>
        </w:tc>
        <w:tc>
          <w:tcPr>
            <w:tcW w:w="7675" w:type="dxa"/>
            <w:shd w:val="clear" w:color="auto" w:fill="auto"/>
          </w:tcPr>
          <w:p w:rsidR="00B4569D" w:rsidRDefault="00872851">
            <w:pPr>
              <w:widowControl w:val="0"/>
              <w:spacing w:after="200"/>
              <w:ind w:right="20"/>
              <w:jc w:val="both"/>
              <w:rPr>
                <w:b w:val="0"/>
              </w:rPr>
            </w:pPr>
            <w:r>
              <w:rPr>
                <w:b w:val="0"/>
                <w:color w:val="000000"/>
              </w:rPr>
              <w:t>Title of Training, Seminar or Workshop</w:t>
            </w:r>
          </w:p>
        </w:tc>
      </w:tr>
      <w:tr w:rsidR="00B4569D">
        <w:trPr>
          <w:trHeight w:val="498"/>
        </w:trPr>
        <w:tc>
          <w:tcPr>
            <w:tcW w:w="1983" w:type="dxa"/>
            <w:shd w:val="clear" w:color="auto" w:fill="auto"/>
          </w:tcPr>
          <w:p w:rsidR="00B4569D" w:rsidRDefault="00872851">
            <w:pPr>
              <w:widowControl w:val="0"/>
              <w:spacing w:after="200"/>
              <w:ind w:right="20"/>
              <w:rPr>
                <w:b w:val="0"/>
              </w:rPr>
            </w:pPr>
            <w:r>
              <w:rPr>
                <w:b w:val="0"/>
                <w:color w:val="000000"/>
              </w:rPr>
              <w:t>05-07-2016</w:t>
            </w:r>
          </w:p>
        </w:tc>
        <w:tc>
          <w:tcPr>
            <w:tcW w:w="7675" w:type="dxa"/>
            <w:shd w:val="clear" w:color="auto" w:fill="auto"/>
          </w:tcPr>
          <w:p w:rsidR="00B4569D" w:rsidRDefault="00872851">
            <w:pPr>
              <w:widowControl w:val="0"/>
              <w:spacing w:after="200"/>
              <w:ind w:right="20"/>
              <w:jc w:val="both"/>
              <w:rPr>
                <w:b w:val="0"/>
              </w:rPr>
            </w:pPr>
            <w:r>
              <w:rPr>
                <w:b w:val="0"/>
                <w:color w:val="000000"/>
              </w:rPr>
              <w:t xml:space="preserve"> How It Works</w:t>
            </w:r>
          </w:p>
        </w:tc>
      </w:tr>
      <w:tr w:rsidR="00B4569D">
        <w:trPr>
          <w:trHeight w:val="498"/>
        </w:trPr>
        <w:tc>
          <w:tcPr>
            <w:tcW w:w="1983" w:type="dxa"/>
            <w:shd w:val="clear" w:color="auto" w:fill="auto"/>
          </w:tcPr>
          <w:p w:rsidR="00B4569D" w:rsidRDefault="00B4569D">
            <w:pPr>
              <w:widowControl w:val="0"/>
              <w:spacing w:after="200"/>
              <w:ind w:right="20"/>
              <w:rPr>
                <w:b w:val="0"/>
              </w:rPr>
            </w:pPr>
            <w:bookmarkStart w:id="768" w:name="__Fieldmark__7750_1858778086"/>
            <w:bookmarkEnd w:id="768"/>
          </w:p>
        </w:tc>
        <w:tc>
          <w:tcPr>
            <w:tcW w:w="7675" w:type="dxa"/>
            <w:shd w:val="clear" w:color="auto" w:fill="auto"/>
          </w:tcPr>
          <w:p w:rsidR="00B4569D" w:rsidRDefault="00B4569D">
            <w:pPr>
              <w:widowControl w:val="0"/>
              <w:spacing w:after="200"/>
              <w:ind w:right="20"/>
              <w:jc w:val="both"/>
              <w:rPr>
                <w:b w:val="0"/>
                <w:color w:val="000000"/>
              </w:rPr>
            </w:pPr>
          </w:p>
        </w:tc>
      </w:tr>
      <w:tr w:rsidR="00B4569D">
        <w:trPr>
          <w:trHeight w:val="498"/>
        </w:trPr>
        <w:tc>
          <w:tcPr>
            <w:tcW w:w="1983" w:type="dxa"/>
            <w:shd w:val="clear" w:color="auto" w:fill="auto"/>
          </w:tcPr>
          <w:p w:rsidR="00B4569D" w:rsidRDefault="00B4569D">
            <w:pPr>
              <w:widowControl w:val="0"/>
              <w:spacing w:after="200"/>
              <w:ind w:right="20"/>
              <w:rPr>
                <w:b w:val="0"/>
              </w:rPr>
            </w:pPr>
            <w:bookmarkStart w:id="769" w:name="__Fieldmark__7754_1858778086"/>
            <w:bookmarkEnd w:id="769"/>
          </w:p>
        </w:tc>
        <w:tc>
          <w:tcPr>
            <w:tcW w:w="7675" w:type="dxa"/>
            <w:shd w:val="clear" w:color="auto" w:fill="auto"/>
          </w:tcPr>
          <w:p w:rsidR="00B4569D" w:rsidRDefault="00B4569D">
            <w:pPr>
              <w:widowControl w:val="0"/>
              <w:spacing w:after="200"/>
              <w:ind w:right="20"/>
              <w:jc w:val="both"/>
              <w:rPr>
                <w:b w:val="0"/>
                <w:color w:val="000000"/>
              </w:rPr>
            </w:pPr>
          </w:p>
        </w:tc>
      </w:tr>
      <w:tr w:rsidR="00B4569D">
        <w:trPr>
          <w:trHeight w:val="498"/>
        </w:trPr>
        <w:tc>
          <w:tcPr>
            <w:tcW w:w="1983" w:type="dxa"/>
            <w:shd w:val="clear" w:color="auto" w:fill="auto"/>
          </w:tcPr>
          <w:p w:rsidR="00B4569D" w:rsidRDefault="00B4569D">
            <w:pPr>
              <w:widowControl w:val="0"/>
              <w:spacing w:after="200"/>
              <w:ind w:right="20"/>
            </w:pPr>
            <w:bookmarkStart w:id="770" w:name="__Fieldmark__7758_1858778086"/>
            <w:bookmarkEnd w:id="770"/>
          </w:p>
        </w:tc>
        <w:tc>
          <w:tcPr>
            <w:tcW w:w="7675" w:type="dxa"/>
            <w:shd w:val="clear" w:color="auto" w:fill="auto"/>
          </w:tcPr>
          <w:p w:rsidR="00B4569D" w:rsidRDefault="00B4569D">
            <w:pPr>
              <w:widowControl w:val="0"/>
              <w:spacing w:after="200"/>
              <w:ind w:right="20"/>
              <w:jc w:val="both"/>
              <w:rPr>
                <w:color w:val="000000"/>
              </w:rPr>
            </w:pPr>
          </w:p>
        </w:tc>
      </w:tr>
    </w:tbl>
    <w:p w:rsidR="00B4569D" w:rsidRDefault="00872851">
      <w:pPr>
        <w:widowControl w:val="0"/>
        <w:spacing w:line="360" w:lineRule="auto"/>
        <w:ind w:right="20"/>
        <w:jc w:val="both"/>
        <w:sectPr w:rsidR="00B4569D">
          <w:headerReference w:type="default" r:id="rId33"/>
          <w:footerReference w:type="default" r:id="rId34"/>
          <w:pgSz w:w="12240" w:h="15840"/>
          <w:pgMar w:top="1440" w:right="1440" w:bottom="2160" w:left="1440" w:header="720" w:footer="1440" w:gutter="0"/>
          <w:cols w:space="720"/>
          <w:formProt w:val="0"/>
          <w:docGrid w:linePitch="360" w:charSpace="4096"/>
        </w:sectPr>
      </w:pPr>
      <w:r>
        <w:rPr>
          <w:rFonts w:cs="Times New Roman"/>
          <w:b w:val="0"/>
          <w:bCs/>
          <w:color w:val="000000"/>
          <w:sz w:val="16"/>
          <w:szCs w:val="24"/>
          <w:shd w:val="clear" w:color="auto" w:fill="FFFFFF"/>
        </w:rPr>
        <w:t>Listed in reverse chronological order (most recent first).</w:t>
      </w:r>
    </w:p>
    <w:p w:rsidR="00B4569D" w:rsidRDefault="00872851">
      <w:pPr>
        <w:ind w:right="20"/>
        <w:rPr>
          <w:b w:val="0"/>
        </w:rPr>
      </w:pPr>
      <w:r>
        <w:rPr>
          <w:b w:val="0"/>
          <w:bCs/>
          <w:sz w:val="18"/>
          <w:szCs w:val="24"/>
        </w:rPr>
        <w:lastRenderedPageBreak/>
        <w:t>Curriculum Vitae of</w:t>
      </w:r>
    </w:p>
    <w:p w:rsidR="00B4569D" w:rsidDel="001133EF" w:rsidRDefault="00872851">
      <w:pPr>
        <w:rPr>
          <w:del w:id="778" w:author="JRCAFE(TM) Diskless" w:date="2019-11-18T13:47:00Z"/>
          <w:b w:val="0"/>
        </w:rPr>
      </w:pPr>
      <w:del w:id="779" w:author="JRCAFE(TM) Diskless" w:date="2019-11-18T13:47:00Z">
        <w:r w:rsidDel="001133EF">
          <w:rPr>
            <w:b w:val="0"/>
            <w:sz w:val="32"/>
          </w:rPr>
          <w:delText>JEROME B, GABAT</w:delText>
        </w:r>
      </w:del>
    </w:p>
    <w:p w:rsidR="001133EF" w:rsidRPr="001133EF" w:rsidRDefault="001133EF" w:rsidP="001133EF">
      <w:pPr>
        <w:rPr>
          <w:ins w:id="780" w:author="JRCAFE(TM) Diskless" w:date="2019-11-18T13:47:00Z"/>
          <w:b w:val="0"/>
          <w:sz w:val="32"/>
          <w:szCs w:val="32"/>
        </w:rPr>
      </w:pPr>
      <w:ins w:id="781" w:author="JRCAFE(TM) Diskless" w:date="2019-11-18T13:47:00Z">
        <w:r w:rsidRPr="001133EF">
          <w:rPr>
            <w:b w:val="0"/>
            <w:sz w:val="32"/>
            <w:szCs w:val="32"/>
          </w:rPr>
          <w:t>Juluis M. Dela Vega.</w:t>
        </w:r>
      </w:ins>
    </w:p>
    <w:p w:rsidR="001133EF" w:rsidRPr="001133EF" w:rsidRDefault="001133EF" w:rsidP="001133EF">
      <w:pPr>
        <w:widowControl w:val="0"/>
        <w:overflowPunct w:val="0"/>
        <w:autoSpaceDE w:val="0"/>
        <w:autoSpaceDN w:val="0"/>
        <w:adjustRightInd w:val="0"/>
        <w:rPr>
          <w:ins w:id="782" w:author="JRCAFE(TM) Diskless" w:date="2019-11-18T13:47:00Z"/>
          <w:szCs w:val="24"/>
          <w:rPrChange w:id="783" w:author="JRCAFE(TM) Diskless" w:date="2019-11-18T13:47:00Z">
            <w:rPr>
              <w:ins w:id="784" w:author="JRCAFE(TM) Diskless" w:date="2019-11-18T13:47:00Z"/>
              <w:sz w:val="22"/>
            </w:rPr>
          </w:rPrChange>
        </w:rPr>
      </w:pPr>
      <w:ins w:id="785" w:author="JRCAFE(TM) Diskless" w:date="2019-11-18T13:47:00Z">
        <w:r w:rsidRPr="001133EF">
          <w:rPr>
            <w:szCs w:val="24"/>
            <w:rPrChange w:id="786" w:author="JRCAFE(TM) Diskless" w:date="2019-11-18T13:47:00Z">
              <w:rPr>
                <w:sz w:val="22"/>
              </w:rPr>
            </w:rPrChange>
          </w:rPr>
          <w:t>1962-B., P. Florentino St., Sampaloc, Manila</w:t>
        </w:r>
      </w:ins>
    </w:p>
    <w:p w:rsidR="001133EF" w:rsidRPr="001133EF" w:rsidRDefault="001133EF" w:rsidP="001133EF">
      <w:pPr>
        <w:widowControl w:val="0"/>
        <w:overflowPunct w:val="0"/>
        <w:autoSpaceDE w:val="0"/>
        <w:autoSpaceDN w:val="0"/>
        <w:adjustRightInd w:val="0"/>
        <w:rPr>
          <w:ins w:id="787" w:author="JRCAFE(TM) Diskless" w:date="2019-11-18T13:47:00Z"/>
          <w:szCs w:val="24"/>
          <w:rPrChange w:id="788" w:author="JRCAFE(TM) Diskless" w:date="2019-11-18T13:47:00Z">
            <w:rPr>
              <w:ins w:id="789" w:author="JRCAFE(TM) Diskless" w:date="2019-11-18T13:47:00Z"/>
              <w:sz w:val="22"/>
            </w:rPr>
          </w:rPrChange>
        </w:rPr>
      </w:pPr>
      <w:ins w:id="790" w:author="JRCAFE(TM) Diskless" w:date="2019-11-18T13:47:00Z">
        <w:r w:rsidRPr="001133EF">
          <w:rPr>
            <w:szCs w:val="24"/>
            <w:rPrChange w:id="791" w:author="JRCAFE(TM) Diskless" w:date="2019-11-18T13:47:00Z">
              <w:rPr>
                <w:sz w:val="22"/>
              </w:rPr>
            </w:rPrChange>
          </w:rPr>
          <w:t>juluisdelavega@gmail.com</w:t>
        </w:r>
      </w:ins>
    </w:p>
    <w:p w:rsidR="001133EF" w:rsidRPr="001133EF" w:rsidRDefault="001133EF" w:rsidP="001133EF">
      <w:pPr>
        <w:widowControl w:val="0"/>
        <w:overflowPunct w:val="0"/>
        <w:autoSpaceDE w:val="0"/>
        <w:autoSpaceDN w:val="0"/>
        <w:adjustRightInd w:val="0"/>
        <w:rPr>
          <w:ins w:id="792" w:author="JRCAFE(TM) Diskless" w:date="2019-11-18T13:47:00Z"/>
          <w:szCs w:val="24"/>
          <w:rPrChange w:id="793" w:author="JRCAFE(TM) Diskless" w:date="2019-11-18T13:47:00Z">
            <w:rPr>
              <w:ins w:id="794" w:author="JRCAFE(TM) Diskless" w:date="2019-11-18T13:47:00Z"/>
              <w:sz w:val="22"/>
            </w:rPr>
          </w:rPrChange>
        </w:rPr>
      </w:pPr>
      <w:ins w:id="795" w:author="JRCAFE(TM) Diskless" w:date="2019-11-18T13:47:00Z">
        <w:r w:rsidRPr="001133EF">
          <w:rPr>
            <w:szCs w:val="24"/>
            <w:rPrChange w:id="796" w:author="JRCAFE(TM) Diskless" w:date="2019-11-18T13:47:00Z">
              <w:rPr>
                <w:sz w:val="22"/>
              </w:rPr>
            </w:rPrChange>
          </w:rPr>
          <w:t>+63905-528-8399</w:t>
        </w:r>
      </w:ins>
    </w:p>
    <w:p w:rsidR="00B4569D" w:rsidDel="001133EF" w:rsidRDefault="00872851">
      <w:pPr>
        <w:widowControl w:val="0"/>
        <w:rPr>
          <w:del w:id="797" w:author="JRCAFE(TM) Diskless" w:date="2019-11-18T13:47:00Z"/>
          <w:b w:val="0"/>
        </w:rPr>
      </w:pPr>
      <w:del w:id="798" w:author="JRCAFE(TM) Diskless" w:date="2019-11-18T13:47:00Z">
        <w:r w:rsidDel="001133EF">
          <w:rPr>
            <w:b w:val="0"/>
          </w:rPr>
          <w:delText>1428 Sandiego St., Sampaloc Manila</w:delText>
        </w:r>
      </w:del>
    </w:p>
    <w:p w:rsidR="00B4569D" w:rsidDel="001133EF" w:rsidRDefault="00872851">
      <w:pPr>
        <w:widowControl w:val="0"/>
        <w:rPr>
          <w:del w:id="799" w:author="JRCAFE(TM) Diskless" w:date="2019-11-18T13:47:00Z"/>
          <w:b w:val="0"/>
        </w:rPr>
      </w:pPr>
      <w:del w:id="800" w:author="JRCAFE(TM) Diskless" w:date="2019-11-18T13:47:00Z">
        <w:r w:rsidDel="001133EF">
          <w:rPr>
            <w:b w:val="0"/>
          </w:rPr>
          <w:delText>jeromegabat14@gmail.com</w:delText>
        </w:r>
      </w:del>
    </w:p>
    <w:p w:rsidR="00B4569D" w:rsidDel="001133EF" w:rsidRDefault="00872851">
      <w:pPr>
        <w:widowControl w:val="0"/>
        <w:rPr>
          <w:del w:id="801" w:author="JRCAFE(TM) Diskless" w:date="2019-11-18T13:47:00Z"/>
          <w:b w:val="0"/>
        </w:rPr>
      </w:pPr>
      <w:del w:id="802" w:author="JRCAFE(TM) Diskless" w:date="2019-11-18T13:47:00Z">
        <w:r w:rsidDel="001133EF">
          <w:rPr>
            <w:b w:val="0"/>
            <w:bCs/>
            <w:color w:val="000000"/>
            <w:szCs w:val="24"/>
          </w:rPr>
          <w:delText>09051946970</w:delText>
        </w:r>
      </w:del>
    </w:p>
    <w:p w:rsidR="00B4569D" w:rsidRDefault="00872851">
      <w:pPr>
        <w:widowControl w:val="0"/>
        <w:rPr>
          <w:b w:val="0"/>
        </w:rPr>
      </w:pPr>
      <w:r>
        <w:rPr>
          <w:b w:val="0"/>
          <w:color w:val="000000"/>
        </w:rPr>
        <w:t>EDUCATIONAL BACKGROUND</w:t>
      </w:r>
    </w:p>
    <w:tbl>
      <w:tblPr>
        <w:tblW w:w="9389" w:type="dxa"/>
        <w:tblLook w:val="04A0"/>
      </w:tblPr>
      <w:tblGrid>
        <w:gridCol w:w="4176"/>
        <w:gridCol w:w="1819"/>
        <w:gridCol w:w="3394"/>
      </w:tblGrid>
      <w:tr w:rsidR="00B4569D">
        <w:trPr>
          <w:trHeight w:val="524"/>
        </w:trPr>
        <w:tc>
          <w:tcPr>
            <w:tcW w:w="2703" w:type="dxa"/>
            <w:shd w:val="clear" w:color="auto" w:fill="auto"/>
          </w:tcPr>
          <w:p w:rsidR="00B4569D" w:rsidRDefault="00872851">
            <w:pPr>
              <w:widowControl w:val="0"/>
              <w:spacing w:after="200"/>
              <w:rPr>
                <w:b w:val="0"/>
              </w:rPr>
            </w:pPr>
            <w:r>
              <w:rPr>
                <w:b w:val="0"/>
                <w:color w:val="000000"/>
              </w:rPr>
              <w:t>Level</w:t>
            </w:r>
          </w:p>
        </w:tc>
        <w:tc>
          <w:tcPr>
            <w:tcW w:w="2227" w:type="dxa"/>
            <w:shd w:val="clear" w:color="auto" w:fill="auto"/>
          </w:tcPr>
          <w:p w:rsidR="00B4569D" w:rsidRDefault="00872851">
            <w:pPr>
              <w:widowControl w:val="0"/>
              <w:spacing w:after="200"/>
              <w:rPr>
                <w:b w:val="0"/>
              </w:rPr>
            </w:pPr>
            <w:r>
              <w:rPr>
                <w:b w:val="0"/>
                <w:color w:val="000000"/>
              </w:rPr>
              <w:t>Inclusive Dates</w:t>
            </w:r>
          </w:p>
        </w:tc>
        <w:tc>
          <w:tcPr>
            <w:tcW w:w="4459" w:type="dxa"/>
            <w:shd w:val="clear" w:color="auto" w:fill="auto"/>
          </w:tcPr>
          <w:p w:rsidR="00B4569D" w:rsidRDefault="00872851">
            <w:pPr>
              <w:widowControl w:val="0"/>
              <w:spacing w:after="200"/>
              <w:rPr>
                <w:b w:val="0"/>
              </w:rPr>
            </w:pPr>
            <w:r>
              <w:rPr>
                <w:b w:val="0"/>
                <w:color w:val="000000"/>
              </w:rPr>
              <w:t>Name of school/ Institution</w:t>
            </w:r>
          </w:p>
        </w:tc>
      </w:tr>
      <w:tr w:rsidR="001133EF">
        <w:trPr>
          <w:trHeight w:val="524"/>
        </w:trPr>
        <w:tc>
          <w:tcPr>
            <w:tcW w:w="2703" w:type="dxa"/>
            <w:shd w:val="clear" w:color="auto" w:fill="auto"/>
          </w:tcPr>
          <w:p w:rsidR="001133EF" w:rsidRDefault="001133EF">
            <w:pPr>
              <w:widowControl w:val="0"/>
              <w:spacing w:after="200"/>
              <w:rPr>
                <w:b w:val="0"/>
              </w:rPr>
            </w:pPr>
            <w:ins w:id="803" w:author="JRCAFE(TM) Diskless" w:date="2019-11-18T13:48:00Z">
              <w:r w:rsidRPr="00643061">
                <w:rPr>
                  <w:b w:val="0"/>
                  <w:sz w:val="22"/>
                </w:rPr>
                <w:t>Tertiary</w:t>
              </w:r>
            </w:ins>
            <w:del w:id="804" w:author="JRCAFE(TM) Diskless" w:date="2019-11-18T13:48:00Z">
              <w:r w:rsidDel="00770FCB">
                <w:rPr>
                  <w:b w:val="0"/>
                </w:rPr>
                <w:delText>Tertiary</w:delText>
              </w:r>
            </w:del>
          </w:p>
        </w:tc>
        <w:tc>
          <w:tcPr>
            <w:tcW w:w="2227" w:type="dxa"/>
            <w:shd w:val="clear" w:color="auto" w:fill="auto"/>
          </w:tcPr>
          <w:p w:rsidR="001133EF" w:rsidRDefault="001133EF">
            <w:pPr>
              <w:widowControl w:val="0"/>
              <w:spacing w:after="200"/>
              <w:rPr>
                <w:b w:val="0"/>
              </w:rPr>
            </w:pPr>
            <w:ins w:id="805" w:author="JRCAFE(TM) Diskless" w:date="2019-11-18T13:48:00Z">
              <w:r w:rsidRPr="00643061">
                <w:rPr>
                  <w:b w:val="0"/>
                  <w:sz w:val="22"/>
                </w:rPr>
                <w:t>May 2014</w:t>
              </w:r>
            </w:ins>
            <w:del w:id="806" w:author="JRCAFE(TM) Diskless" w:date="2019-11-18T13:48:00Z">
              <w:r w:rsidDel="00770FCB">
                <w:rPr>
                  <w:b w:val="0"/>
                </w:rPr>
                <w:delText>2015-</w:delText>
              </w:r>
              <w:r w:rsidDel="00770FCB">
                <w:rPr>
                  <w:b w:val="0"/>
                  <w:i/>
                </w:rPr>
                <w:delText>present</w:delText>
              </w:r>
            </w:del>
          </w:p>
        </w:tc>
        <w:tc>
          <w:tcPr>
            <w:tcW w:w="4459" w:type="dxa"/>
            <w:shd w:val="clear" w:color="auto" w:fill="auto"/>
          </w:tcPr>
          <w:p w:rsidR="001133EF" w:rsidRDefault="001133EF">
            <w:pPr>
              <w:widowControl w:val="0"/>
              <w:spacing w:after="200"/>
              <w:rPr>
                <w:b w:val="0"/>
              </w:rPr>
            </w:pPr>
            <w:ins w:id="807" w:author="JRCAFE(TM) Diskless" w:date="2019-11-18T13:48:00Z">
              <w:r w:rsidRPr="00643061">
                <w:rPr>
                  <w:b w:val="0"/>
                  <w:sz w:val="22"/>
                </w:rPr>
                <w:t>STI-Recto</w:t>
              </w:r>
            </w:ins>
            <w:del w:id="808" w:author="JRCAFE(TM) Diskless" w:date="2019-11-18T13:48:00Z">
              <w:r w:rsidDel="00770FCB">
                <w:rPr>
                  <w:b w:val="0"/>
                </w:rPr>
                <w:delText>STI College Recto</w:delText>
              </w:r>
            </w:del>
          </w:p>
        </w:tc>
      </w:tr>
      <w:tr w:rsidR="001133EF">
        <w:trPr>
          <w:trHeight w:val="524"/>
        </w:trPr>
        <w:tc>
          <w:tcPr>
            <w:tcW w:w="2703" w:type="dxa"/>
            <w:shd w:val="clear" w:color="auto" w:fill="auto"/>
          </w:tcPr>
          <w:p w:rsidR="001133EF" w:rsidRDefault="001133EF">
            <w:pPr>
              <w:widowControl w:val="0"/>
              <w:spacing w:after="200"/>
              <w:rPr>
                <w:b w:val="0"/>
              </w:rPr>
            </w:pPr>
            <w:ins w:id="809" w:author="JRCAFE(TM) Diskless" w:date="2019-11-18T13:48:00Z">
              <w:r w:rsidRPr="00643061">
                <w:rPr>
                  <w:b w:val="0"/>
                  <w:sz w:val="22"/>
                </w:rPr>
                <w:t>Vocational/Technical</w:t>
              </w:r>
            </w:ins>
            <w:del w:id="810" w:author="JRCAFE(TM) Diskless" w:date="2019-11-18T13:48:00Z">
              <w:r w:rsidDel="00770FCB">
                <w:rPr>
                  <w:b w:val="0"/>
                </w:rPr>
                <w:delText>Vocational/Technical</w:delText>
              </w:r>
            </w:del>
          </w:p>
        </w:tc>
        <w:tc>
          <w:tcPr>
            <w:tcW w:w="2227" w:type="dxa"/>
            <w:shd w:val="clear" w:color="auto" w:fill="auto"/>
          </w:tcPr>
          <w:p w:rsidR="001133EF" w:rsidRDefault="001133EF">
            <w:pPr>
              <w:widowControl w:val="0"/>
              <w:spacing w:after="200"/>
              <w:rPr>
                <w:b w:val="0"/>
              </w:rPr>
            </w:pPr>
            <w:ins w:id="811" w:author="JRCAFE(TM) Diskless" w:date="2019-11-18T13:48:00Z">
              <w:r w:rsidRPr="00643061">
                <w:rPr>
                  <w:b w:val="0"/>
                  <w:sz w:val="22"/>
                </w:rPr>
                <w:t>None</w:t>
              </w:r>
            </w:ins>
          </w:p>
        </w:tc>
        <w:tc>
          <w:tcPr>
            <w:tcW w:w="4459" w:type="dxa"/>
            <w:shd w:val="clear" w:color="auto" w:fill="auto"/>
          </w:tcPr>
          <w:p w:rsidR="001133EF" w:rsidRDefault="001133EF">
            <w:pPr>
              <w:widowControl w:val="0"/>
              <w:spacing w:after="200"/>
              <w:rPr>
                <w:b w:val="0"/>
              </w:rPr>
            </w:pPr>
            <w:ins w:id="812" w:author="JRCAFE(TM) Diskless" w:date="2019-11-18T13:48:00Z">
              <w:r w:rsidRPr="00643061">
                <w:rPr>
                  <w:b w:val="0"/>
                  <w:sz w:val="22"/>
                </w:rPr>
                <w:t>None</w:t>
              </w:r>
            </w:ins>
          </w:p>
        </w:tc>
      </w:tr>
      <w:tr w:rsidR="001133EF">
        <w:trPr>
          <w:trHeight w:val="524"/>
        </w:trPr>
        <w:tc>
          <w:tcPr>
            <w:tcW w:w="2703" w:type="dxa"/>
            <w:shd w:val="clear" w:color="auto" w:fill="auto"/>
          </w:tcPr>
          <w:p w:rsidR="001133EF" w:rsidRDefault="001133EF">
            <w:pPr>
              <w:widowControl w:val="0"/>
              <w:spacing w:after="200"/>
              <w:rPr>
                <w:b w:val="0"/>
              </w:rPr>
            </w:pPr>
            <w:ins w:id="813" w:author="JRCAFE(TM) Diskless" w:date="2019-11-18T13:48:00Z">
              <w:r w:rsidRPr="00643061">
                <w:rPr>
                  <w:b w:val="0"/>
                  <w:sz w:val="22"/>
                </w:rPr>
                <w:t>High School</w:t>
              </w:r>
            </w:ins>
            <w:del w:id="814" w:author="JRCAFE(TM) Diskless" w:date="2019-11-18T13:48:00Z">
              <w:r w:rsidDel="00770FCB">
                <w:rPr>
                  <w:b w:val="0"/>
                </w:rPr>
                <w:delText>High School</w:delText>
              </w:r>
            </w:del>
          </w:p>
        </w:tc>
        <w:tc>
          <w:tcPr>
            <w:tcW w:w="2227" w:type="dxa"/>
            <w:shd w:val="clear" w:color="auto" w:fill="auto"/>
          </w:tcPr>
          <w:p w:rsidR="001133EF" w:rsidRDefault="001133EF">
            <w:pPr>
              <w:widowControl w:val="0"/>
              <w:spacing w:after="200"/>
              <w:rPr>
                <w:b w:val="0"/>
              </w:rPr>
            </w:pPr>
            <w:ins w:id="815" w:author="JRCAFE(TM) Diskless" w:date="2019-11-18T13:48:00Z">
              <w:r w:rsidRPr="00643061">
                <w:rPr>
                  <w:b w:val="0"/>
                  <w:sz w:val="22"/>
                </w:rPr>
                <w:t>March 2011</w:t>
              </w:r>
            </w:ins>
            <w:del w:id="816" w:author="JRCAFE(TM) Diskless" w:date="2019-11-18T13:48:00Z">
              <w:r w:rsidDel="00770FCB">
                <w:rPr>
                  <w:b w:val="0"/>
                </w:rPr>
                <w:delText>2012-2015</w:delText>
              </w:r>
            </w:del>
          </w:p>
        </w:tc>
        <w:tc>
          <w:tcPr>
            <w:tcW w:w="4459" w:type="dxa"/>
            <w:shd w:val="clear" w:color="auto" w:fill="auto"/>
          </w:tcPr>
          <w:p w:rsidR="001133EF" w:rsidRDefault="001133EF">
            <w:pPr>
              <w:widowControl w:val="0"/>
              <w:spacing w:after="200"/>
              <w:rPr>
                <w:b w:val="0"/>
              </w:rPr>
            </w:pPr>
            <w:ins w:id="817" w:author="JRCAFE(TM) Diskless" w:date="2019-11-18T13:48:00Z">
              <w:r w:rsidRPr="00643061">
                <w:rPr>
                  <w:b w:val="0"/>
                  <w:sz w:val="22"/>
                </w:rPr>
                <w:t>Sta. Ignacia Academy</w:t>
              </w:r>
            </w:ins>
            <w:del w:id="818" w:author="JRCAFE(TM) Diskless" w:date="2019-11-18T13:48:00Z">
              <w:r w:rsidDel="00770FCB">
                <w:rPr>
                  <w:b w:val="0"/>
                </w:rPr>
                <w:delText>Esteban Abada High School</w:delText>
              </w:r>
            </w:del>
          </w:p>
        </w:tc>
      </w:tr>
      <w:tr w:rsidR="001133EF">
        <w:trPr>
          <w:trHeight w:val="524"/>
        </w:trPr>
        <w:tc>
          <w:tcPr>
            <w:tcW w:w="2703" w:type="dxa"/>
            <w:shd w:val="clear" w:color="auto" w:fill="auto"/>
          </w:tcPr>
          <w:p w:rsidR="001133EF" w:rsidRDefault="001133EF">
            <w:pPr>
              <w:widowControl w:val="0"/>
              <w:spacing w:after="200"/>
              <w:rPr>
                <w:b w:val="0"/>
              </w:rPr>
            </w:pPr>
            <w:ins w:id="819" w:author="JRCAFE(TM) Diskless" w:date="2019-11-18T13:48:00Z">
              <w:r w:rsidRPr="00643061">
                <w:rPr>
                  <w:b w:val="0"/>
                  <w:sz w:val="22"/>
                </w:rPr>
                <w:t>Elementary</w:t>
              </w:r>
            </w:ins>
            <w:del w:id="820" w:author="JRCAFE(TM) Diskless" w:date="2019-11-18T13:48:00Z">
              <w:r w:rsidDel="00770FCB">
                <w:rPr>
                  <w:b w:val="0"/>
                </w:rPr>
                <w:delText>Elementary</w:delText>
              </w:r>
            </w:del>
          </w:p>
        </w:tc>
        <w:tc>
          <w:tcPr>
            <w:tcW w:w="2227" w:type="dxa"/>
            <w:shd w:val="clear" w:color="auto" w:fill="auto"/>
          </w:tcPr>
          <w:p w:rsidR="001133EF" w:rsidRDefault="001133EF">
            <w:pPr>
              <w:widowControl w:val="0"/>
              <w:spacing w:after="200"/>
              <w:rPr>
                <w:b w:val="0"/>
              </w:rPr>
            </w:pPr>
            <w:ins w:id="821" w:author="JRCAFE(TM) Diskless" w:date="2019-11-18T13:48:00Z">
              <w:r w:rsidRPr="00643061">
                <w:rPr>
                  <w:b w:val="0"/>
                  <w:sz w:val="22"/>
                </w:rPr>
                <w:t>March 2007</w:t>
              </w:r>
            </w:ins>
            <w:del w:id="822" w:author="JRCAFE(TM) Diskless" w:date="2019-11-18T13:48:00Z">
              <w:r w:rsidDel="00770FCB">
                <w:rPr>
                  <w:b w:val="0"/>
                </w:rPr>
                <w:delText>2010-2012</w:delText>
              </w:r>
            </w:del>
          </w:p>
        </w:tc>
        <w:tc>
          <w:tcPr>
            <w:tcW w:w="4459" w:type="dxa"/>
            <w:shd w:val="clear" w:color="auto" w:fill="auto"/>
          </w:tcPr>
          <w:p w:rsidR="001133EF" w:rsidRDefault="001133EF">
            <w:pPr>
              <w:widowControl w:val="0"/>
              <w:spacing w:after="200"/>
              <w:rPr>
                <w:b w:val="0"/>
              </w:rPr>
            </w:pPr>
            <w:ins w:id="823" w:author="JRCAFE(TM) Diskless" w:date="2019-11-18T13:48:00Z">
              <w:r w:rsidRPr="00643061">
                <w:rPr>
                  <w:b w:val="0"/>
                  <w:sz w:val="22"/>
                </w:rPr>
                <w:t>SINCES</w:t>
              </w:r>
            </w:ins>
            <w:del w:id="824" w:author="JRCAFE(TM) Diskless" w:date="2019-11-18T13:48:00Z">
              <w:r w:rsidDel="00770FCB">
                <w:rPr>
                  <w:b w:val="0"/>
                </w:rPr>
                <w:delText>D. Tuazon Elementary School</w:delText>
              </w:r>
            </w:del>
          </w:p>
        </w:tc>
      </w:tr>
    </w:tbl>
    <w:p w:rsidR="00B4569D" w:rsidRDefault="00B4569D">
      <w:pPr>
        <w:widowControl w:val="0"/>
        <w:ind w:right="20"/>
        <w:jc w:val="both"/>
        <w:rPr>
          <w:b w:val="0"/>
          <w:color w:val="000000"/>
        </w:rPr>
      </w:pP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t>PROFESSIONAL OR VOLUNTEER EXPERIENCE</w:t>
      </w:r>
    </w:p>
    <w:tbl>
      <w:tblPr>
        <w:tblW w:w="9348" w:type="dxa"/>
        <w:tblLook w:val="04A0"/>
      </w:tblPr>
      <w:tblGrid>
        <w:gridCol w:w="2006"/>
        <w:gridCol w:w="3544"/>
        <w:gridCol w:w="3798"/>
      </w:tblGrid>
      <w:tr w:rsidR="00B4569D">
        <w:trPr>
          <w:trHeight w:val="959"/>
        </w:trPr>
        <w:tc>
          <w:tcPr>
            <w:tcW w:w="2006" w:type="dxa"/>
            <w:shd w:val="clear" w:color="auto" w:fill="auto"/>
            <w:vAlign w:val="center"/>
          </w:tcPr>
          <w:p w:rsidR="00B4569D" w:rsidRDefault="00872851">
            <w:pPr>
              <w:widowControl w:val="0"/>
              <w:spacing w:after="200"/>
              <w:rPr>
                <w:b w:val="0"/>
              </w:rPr>
            </w:pPr>
            <w:r>
              <w:rPr>
                <w:b w:val="0"/>
                <w:color w:val="000000"/>
              </w:rPr>
              <w:t>Inclusive Dates</w:t>
            </w:r>
          </w:p>
        </w:tc>
        <w:tc>
          <w:tcPr>
            <w:tcW w:w="3544" w:type="dxa"/>
            <w:shd w:val="clear" w:color="auto" w:fill="auto"/>
            <w:vAlign w:val="center"/>
          </w:tcPr>
          <w:p w:rsidR="00B4569D" w:rsidRDefault="00872851">
            <w:pPr>
              <w:widowControl w:val="0"/>
              <w:rPr>
                <w:b w:val="0"/>
              </w:rPr>
            </w:pPr>
            <w:r>
              <w:rPr>
                <w:b w:val="0"/>
                <w:color w:val="000000"/>
              </w:rPr>
              <w:t xml:space="preserve">Nature of Experience/ </w:t>
            </w:r>
          </w:p>
          <w:p w:rsidR="00B4569D" w:rsidRDefault="00872851">
            <w:pPr>
              <w:widowControl w:val="0"/>
              <w:spacing w:after="200"/>
              <w:rPr>
                <w:b w:val="0"/>
              </w:rPr>
            </w:pPr>
            <w:r>
              <w:rPr>
                <w:b w:val="0"/>
                <w:color w:val="000000"/>
              </w:rPr>
              <w:t>Job Title</w:t>
            </w:r>
          </w:p>
        </w:tc>
        <w:tc>
          <w:tcPr>
            <w:tcW w:w="3798" w:type="dxa"/>
            <w:shd w:val="clear" w:color="auto" w:fill="auto"/>
            <w:vAlign w:val="center"/>
          </w:tcPr>
          <w:p w:rsidR="00B4569D" w:rsidRDefault="00872851">
            <w:pPr>
              <w:widowControl w:val="0"/>
              <w:spacing w:after="200"/>
              <w:rPr>
                <w:b w:val="0"/>
              </w:rPr>
            </w:pPr>
            <w:r>
              <w:rPr>
                <w:b w:val="0"/>
                <w:color w:val="000000"/>
              </w:rPr>
              <w:t>Name and Address of Company or Organization</w:t>
            </w:r>
          </w:p>
        </w:tc>
      </w:tr>
      <w:tr w:rsidR="001133EF">
        <w:trPr>
          <w:trHeight w:val="500"/>
        </w:trPr>
        <w:tc>
          <w:tcPr>
            <w:tcW w:w="2006" w:type="dxa"/>
            <w:shd w:val="clear" w:color="auto" w:fill="auto"/>
          </w:tcPr>
          <w:p w:rsidR="001133EF" w:rsidRPr="00643061" w:rsidRDefault="001133EF" w:rsidP="00C5162D">
            <w:pPr>
              <w:widowControl w:val="0"/>
              <w:overflowPunct w:val="0"/>
              <w:autoSpaceDE w:val="0"/>
              <w:autoSpaceDN w:val="0"/>
              <w:adjustRightInd w:val="0"/>
              <w:jc w:val="both"/>
              <w:rPr>
                <w:ins w:id="825" w:author="JRCAFE(TM) Diskless" w:date="2019-11-18T13:48:00Z"/>
                <w:b w:val="0"/>
              </w:rPr>
            </w:pPr>
            <w:ins w:id="826" w:author="JRCAFE(TM) Diskless" w:date="2019-11-18T13:48:00Z">
              <w:r w:rsidRPr="00643061">
                <w:rPr>
                  <w:b w:val="0"/>
                  <w:sz w:val="22"/>
                </w:rPr>
                <w:t>March 2016</w:t>
              </w:r>
            </w:ins>
          </w:p>
          <w:p w:rsidR="001133EF" w:rsidRPr="00643061" w:rsidRDefault="001133EF" w:rsidP="00C5162D">
            <w:pPr>
              <w:widowControl w:val="0"/>
              <w:overflowPunct w:val="0"/>
              <w:autoSpaceDE w:val="0"/>
              <w:autoSpaceDN w:val="0"/>
              <w:adjustRightInd w:val="0"/>
              <w:jc w:val="both"/>
              <w:rPr>
                <w:ins w:id="827" w:author="JRCAFE(TM) Diskless" w:date="2019-11-18T13:48:00Z"/>
                <w:b w:val="0"/>
              </w:rPr>
            </w:pPr>
            <w:ins w:id="828" w:author="JRCAFE(TM) Diskless" w:date="2019-11-18T13:48:00Z">
              <w:r w:rsidRPr="00643061">
                <w:rPr>
                  <w:b w:val="0"/>
                  <w:sz w:val="22"/>
                </w:rPr>
                <w:t>March 2017</w:t>
              </w:r>
            </w:ins>
          </w:p>
          <w:p w:rsidR="001133EF" w:rsidRDefault="001133EF">
            <w:pPr>
              <w:widowControl w:val="0"/>
              <w:spacing w:after="200"/>
              <w:rPr>
                <w:b w:val="0"/>
              </w:rPr>
            </w:pPr>
            <w:ins w:id="829" w:author="JRCAFE(TM) Diskless" w:date="2019-11-18T13:48:00Z">
              <w:r w:rsidRPr="00643061">
                <w:rPr>
                  <w:b w:val="0"/>
                  <w:sz w:val="22"/>
                </w:rPr>
                <w:t>March 2018</w:t>
              </w:r>
            </w:ins>
            <w:del w:id="830" w:author="JRCAFE(TM) Diskless" w:date="2019-11-18T13:48:00Z">
              <w:r w:rsidDel="003B1394">
                <w:rPr>
                  <w:b w:val="0"/>
                  <w:color w:val="000000"/>
                </w:rPr>
                <w:delText>10-12-16</w:delText>
              </w:r>
            </w:del>
          </w:p>
        </w:tc>
        <w:tc>
          <w:tcPr>
            <w:tcW w:w="3544" w:type="dxa"/>
            <w:shd w:val="clear" w:color="auto" w:fill="auto"/>
          </w:tcPr>
          <w:p w:rsidR="001133EF" w:rsidRDefault="001133EF">
            <w:pPr>
              <w:widowControl w:val="0"/>
              <w:spacing w:after="200"/>
              <w:rPr>
                <w:b w:val="0"/>
              </w:rPr>
            </w:pPr>
            <w:ins w:id="831" w:author="JRCAFE(TM) Diskless" w:date="2019-11-18T13:48:00Z">
              <w:r w:rsidRPr="00643061">
                <w:rPr>
                  <w:b w:val="0"/>
                  <w:sz w:val="22"/>
                </w:rPr>
                <w:t xml:space="preserve"> Production Assistant</w:t>
              </w:r>
            </w:ins>
            <w:del w:id="832" w:author="JRCAFE(TM) Diskless" w:date="2019-11-18T13:48:00Z">
              <w:r w:rsidDel="003B1394">
                <w:rPr>
                  <w:b w:val="0"/>
                  <w:color w:val="000000"/>
                </w:rPr>
                <w:delText>Student Assistant</w:delText>
              </w:r>
            </w:del>
          </w:p>
        </w:tc>
        <w:tc>
          <w:tcPr>
            <w:tcW w:w="3798" w:type="dxa"/>
            <w:shd w:val="clear" w:color="auto" w:fill="auto"/>
          </w:tcPr>
          <w:p w:rsidR="001133EF" w:rsidRDefault="001133EF">
            <w:pPr>
              <w:widowControl w:val="0"/>
              <w:spacing w:after="200"/>
              <w:rPr>
                <w:b w:val="0"/>
              </w:rPr>
            </w:pPr>
            <w:ins w:id="833" w:author="JRCAFE(TM) Diskless" w:date="2019-11-18T13:48:00Z">
              <w:r w:rsidRPr="00643061">
                <w:rPr>
                  <w:b w:val="0"/>
                  <w:sz w:val="22"/>
                </w:rPr>
                <w:t>Intercessor for the Philippines</w:t>
              </w:r>
            </w:ins>
            <w:del w:id="834" w:author="JRCAFE(TM) Diskless" w:date="2019-11-18T13:48:00Z">
              <w:r w:rsidDel="003B1394">
                <w:rPr>
                  <w:b w:val="0"/>
                  <w:color w:val="000000"/>
                </w:rPr>
                <w:delText>Sti - Recto</w:delText>
              </w:r>
            </w:del>
          </w:p>
        </w:tc>
      </w:tr>
      <w:tr w:rsidR="001133EF">
        <w:trPr>
          <w:trHeight w:val="500"/>
        </w:trPr>
        <w:tc>
          <w:tcPr>
            <w:tcW w:w="2006" w:type="dxa"/>
            <w:shd w:val="clear" w:color="auto" w:fill="auto"/>
          </w:tcPr>
          <w:p w:rsidR="001133EF" w:rsidRDefault="001133EF">
            <w:pPr>
              <w:widowControl w:val="0"/>
              <w:spacing w:after="200"/>
              <w:rPr>
                <w:b w:val="0"/>
              </w:rPr>
            </w:pPr>
            <w:bookmarkStart w:id="835" w:name="__Fieldmark__8480_1858778086"/>
            <w:bookmarkEnd w:id="835"/>
          </w:p>
        </w:tc>
        <w:tc>
          <w:tcPr>
            <w:tcW w:w="3544" w:type="dxa"/>
            <w:shd w:val="clear" w:color="auto" w:fill="auto"/>
          </w:tcPr>
          <w:p w:rsidR="001133EF" w:rsidRDefault="001133EF">
            <w:pPr>
              <w:widowControl w:val="0"/>
              <w:spacing w:after="200"/>
              <w:rPr>
                <w:b w:val="0"/>
                <w:color w:val="000000"/>
              </w:rPr>
            </w:pPr>
          </w:p>
        </w:tc>
        <w:tc>
          <w:tcPr>
            <w:tcW w:w="3798" w:type="dxa"/>
            <w:shd w:val="clear" w:color="auto" w:fill="auto"/>
          </w:tcPr>
          <w:p w:rsidR="001133EF" w:rsidRDefault="001133EF">
            <w:pPr>
              <w:widowControl w:val="0"/>
              <w:spacing w:after="200"/>
              <w:rPr>
                <w:b w:val="0"/>
                <w:color w:val="000000"/>
              </w:rPr>
            </w:pPr>
          </w:p>
        </w:tc>
      </w:tr>
      <w:tr w:rsidR="001133EF">
        <w:trPr>
          <w:trHeight w:val="500"/>
        </w:trPr>
        <w:tc>
          <w:tcPr>
            <w:tcW w:w="2006" w:type="dxa"/>
            <w:shd w:val="clear" w:color="auto" w:fill="auto"/>
          </w:tcPr>
          <w:p w:rsidR="001133EF" w:rsidRPr="00643061" w:rsidRDefault="001133EF" w:rsidP="00C5162D">
            <w:pPr>
              <w:widowControl w:val="0"/>
              <w:overflowPunct w:val="0"/>
              <w:autoSpaceDE w:val="0"/>
              <w:autoSpaceDN w:val="0"/>
              <w:adjustRightInd w:val="0"/>
              <w:jc w:val="both"/>
              <w:rPr>
                <w:ins w:id="836" w:author="JRCAFE(TM) Diskless" w:date="2019-11-18T13:48:00Z"/>
                <w:b w:val="0"/>
              </w:rPr>
            </w:pPr>
            <w:bookmarkStart w:id="837" w:name="__Fieldmark__8481_1858778086"/>
            <w:bookmarkEnd w:id="837"/>
            <w:ins w:id="838" w:author="JRCAFE(TM) Diskless" w:date="2019-11-18T13:48:00Z">
              <w:r w:rsidRPr="00643061">
                <w:rPr>
                  <w:b w:val="0"/>
                  <w:sz w:val="22"/>
                </w:rPr>
                <w:t>March 2016</w:t>
              </w:r>
            </w:ins>
          </w:p>
          <w:p w:rsidR="001133EF" w:rsidRPr="00643061" w:rsidRDefault="001133EF" w:rsidP="00C5162D">
            <w:pPr>
              <w:widowControl w:val="0"/>
              <w:overflowPunct w:val="0"/>
              <w:autoSpaceDE w:val="0"/>
              <w:autoSpaceDN w:val="0"/>
              <w:adjustRightInd w:val="0"/>
              <w:jc w:val="both"/>
              <w:rPr>
                <w:ins w:id="839" w:author="JRCAFE(TM) Diskless" w:date="2019-11-18T13:48:00Z"/>
                <w:b w:val="0"/>
              </w:rPr>
            </w:pPr>
            <w:ins w:id="840" w:author="JRCAFE(TM) Diskless" w:date="2019-11-18T13:48:00Z">
              <w:r w:rsidRPr="00643061">
                <w:rPr>
                  <w:b w:val="0"/>
                  <w:sz w:val="22"/>
                </w:rPr>
                <w:t>March 2017</w:t>
              </w:r>
            </w:ins>
          </w:p>
          <w:p w:rsidR="001133EF" w:rsidRDefault="001133EF">
            <w:pPr>
              <w:widowControl w:val="0"/>
              <w:spacing w:after="200"/>
              <w:rPr>
                <w:b w:val="0"/>
              </w:rPr>
            </w:pPr>
            <w:ins w:id="841" w:author="JRCAFE(TM) Diskless" w:date="2019-11-18T13:48:00Z">
              <w:r w:rsidRPr="00643061">
                <w:rPr>
                  <w:b w:val="0"/>
                  <w:sz w:val="22"/>
                </w:rPr>
                <w:t>March 2018</w:t>
              </w:r>
            </w:ins>
          </w:p>
        </w:tc>
        <w:tc>
          <w:tcPr>
            <w:tcW w:w="3544" w:type="dxa"/>
            <w:shd w:val="clear" w:color="auto" w:fill="auto"/>
          </w:tcPr>
          <w:p w:rsidR="001133EF" w:rsidRDefault="001133EF">
            <w:pPr>
              <w:widowControl w:val="0"/>
              <w:spacing w:after="200"/>
              <w:rPr>
                <w:b w:val="0"/>
                <w:color w:val="000000"/>
              </w:rPr>
            </w:pPr>
            <w:ins w:id="842" w:author="JRCAFE(TM) Diskless" w:date="2019-11-18T13:48:00Z">
              <w:r w:rsidRPr="00643061">
                <w:rPr>
                  <w:b w:val="0"/>
                  <w:sz w:val="22"/>
                </w:rPr>
                <w:t xml:space="preserve"> Production Assistant</w:t>
              </w:r>
            </w:ins>
          </w:p>
        </w:tc>
        <w:tc>
          <w:tcPr>
            <w:tcW w:w="3798" w:type="dxa"/>
            <w:shd w:val="clear" w:color="auto" w:fill="auto"/>
          </w:tcPr>
          <w:p w:rsidR="001133EF" w:rsidRDefault="001133EF">
            <w:pPr>
              <w:widowControl w:val="0"/>
              <w:spacing w:after="200"/>
              <w:rPr>
                <w:b w:val="0"/>
                <w:color w:val="000000"/>
              </w:rPr>
            </w:pPr>
            <w:ins w:id="843" w:author="JRCAFE(TM) Diskless" w:date="2019-11-18T13:48:00Z">
              <w:r w:rsidRPr="00643061">
                <w:rPr>
                  <w:b w:val="0"/>
                  <w:sz w:val="22"/>
                </w:rPr>
                <w:t>Intercessor for the Philippines</w:t>
              </w:r>
            </w:ins>
          </w:p>
        </w:tc>
      </w:tr>
      <w:tr w:rsidR="00B4569D">
        <w:trPr>
          <w:trHeight w:val="500"/>
        </w:trPr>
        <w:tc>
          <w:tcPr>
            <w:tcW w:w="2006" w:type="dxa"/>
            <w:shd w:val="clear" w:color="auto" w:fill="auto"/>
          </w:tcPr>
          <w:p w:rsidR="00B4569D" w:rsidRDefault="00B4569D">
            <w:pPr>
              <w:widowControl w:val="0"/>
              <w:spacing w:after="200"/>
              <w:rPr>
                <w:b w:val="0"/>
              </w:rPr>
            </w:pPr>
            <w:bookmarkStart w:id="844" w:name="__Fieldmark__8482_1858778086"/>
            <w:bookmarkEnd w:id="844"/>
          </w:p>
        </w:tc>
        <w:tc>
          <w:tcPr>
            <w:tcW w:w="3544" w:type="dxa"/>
            <w:shd w:val="clear" w:color="auto" w:fill="auto"/>
          </w:tcPr>
          <w:p w:rsidR="00B4569D" w:rsidRDefault="00B4569D">
            <w:pPr>
              <w:widowControl w:val="0"/>
              <w:spacing w:after="200"/>
              <w:rPr>
                <w:b w:val="0"/>
                <w:color w:val="000000"/>
              </w:rPr>
            </w:pPr>
          </w:p>
        </w:tc>
        <w:tc>
          <w:tcPr>
            <w:tcW w:w="3798" w:type="dxa"/>
            <w:shd w:val="clear" w:color="auto" w:fill="auto"/>
          </w:tcPr>
          <w:p w:rsidR="00B4569D" w:rsidRDefault="00B4569D">
            <w:pPr>
              <w:widowControl w:val="0"/>
              <w:spacing w:after="200"/>
              <w:rPr>
                <w:b w:val="0"/>
                <w:color w:val="000000"/>
              </w:rPr>
            </w:pPr>
          </w:p>
        </w:tc>
      </w:tr>
    </w:tbl>
    <w:p w:rsidR="00B4569D" w:rsidRDefault="00872851">
      <w:pPr>
        <w:widowControl w:val="0"/>
        <w:ind w:right="20"/>
        <w:jc w:val="both"/>
        <w:rPr>
          <w:b w:val="0"/>
        </w:rPr>
      </w:pPr>
      <w:r>
        <w:rPr>
          <w:b w:val="0"/>
          <w:color w:val="000000"/>
          <w:sz w:val="16"/>
        </w:rPr>
        <w:t>Listed in reverse chronological order (most recent first).</w:t>
      </w:r>
    </w:p>
    <w:p w:rsidR="00B4569D" w:rsidRDefault="00B4569D">
      <w:pPr>
        <w:widowControl w:val="0"/>
        <w:ind w:right="20"/>
        <w:jc w:val="both"/>
        <w:rPr>
          <w:ins w:id="845" w:author="JRCAFE(TM) Diskless" w:date="2019-11-18T13:48:00Z"/>
          <w:b w:val="0"/>
          <w:color w:val="000000"/>
        </w:rPr>
      </w:pPr>
    </w:p>
    <w:p w:rsidR="001133EF" w:rsidRDefault="001133EF">
      <w:pPr>
        <w:widowControl w:val="0"/>
        <w:ind w:right="20"/>
        <w:jc w:val="both"/>
        <w:rPr>
          <w:b w:val="0"/>
          <w:color w:val="000000"/>
        </w:rPr>
      </w:pP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lastRenderedPageBreak/>
        <w:t>AFFILIATIONS</w:t>
      </w:r>
    </w:p>
    <w:tbl>
      <w:tblPr>
        <w:tblW w:w="9619" w:type="dxa"/>
        <w:tblLook w:val="04A0"/>
      </w:tblPr>
      <w:tblGrid>
        <w:gridCol w:w="2070"/>
        <w:gridCol w:w="3661"/>
        <w:gridCol w:w="3888"/>
      </w:tblGrid>
      <w:tr w:rsidR="00B4569D">
        <w:trPr>
          <w:trHeight w:val="495"/>
        </w:trPr>
        <w:tc>
          <w:tcPr>
            <w:tcW w:w="2070" w:type="dxa"/>
            <w:shd w:val="clear" w:color="auto" w:fill="auto"/>
            <w:vAlign w:val="center"/>
          </w:tcPr>
          <w:p w:rsidR="00B4569D" w:rsidRDefault="00872851">
            <w:pPr>
              <w:widowControl w:val="0"/>
              <w:spacing w:after="200"/>
              <w:rPr>
                <w:b w:val="0"/>
              </w:rPr>
            </w:pPr>
            <w:r>
              <w:rPr>
                <w:b w:val="0"/>
                <w:color w:val="000000"/>
              </w:rPr>
              <w:t>Inclusive Dates</w:t>
            </w:r>
          </w:p>
        </w:tc>
        <w:tc>
          <w:tcPr>
            <w:tcW w:w="3661" w:type="dxa"/>
            <w:shd w:val="clear" w:color="auto" w:fill="auto"/>
            <w:vAlign w:val="center"/>
          </w:tcPr>
          <w:p w:rsidR="00B4569D" w:rsidRDefault="00872851">
            <w:pPr>
              <w:widowControl w:val="0"/>
              <w:spacing w:after="200"/>
              <w:rPr>
                <w:b w:val="0"/>
              </w:rPr>
            </w:pPr>
            <w:r>
              <w:rPr>
                <w:b w:val="0"/>
                <w:color w:val="000000"/>
              </w:rPr>
              <w:t>Name of Organization</w:t>
            </w:r>
          </w:p>
        </w:tc>
        <w:tc>
          <w:tcPr>
            <w:tcW w:w="3888" w:type="dxa"/>
            <w:shd w:val="clear" w:color="auto" w:fill="auto"/>
            <w:vAlign w:val="center"/>
          </w:tcPr>
          <w:p w:rsidR="00B4569D" w:rsidRDefault="00872851">
            <w:pPr>
              <w:widowControl w:val="0"/>
              <w:spacing w:after="200"/>
              <w:rPr>
                <w:b w:val="0"/>
              </w:rPr>
            </w:pPr>
            <w:r>
              <w:rPr>
                <w:b w:val="0"/>
                <w:color w:val="000000"/>
              </w:rPr>
              <w:t>Position</w:t>
            </w:r>
          </w:p>
        </w:tc>
      </w:tr>
      <w:tr w:rsidR="001133EF">
        <w:trPr>
          <w:trHeight w:val="495"/>
        </w:trPr>
        <w:tc>
          <w:tcPr>
            <w:tcW w:w="2070" w:type="dxa"/>
            <w:shd w:val="clear" w:color="auto" w:fill="auto"/>
          </w:tcPr>
          <w:p w:rsidR="001133EF" w:rsidRDefault="001133EF">
            <w:pPr>
              <w:widowControl w:val="0"/>
              <w:spacing w:after="200"/>
              <w:rPr>
                <w:b w:val="0"/>
              </w:rPr>
            </w:pPr>
            <w:ins w:id="846" w:author="JRCAFE(TM) Diskless" w:date="2019-11-18T13:48:00Z">
              <w:r w:rsidRPr="00643061">
                <w:rPr>
                  <w:b w:val="0"/>
                  <w:sz w:val="22"/>
                </w:rPr>
                <w:t>None</w:t>
              </w:r>
            </w:ins>
            <w:del w:id="847" w:author="JRCAFE(TM) Diskless" w:date="2019-11-18T13:48:00Z">
              <w:r w:rsidDel="00EA487F">
                <w:rPr>
                  <w:b w:val="0"/>
                </w:rPr>
                <w:delText>2015-</w:delText>
              </w:r>
              <w:r w:rsidDel="00EA487F">
                <w:rPr>
                  <w:b w:val="0"/>
                  <w:i/>
                </w:rPr>
                <w:delText>present</w:delText>
              </w:r>
            </w:del>
          </w:p>
        </w:tc>
        <w:tc>
          <w:tcPr>
            <w:tcW w:w="3661" w:type="dxa"/>
            <w:shd w:val="clear" w:color="auto" w:fill="auto"/>
          </w:tcPr>
          <w:p w:rsidR="001133EF" w:rsidRDefault="001133EF">
            <w:pPr>
              <w:widowControl w:val="0"/>
              <w:spacing w:after="200"/>
              <w:rPr>
                <w:b w:val="0"/>
              </w:rPr>
            </w:pPr>
            <w:ins w:id="848" w:author="JRCAFE(TM) Diskless" w:date="2019-11-18T13:48:00Z">
              <w:r w:rsidRPr="00643061">
                <w:rPr>
                  <w:b w:val="0"/>
                  <w:sz w:val="22"/>
                </w:rPr>
                <w:t>None</w:t>
              </w:r>
            </w:ins>
            <w:del w:id="849" w:author="JRCAFE(TM) Diskless" w:date="2019-11-18T13:48:00Z">
              <w:r w:rsidDel="00EA487F">
                <w:rPr>
                  <w:b w:val="0"/>
                </w:rPr>
                <w:delText>ICPeP.se</w:delText>
              </w:r>
            </w:del>
          </w:p>
        </w:tc>
        <w:tc>
          <w:tcPr>
            <w:tcW w:w="3888" w:type="dxa"/>
            <w:shd w:val="clear" w:color="auto" w:fill="auto"/>
          </w:tcPr>
          <w:p w:rsidR="001133EF" w:rsidRDefault="001133EF">
            <w:pPr>
              <w:widowControl w:val="0"/>
              <w:spacing w:after="200"/>
              <w:rPr>
                <w:b w:val="0"/>
              </w:rPr>
            </w:pPr>
            <w:del w:id="850" w:author="JRCAFE(TM) Diskless" w:date="2019-11-18T13:48:00Z">
              <w:r w:rsidDel="00EA487F">
                <w:rPr>
                  <w:b w:val="0"/>
                </w:rPr>
                <w:delText>Member</w:delText>
              </w:r>
            </w:del>
          </w:p>
        </w:tc>
      </w:tr>
      <w:tr w:rsidR="00B4569D">
        <w:trPr>
          <w:trHeight w:val="495"/>
        </w:trPr>
        <w:tc>
          <w:tcPr>
            <w:tcW w:w="2070" w:type="dxa"/>
            <w:shd w:val="clear" w:color="auto" w:fill="auto"/>
          </w:tcPr>
          <w:p w:rsidR="00B4569D" w:rsidRDefault="00B4569D">
            <w:pPr>
              <w:widowControl w:val="0"/>
              <w:spacing w:after="200"/>
              <w:rPr>
                <w:b w:val="0"/>
              </w:rPr>
            </w:pPr>
            <w:bookmarkStart w:id="851" w:name="__Fieldmark__8483_1858778086"/>
            <w:bookmarkEnd w:id="851"/>
          </w:p>
        </w:tc>
        <w:tc>
          <w:tcPr>
            <w:tcW w:w="3661" w:type="dxa"/>
            <w:shd w:val="clear" w:color="auto" w:fill="auto"/>
          </w:tcPr>
          <w:p w:rsidR="00B4569D" w:rsidRDefault="00B4569D">
            <w:pPr>
              <w:widowControl w:val="0"/>
              <w:spacing w:after="200"/>
              <w:rPr>
                <w:b w:val="0"/>
                <w:color w:val="000000"/>
              </w:rPr>
            </w:pPr>
          </w:p>
        </w:tc>
        <w:tc>
          <w:tcPr>
            <w:tcW w:w="3888" w:type="dxa"/>
            <w:shd w:val="clear" w:color="auto" w:fill="auto"/>
          </w:tcPr>
          <w:p w:rsidR="00B4569D" w:rsidRDefault="00B4569D">
            <w:pPr>
              <w:widowControl w:val="0"/>
              <w:spacing w:after="200"/>
              <w:rPr>
                <w:b w:val="0"/>
                <w:color w:val="000000"/>
              </w:rPr>
            </w:pPr>
          </w:p>
        </w:tc>
      </w:tr>
      <w:tr w:rsidR="00B4569D">
        <w:trPr>
          <w:trHeight w:val="495"/>
        </w:trPr>
        <w:tc>
          <w:tcPr>
            <w:tcW w:w="2070" w:type="dxa"/>
            <w:shd w:val="clear" w:color="auto" w:fill="auto"/>
          </w:tcPr>
          <w:p w:rsidR="00B4569D" w:rsidRDefault="00B4569D">
            <w:pPr>
              <w:widowControl w:val="0"/>
              <w:spacing w:after="200"/>
              <w:rPr>
                <w:b w:val="0"/>
              </w:rPr>
            </w:pPr>
            <w:bookmarkStart w:id="852" w:name="__Fieldmark__8484_1858778086"/>
            <w:bookmarkEnd w:id="852"/>
          </w:p>
        </w:tc>
        <w:tc>
          <w:tcPr>
            <w:tcW w:w="3661" w:type="dxa"/>
            <w:shd w:val="clear" w:color="auto" w:fill="auto"/>
          </w:tcPr>
          <w:p w:rsidR="00B4569D" w:rsidRDefault="00B4569D">
            <w:pPr>
              <w:widowControl w:val="0"/>
              <w:spacing w:after="200"/>
              <w:rPr>
                <w:b w:val="0"/>
                <w:color w:val="000000"/>
              </w:rPr>
            </w:pPr>
          </w:p>
        </w:tc>
        <w:tc>
          <w:tcPr>
            <w:tcW w:w="3888" w:type="dxa"/>
            <w:shd w:val="clear" w:color="auto" w:fill="auto"/>
          </w:tcPr>
          <w:p w:rsidR="00B4569D" w:rsidRDefault="00B4569D">
            <w:pPr>
              <w:widowControl w:val="0"/>
              <w:spacing w:after="200"/>
              <w:rPr>
                <w:b w:val="0"/>
                <w:color w:val="000000"/>
              </w:rPr>
            </w:pPr>
          </w:p>
        </w:tc>
      </w:tr>
      <w:tr w:rsidR="00B4569D">
        <w:trPr>
          <w:trHeight w:val="495"/>
        </w:trPr>
        <w:tc>
          <w:tcPr>
            <w:tcW w:w="2070" w:type="dxa"/>
            <w:shd w:val="clear" w:color="auto" w:fill="auto"/>
          </w:tcPr>
          <w:p w:rsidR="00B4569D" w:rsidRDefault="00B4569D">
            <w:pPr>
              <w:widowControl w:val="0"/>
              <w:spacing w:after="200"/>
              <w:rPr>
                <w:b w:val="0"/>
              </w:rPr>
            </w:pPr>
            <w:bookmarkStart w:id="853" w:name="__Fieldmark__8485_1858778086"/>
            <w:bookmarkEnd w:id="853"/>
          </w:p>
        </w:tc>
        <w:tc>
          <w:tcPr>
            <w:tcW w:w="3661" w:type="dxa"/>
            <w:shd w:val="clear" w:color="auto" w:fill="auto"/>
          </w:tcPr>
          <w:p w:rsidR="00B4569D" w:rsidRDefault="00B4569D">
            <w:pPr>
              <w:widowControl w:val="0"/>
              <w:spacing w:after="200"/>
              <w:rPr>
                <w:b w:val="0"/>
                <w:color w:val="000000"/>
              </w:rPr>
            </w:pPr>
          </w:p>
        </w:tc>
        <w:tc>
          <w:tcPr>
            <w:tcW w:w="3888" w:type="dxa"/>
            <w:shd w:val="clear" w:color="auto" w:fill="auto"/>
          </w:tcPr>
          <w:p w:rsidR="00B4569D" w:rsidRDefault="00B4569D">
            <w:pPr>
              <w:widowControl w:val="0"/>
              <w:spacing w:after="200"/>
              <w:rPr>
                <w:b w:val="0"/>
                <w:color w:val="000000"/>
              </w:rPr>
            </w:pPr>
          </w:p>
        </w:tc>
      </w:tr>
    </w:tbl>
    <w:p w:rsidR="00B4569D" w:rsidRDefault="00872851">
      <w:pPr>
        <w:widowControl w:val="0"/>
        <w:ind w:right="20"/>
        <w:jc w:val="both"/>
        <w:rPr>
          <w:b w:val="0"/>
        </w:rPr>
      </w:pPr>
      <w:r>
        <w:rPr>
          <w:b w:val="0"/>
          <w:color w:val="000000"/>
          <w:sz w:val="16"/>
        </w:rPr>
        <w:t>Listed in reverse chronological order (most recent first).</w:t>
      </w: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br/>
        <w:t>SKILLS</w:t>
      </w:r>
    </w:p>
    <w:tbl>
      <w:tblPr>
        <w:tblW w:w="9588" w:type="dxa"/>
        <w:tblLook w:val="04A0"/>
      </w:tblPr>
      <w:tblGrid>
        <w:gridCol w:w="3350"/>
        <w:gridCol w:w="3045"/>
        <w:gridCol w:w="3193"/>
      </w:tblGrid>
      <w:tr w:rsidR="00B4569D">
        <w:trPr>
          <w:trHeight w:val="482"/>
        </w:trPr>
        <w:tc>
          <w:tcPr>
            <w:tcW w:w="3350" w:type="dxa"/>
            <w:shd w:val="clear" w:color="auto" w:fill="auto"/>
          </w:tcPr>
          <w:p w:rsidR="00B4569D" w:rsidRDefault="00872851">
            <w:pPr>
              <w:widowControl w:val="0"/>
              <w:spacing w:after="200"/>
              <w:ind w:right="20"/>
              <w:rPr>
                <w:b w:val="0"/>
              </w:rPr>
            </w:pPr>
            <w:r>
              <w:rPr>
                <w:b w:val="0"/>
                <w:color w:val="000000"/>
              </w:rPr>
              <w:t>SKILLS</w:t>
            </w:r>
          </w:p>
        </w:tc>
        <w:tc>
          <w:tcPr>
            <w:tcW w:w="3045" w:type="dxa"/>
            <w:shd w:val="clear" w:color="auto" w:fill="auto"/>
          </w:tcPr>
          <w:p w:rsidR="00B4569D" w:rsidRDefault="00872851">
            <w:pPr>
              <w:widowControl w:val="0"/>
              <w:spacing w:after="200"/>
              <w:ind w:right="20"/>
              <w:rPr>
                <w:b w:val="0"/>
              </w:rPr>
            </w:pPr>
            <w:r>
              <w:rPr>
                <w:b w:val="0"/>
                <w:color w:val="000000"/>
              </w:rPr>
              <w:t>Level of Competency</w:t>
            </w:r>
          </w:p>
        </w:tc>
        <w:tc>
          <w:tcPr>
            <w:tcW w:w="3193" w:type="dxa"/>
            <w:shd w:val="clear" w:color="auto" w:fill="auto"/>
          </w:tcPr>
          <w:p w:rsidR="00B4569D" w:rsidRDefault="00872851">
            <w:pPr>
              <w:widowControl w:val="0"/>
              <w:spacing w:after="200"/>
              <w:ind w:right="20"/>
              <w:rPr>
                <w:b w:val="0"/>
              </w:rPr>
            </w:pPr>
            <w:r>
              <w:rPr>
                <w:b w:val="0"/>
                <w:color w:val="000000"/>
              </w:rPr>
              <w:t>Date Acquired</w:t>
            </w:r>
          </w:p>
        </w:tc>
      </w:tr>
      <w:tr w:rsidR="001133EF">
        <w:trPr>
          <w:trHeight w:val="482"/>
        </w:trPr>
        <w:tc>
          <w:tcPr>
            <w:tcW w:w="3350" w:type="dxa"/>
            <w:shd w:val="clear" w:color="auto" w:fill="auto"/>
          </w:tcPr>
          <w:p w:rsidR="001133EF" w:rsidRDefault="001133EF">
            <w:pPr>
              <w:widowControl w:val="0"/>
              <w:spacing w:after="200"/>
              <w:ind w:right="20"/>
              <w:jc w:val="both"/>
              <w:rPr>
                <w:b w:val="0"/>
                <w:color w:val="000000"/>
              </w:rPr>
            </w:pPr>
            <w:ins w:id="854" w:author="JRCAFE(TM) Diskless" w:date="2019-11-18T13:48:00Z">
              <w:r w:rsidRPr="00643061">
                <w:rPr>
                  <w:b w:val="0"/>
                  <w:sz w:val="22"/>
                </w:rPr>
                <w:t>PC Troubleshooting</w:t>
              </w:r>
            </w:ins>
          </w:p>
        </w:tc>
        <w:tc>
          <w:tcPr>
            <w:tcW w:w="3045" w:type="dxa"/>
            <w:shd w:val="clear" w:color="auto" w:fill="auto"/>
          </w:tcPr>
          <w:p w:rsidR="001133EF" w:rsidRDefault="001133EF">
            <w:pPr>
              <w:widowControl w:val="0"/>
              <w:spacing w:after="200"/>
              <w:ind w:right="20"/>
              <w:jc w:val="both"/>
              <w:rPr>
                <w:b w:val="0"/>
                <w:color w:val="000000"/>
              </w:rPr>
            </w:pPr>
            <w:ins w:id="855" w:author="JRCAFE(TM) Diskless" w:date="2019-11-18T13:48:00Z">
              <w:r w:rsidRPr="00643061">
                <w:rPr>
                  <w:b w:val="0"/>
                  <w:sz w:val="22"/>
                </w:rPr>
                <w:t>Intermediate</w:t>
              </w:r>
            </w:ins>
          </w:p>
        </w:tc>
        <w:tc>
          <w:tcPr>
            <w:tcW w:w="3193" w:type="dxa"/>
            <w:shd w:val="clear" w:color="auto" w:fill="auto"/>
          </w:tcPr>
          <w:p w:rsidR="001133EF" w:rsidRDefault="001133EF">
            <w:pPr>
              <w:widowControl w:val="0"/>
              <w:spacing w:after="200"/>
              <w:ind w:right="20"/>
              <w:rPr>
                <w:b w:val="0"/>
              </w:rPr>
            </w:pPr>
            <w:bookmarkStart w:id="856" w:name="__Fieldmark__8486_1858778086"/>
            <w:bookmarkEnd w:id="856"/>
            <w:ins w:id="857" w:author="JRCAFE(TM) Diskless" w:date="2019-11-18T13:48:00Z">
              <w:r w:rsidRPr="00643061">
                <w:rPr>
                  <w:b w:val="0"/>
                </w:rPr>
                <w:t>March 2012</w:t>
              </w:r>
            </w:ins>
          </w:p>
        </w:tc>
      </w:tr>
      <w:tr w:rsidR="00B4569D">
        <w:trPr>
          <w:trHeight w:val="482"/>
        </w:trPr>
        <w:tc>
          <w:tcPr>
            <w:tcW w:w="3350" w:type="dxa"/>
            <w:shd w:val="clear" w:color="auto" w:fill="auto"/>
          </w:tcPr>
          <w:p w:rsidR="00B4569D" w:rsidRDefault="00B4569D">
            <w:pPr>
              <w:widowControl w:val="0"/>
              <w:spacing w:after="200"/>
              <w:ind w:right="20"/>
              <w:jc w:val="both"/>
              <w:rPr>
                <w:b w:val="0"/>
                <w:color w:val="000000"/>
              </w:rPr>
            </w:pPr>
          </w:p>
        </w:tc>
        <w:tc>
          <w:tcPr>
            <w:tcW w:w="3045" w:type="dxa"/>
            <w:shd w:val="clear" w:color="auto" w:fill="auto"/>
          </w:tcPr>
          <w:p w:rsidR="00B4569D" w:rsidRDefault="00B4569D">
            <w:pPr>
              <w:widowControl w:val="0"/>
              <w:spacing w:after="200"/>
              <w:ind w:right="20"/>
              <w:jc w:val="both"/>
              <w:rPr>
                <w:b w:val="0"/>
                <w:color w:val="000000"/>
              </w:rPr>
            </w:pPr>
          </w:p>
        </w:tc>
        <w:tc>
          <w:tcPr>
            <w:tcW w:w="3193" w:type="dxa"/>
            <w:shd w:val="clear" w:color="auto" w:fill="auto"/>
          </w:tcPr>
          <w:p w:rsidR="00B4569D" w:rsidRDefault="00B4569D">
            <w:pPr>
              <w:widowControl w:val="0"/>
              <w:spacing w:after="200"/>
              <w:ind w:right="20"/>
              <w:rPr>
                <w:b w:val="0"/>
              </w:rPr>
            </w:pPr>
            <w:bookmarkStart w:id="858" w:name="__Fieldmark__8487_1858778086"/>
            <w:bookmarkEnd w:id="858"/>
          </w:p>
        </w:tc>
      </w:tr>
      <w:tr w:rsidR="00B4569D">
        <w:trPr>
          <w:trHeight w:val="482"/>
        </w:trPr>
        <w:tc>
          <w:tcPr>
            <w:tcW w:w="3350" w:type="dxa"/>
            <w:shd w:val="clear" w:color="auto" w:fill="auto"/>
          </w:tcPr>
          <w:p w:rsidR="00B4569D" w:rsidRDefault="00B4569D">
            <w:pPr>
              <w:widowControl w:val="0"/>
              <w:spacing w:after="200"/>
              <w:ind w:right="20"/>
              <w:jc w:val="both"/>
              <w:rPr>
                <w:b w:val="0"/>
                <w:color w:val="000000"/>
              </w:rPr>
            </w:pPr>
          </w:p>
        </w:tc>
        <w:tc>
          <w:tcPr>
            <w:tcW w:w="3045" w:type="dxa"/>
            <w:shd w:val="clear" w:color="auto" w:fill="auto"/>
          </w:tcPr>
          <w:p w:rsidR="00B4569D" w:rsidRDefault="00B4569D">
            <w:pPr>
              <w:widowControl w:val="0"/>
              <w:spacing w:after="200"/>
              <w:ind w:right="20"/>
              <w:jc w:val="both"/>
              <w:rPr>
                <w:b w:val="0"/>
                <w:color w:val="000000"/>
              </w:rPr>
            </w:pPr>
          </w:p>
        </w:tc>
        <w:tc>
          <w:tcPr>
            <w:tcW w:w="3193" w:type="dxa"/>
            <w:shd w:val="clear" w:color="auto" w:fill="auto"/>
          </w:tcPr>
          <w:p w:rsidR="00B4569D" w:rsidRDefault="00B4569D">
            <w:pPr>
              <w:widowControl w:val="0"/>
              <w:spacing w:after="200"/>
              <w:ind w:right="20"/>
              <w:rPr>
                <w:b w:val="0"/>
              </w:rPr>
            </w:pPr>
            <w:bookmarkStart w:id="859" w:name="__Fieldmark__8488_1858778086"/>
            <w:bookmarkEnd w:id="859"/>
          </w:p>
        </w:tc>
      </w:tr>
    </w:tbl>
    <w:p w:rsidR="00B4569D" w:rsidRDefault="00B4569D">
      <w:pPr>
        <w:widowControl w:val="0"/>
        <w:ind w:right="20"/>
        <w:jc w:val="both"/>
        <w:rPr>
          <w:b w:val="0"/>
          <w:color w:val="000000"/>
        </w:rPr>
      </w:pP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t>TRAININGS, SEMINARS OR WORKSHOP ATTENDED</w:t>
      </w:r>
    </w:p>
    <w:tbl>
      <w:tblPr>
        <w:tblW w:w="9619" w:type="dxa"/>
        <w:tblLook w:val="04A0"/>
      </w:tblPr>
      <w:tblGrid>
        <w:gridCol w:w="1975"/>
        <w:gridCol w:w="7644"/>
      </w:tblGrid>
      <w:tr w:rsidR="00B4569D">
        <w:trPr>
          <w:trHeight w:val="487"/>
        </w:trPr>
        <w:tc>
          <w:tcPr>
            <w:tcW w:w="1975" w:type="dxa"/>
            <w:shd w:val="clear" w:color="auto" w:fill="auto"/>
          </w:tcPr>
          <w:p w:rsidR="00B4569D" w:rsidRDefault="00872851">
            <w:pPr>
              <w:widowControl w:val="0"/>
              <w:spacing w:after="200"/>
              <w:ind w:right="20"/>
              <w:jc w:val="both"/>
              <w:rPr>
                <w:b w:val="0"/>
              </w:rPr>
            </w:pPr>
            <w:r>
              <w:rPr>
                <w:b w:val="0"/>
                <w:color w:val="000000"/>
              </w:rPr>
              <w:t>Inclusive Dates</w:t>
            </w:r>
          </w:p>
        </w:tc>
        <w:tc>
          <w:tcPr>
            <w:tcW w:w="7643" w:type="dxa"/>
            <w:shd w:val="clear" w:color="auto" w:fill="auto"/>
          </w:tcPr>
          <w:p w:rsidR="00B4569D" w:rsidRDefault="00872851">
            <w:pPr>
              <w:widowControl w:val="0"/>
              <w:spacing w:after="200"/>
              <w:ind w:right="20"/>
              <w:jc w:val="both"/>
              <w:rPr>
                <w:b w:val="0"/>
              </w:rPr>
            </w:pPr>
            <w:r>
              <w:rPr>
                <w:b w:val="0"/>
                <w:color w:val="000000"/>
              </w:rPr>
              <w:t>Title of Training, Seminar or Workshop</w:t>
            </w:r>
          </w:p>
        </w:tc>
      </w:tr>
      <w:tr w:rsidR="00B4569D">
        <w:trPr>
          <w:trHeight w:val="487"/>
        </w:trPr>
        <w:tc>
          <w:tcPr>
            <w:tcW w:w="1975" w:type="dxa"/>
            <w:shd w:val="clear" w:color="auto" w:fill="auto"/>
          </w:tcPr>
          <w:p w:rsidR="00B4569D" w:rsidRDefault="00872851">
            <w:pPr>
              <w:widowControl w:val="0"/>
              <w:spacing w:after="200"/>
              <w:ind w:right="20"/>
              <w:rPr>
                <w:b w:val="0"/>
              </w:rPr>
            </w:pPr>
            <w:del w:id="860" w:author="JRCAFE(TM) Diskless" w:date="2019-11-18T13:49:00Z">
              <w:r w:rsidDel="001133EF">
                <w:rPr>
                  <w:b w:val="0"/>
                  <w:color w:val="000000"/>
                </w:rPr>
                <w:delText>05-07-2016</w:delText>
              </w:r>
            </w:del>
          </w:p>
        </w:tc>
        <w:tc>
          <w:tcPr>
            <w:tcW w:w="7643" w:type="dxa"/>
            <w:shd w:val="clear" w:color="auto" w:fill="auto"/>
          </w:tcPr>
          <w:p w:rsidR="00B4569D" w:rsidRDefault="00872851">
            <w:pPr>
              <w:widowControl w:val="0"/>
              <w:spacing w:after="200"/>
              <w:ind w:right="20"/>
              <w:jc w:val="both"/>
              <w:rPr>
                <w:b w:val="0"/>
              </w:rPr>
            </w:pPr>
            <w:r>
              <w:rPr>
                <w:b w:val="0"/>
                <w:color w:val="000000"/>
              </w:rPr>
              <w:t xml:space="preserve"> </w:t>
            </w:r>
            <w:del w:id="861" w:author="JRCAFE(TM) Diskless" w:date="2019-11-18T13:49:00Z">
              <w:r w:rsidDel="001133EF">
                <w:rPr>
                  <w:b w:val="0"/>
                  <w:color w:val="000000"/>
                </w:rPr>
                <w:delText>How It Works</w:delText>
              </w:r>
            </w:del>
          </w:p>
        </w:tc>
      </w:tr>
      <w:tr w:rsidR="00B4569D">
        <w:trPr>
          <w:trHeight w:val="487"/>
        </w:trPr>
        <w:tc>
          <w:tcPr>
            <w:tcW w:w="1975" w:type="dxa"/>
            <w:shd w:val="clear" w:color="auto" w:fill="auto"/>
          </w:tcPr>
          <w:p w:rsidR="00B4569D" w:rsidRDefault="00B4569D">
            <w:pPr>
              <w:widowControl w:val="0"/>
              <w:spacing w:after="200"/>
              <w:ind w:right="20"/>
              <w:rPr>
                <w:b w:val="0"/>
              </w:rPr>
            </w:pPr>
            <w:bookmarkStart w:id="862" w:name="__Fieldmark__8489_1858778086"/>
            <w:bookmarkEnd w:id="862"/>
          </w:p>
        </w:tc>
        <w:tc>
          <w:tcPr>
            <w:tcW w:w="7643" w:type="dxa"/>
            <w:shd w:val="clear" w:color="auto" w:fill="auto"/>
          </w:tcPr>
          <w:p w:rsidR="00B4569D" w:rsidRDefault="00B4569D">
            <w:pPr>
              <w:widowControl w:val="0"/>
              <w:spacing w:after="200"/>
              <w:ind w:right="20"/>
              <w:jc w:val="both"/>
              <w:rPr>
                <w:b w:val="0"/>
                <w:color w:val="000000"/>
              </w:rPr>
            </w:pPr>
          </w:p>
        </w:tc>
      </w:tr>
      <w:tr w:rsidR="00B4569D">
        <w:trPr>
          <w:trHeight w:val="487"/>
        </w:trPr>
        <w:tc>
          <w:tcPr>
            <w:tcW w:w="1975" w:type="dxa"/>
            <w:shd w:val="clear" w:color="auto" w:fill="auto"/>
          </w:tcPr>
          <w:p w:rsidR="00B4569D" w:rsidRDefault="00B4569D">
            <w:pPr>
              <w:widowControl w:val="0"/>
              <w:spacing w:after="200"/>
              <w:ind w:right="20"/>
              <w:rPr>
                <w:b w:val="0"/>
              </w:rPr>
            </w:pPr>
            <w:bookmarkStart w:id="863" w:name="__Fieldmark__8490_1858778086"/>
            <w:bookmarkEnd w:id="863"/>
          </w:p>
        </w:tc>
        <w:tc>
          <w:tcPr>
            <w:tcW w:w="7643" w:type="dxa"/>
            <w:shd w:val="clear" w:color="auto" w:fill="auto"/>
          </w:tcPr>
          <w:p w:rsidR="00B4569D" w:rsidRDefault="00B4569D">
            <w:pPr>
              <w:widowControl w:val="0"/>
              <w:spacing w:after="200"/>
              <w:ind w:right="20"/>
              <w:jc w:val="both"/>
              <w:rPr>
                <w:b w:val="0"/>
                <w:color w:val="000000"/>
              </w:rPr>
            </w:pPr>
          </w:p>
        </w:tc>
      </w:tr>
      <w:tr w:rsidR="00B4569D">
        <w:trPr>
          <w:trHeight w:val="487"/>
        </w:trPr>
        <w:tc>
          <w:tcPr>
            <w:tcW w:w="1975" w:type="dxa"/>
            <w:shd w:val="clear" w:color="auto" w:fill="auto"/>
          </w:tcPr>
          <w:p w:rsidR="00B4569D" w:rsidRDefault="00B4569D">
            <w:pPr>
              <w:widowControl w:val="0"/>
              <w:spacing w:after="200"/>
              <w:ind w:right="20"/>
              <w:rPr>
                <w:b w:val="0"/>
              </w:rPr>
            </w:pPr>
            <w:bookmarkStart w:id="864" w:name="__Fieldmark__8491_1858778086"/>
            <w:bookmarkEnd w:id="864"/>
          </w:p>
        </w:tc>
        <w:tc>
          <w:tcPr>
            <w:tcW w:w="7643" w:type="dxa"/>
            <w:shd w:val="clear" w:color="auto" w:fill="auto"/>
          </w:tcPr>
          <w:p w:rsidR="00B4569D" w:rsidRDefault="00B4569D">
            <w:pPr>
              <w:widowControl w:val="0"/>
              <w:spacing w:after="200"/>
              <w:ind w:right="20"/>
              <w:jc w:val="both"/>
              <w:rPr>
                <w:b w:val="0"/>
                <w:color w:val="000000"/>
              </w:rPr>
            </w:pPr>
          </w:p>
        </w:tc>
      </w:tr>
    </w:tbl>
    <w:p w:rsidR="00B4569D" w:rsidRDefault="00872851">
      <w:pPr>
        <w:widowControl w:val="0"/>
        <w:spacing w:line="360" w:lineRule="auto"/>
        <w:ind w:right="20"/>
        <w:jc w:val="both"/>
        <w:rPr>
          <w:b w:val="0"/>
        </w:rPr>
        <w:sectPr w:rsidR="00B4569D">
          <w:headerReference w:type="default" r:id="rId35"/>
          <w:footerReference w:type="default" r:id="rId36"/>
          <w:pgSz w:w="12240" w:h="15840"/>
          <w:pgMar w:top="1440" w:right="1440" w:bottom="2160" w:left="1440" w:header="720" w:footer="1440" w:gutter="0"/>
          <w:cols w:space="720"/>
          <w:formProt w:val="0"/>
          <w:docGrid w:linePitch="360" w:charSpace="4096"/>
        </w:sectPr>
      </w:pPr>
      <w:r>
        <w:rPr>
          <w:rFonts w:cs="Times New Roman"/>
          <w:b w:val="0"/>
          <w:bCs/>
          <w:color w:val="000000"/>
          <w:sz w:val="16"/>
          <w:szCs w:val="24"/>
          <w:shd w:val="clear" w:color="auto" w:fill="FFFFFF"/>
        </w:rPr>
        <w:t>Listed in reverse chronological order (most recent first).</w:t>
      </w:r>
    </w:p>
    <w:p w:rsidR="00B4569D" w:rsidRDefault="00872851">
      <w:pPr>
        <w:rPr>
          <w:b w:val="0"/>
        </w:rPr>
      </w:pPr>
      <w:r>
        <w:rPr>
          <w:b w:val="0"/>
          <w:bCs/>
          <w:sz w:val="18"/>
          <w:szCs w:val="24"/>
        </w:rPr>
        <w:lastRenderedPageBreak/>
        <w:t>Curriculum Vitae of</w:t>
      </w:r>
    </w:p>
    <w:p w:rsidR="001133EF" w:rsidRDefault="001133EF" w:rsidP="001133EF">
      <w:pPr>
        <w:rPr>
          <w:ins w:id="872" w:author="JRCAFE(TM) Diskless" w:date="2019-11-18T13:46:00Z"/>
          <w:b w:val="0"/>
        </w:rPr>
      </w:pPr>
      <w:ins w:id="873" w:author="JRCAFE(TM) Diskless" w:date="2019-11-18T13:46:00Z">
        <w:r>
          <w:rPr>
            <w:b w:val="0"/>
            <w:sz w:val="32"/>
          </w:rPr>
          <w:t>JEROME B, GABAT</w:t>
        </w:r>
      </w:ins>
    </w:p>
    <w:p w:rsidR="001133EF" w:rsidRDefault="001133EF" w:rsidP="001133EF">
      <w:pPr>
        <w:widowControl w:val="0"/>
        <w:rPr>
          <w:ins w:id="874" w:author="JRCAFE(TM) Diskless" w:date="2019-11-18T13:46:00Z"/>
          <w:b w:val="0"/>
        </w:rPr>
      </w:pPr>
      <w:ins w:id="875" w:author="JRCAFE(TM) Diskless" w:date="2019-11-18T13:46:00Z">
        <w:r>
          <w:rPr>
            <w:b w:val="0"/>
          </w:rPr>
          <w:t>1428 Sandiego St., Sampaloc Manila</w:t>
        </w:r>
      </w:ins>
    </w:p>
    <w:p w:rsidR="001133EF" w:rsidRDefault="001133EF" w:rsidP="001133EF">
      <w:pPr>
        <w:widowControl w:val="0"/>
        <w:rPr>
          <w:ins w:id="876" w:author="JRCAFE(TM) Diskless" w:date="2019-11-18T13:46:00Z"/>
          <w:b w:val="0"/>
        </w:rPr>
      </w:pPr>
      <w:ins w:id="877" w:author="JRCAFE(TM) Diskless" w:date="2019-11-18T13:46:00Z">
        <w:r>
          <w:rPr>
            <w:b w:val="0"/>
          </w:rPr>
          <w:t>jeromegabat14@gmail.com</w:t>
        </w:r>
      </w:ins>
    </w:p>
    <w:p w:rsidR="001133EF" w:rsidRDefault="001133EF" w:rsidP="001133EF">
      <w:pPr>
        <w:widowControl w:val="0"/>
        <w:rPr>
          <w:ins w:id="878" w:author="JRCAFE(TM) Diskless" w:date="2019-11-18T13:46:00Z"/>
          <w:b w:val="0"/>
        </w:rPr>
      </w:pPr>
      <w:ins w:id="879" w:author="JRCAFE(TM) Diskless" w:date="2019-11-18T13:46:00Z">
        <w:r>
          <w:rPr>
            <w:b w:val="0"/>
            <w:bCs/>
            <w:color w:val="000000"/>
            <w:szCs w:val="24"/>
          </w:rPr>
          <w:t>09051946970</w:t>
        </w:r>
      </w:ins>
    </w:p>
    <w:p w:rsidR="00B4569D" w:rsidDel="001133EF" w:rsidRDefault="00872851">
      <w:pPr>
        <w:rPr>
          <w:del w:id="880" w:author="JRCAFE(TM) Diskless" w:date="2019-11-18T13:46:00Z"/>
          <w:b w:val="0"/>
        </w:rPr>
      </w:pPr>
      <w:del w:id="881" w:author="JRCAFE(TM) Diskless" w:date="2019-11-18T13:46:00Z">
        <w:r w:rsidDel="001133EF">
          <w:rPr>
            <w:b w:val="0"/>
            <w:sz w:val="32"/>
          </w:rPr>
          <w:delText>APPLE JEAN M, GARCIA</w:delText>
        </w:r>
      </w:del>
    </w:p>
    <w:p w:rsidR="00B4569D" w:rsidDel="001133EF" w:rsidRDefault="00872851">
      <w:pPr>
        <w:widowControl w:val="0"/>
        <w:rPr>
          <w:del w:id="882" w:author="JRCAFE(TM) Diskless" w:date="2019-11-18T13:46:00Z"/>
          <w:b w:val="0"/>
        </w:rPr>
      </w:pPr>
      <w:del w:id="883" w:author="JRCAFE(TM) Diskless" w:date="2019-11-18T13:46:00Z">
        <w:r w:rsidDel="001133EF">
          <w:rPr>
            <w:b w:val="0"/>
          </w:rPr>
          <w:delText>757 Ortiz Residence Maginhawa St. Malate Manila</w:delText>
        </w:r>
      </w:del>
    </w:p>
    <w:p w:rsidR="00B4569D" w:rsidDel="001133EF" w:rsidRDefault="00872851">
      <w:pPr>
        <w:widowControl w:val="0"/>
        <w:rPr>
          <w:del w:id="884" w:author="JRCAFE(TM) Diskless" w:date="2019-11-18T13:46:00Z"/>
          <w:b w:val="0"/>
        </w:rPr>
      </w:pPr>
      <w:del w:id="885" w:author="JRCAFE(TM) Diskless" w:date="2019-11-18T13:46:00Z">
        <w:r w:rsidDel="001133EF">
          <w:rPr>
            <w:b w:val="0"/>
          </w:rPr>
          <w:delText>garciaapple@gmail.com</w:delText>
        </w:r>
      </w:del>
    </w:p>
    <w:p w:rsidR="00B4569D" w:rsidDel="001133EF" w:rsidRDefault="00872851">
      <w:pPr>
        <w:widowControl w:val="0"/>
        <w:rPr>
          <w:del w:id="886" w:author="JRCAFE(TM) Diskless" w:date="2019-11-18T13:46:00Z"/>
          <w:b w:val="0"/>
        </w:rPr>
      </w:pPr>
      <w:del w:id="887" w:author="JRCAFE(TM) Diskless" w:date="2019-11-18T13:46:00Z">
        <w:r w:rsidDel="001133EF">
          <w:rPr>
            <w:b w:val="0"/>
            <w:bCs/>
            <w:color w:val="000000"/>
            <w:szCs w:val="24"/>
          </w:rPr>
          <w:delText>09051946970</w:delText>
        </w:r>
      </w:del>
    </w:p>
    <w:p w:rsidR="00B4569D" w:rsidRDefault="00872851">
      <w:pPr>
        <w:widowControl w:val="0"/>
        <w:rPr>
          <w:b w:val="0"/>
        </w:rPr>
      </w:pPr>
      <w:r>
        <w:rPr>
          <w:b w:val="0"/>
          <w:color w:val="000000"/>
        </w:rPr>
        <w:t>EDUCATIONAL BACKGROUND</w:t>
      </w:r>
    </w:p>
    <w:tbl>
      <w:tblPr>
        <w:tblW w:w="9559" w:type="dxa"/>
        <w:tblLook w:val="04A0"/>
      </w:tblPr>
      <w:tblGrid>
        <w:gridCol w:w="4348"/>
        <w:gridCol w:w="1951"/>
        <w:gridCol w:w="3260"/>
      </w:tblGrid>
      <w:tr w:rsidR="00B4569D">
        <w:trPr>
          <w:trHeight w:val="534"/>
        </w:trPr>
        <w:tc>
          <w:tcPr>
            <w:tcW w:w="2752" w:type="dxa"/>
            <w:shd w:val="clear" w:color="auto" w:fill="auto"/>
          </w:tcPr>
          <w:p w:rsidR="00B4569D" w:rsidRDefault="00872851">
            <w:pPr>
              <w:widowControl w:val="0"/>
              <w:spacing w:after="200"/>
              <w:rPr>
                <w:b w:val="0"/>
              </w:rPr>
            </w:pPr>
            <w:r>
              <w:rPr>
                <w:b w:val="0"/>
                <w:color w:val="000000"/>
              </w:rPr>
              <w:t>Level</w:t>
            </w:r>
          </w:p>
        </w:tc>
        <w:tc>
          <w:tcPr>
            <w:tcW w:w="2267" w:type="dxa"/>
            <w:shd w:val="clear" w:color="auto" w:fill="auto"/>
          </w:tcPr>
          <w:p w:rsidR="00B4569D" w:rsidRDefault="00872851">
            <w:pPr>
              <w:widowControl w:val="0"/>
              <w:spacing w:after="200"/>
              <w:rPr>
                <w:b w:val="0"/>
              </w:rPr>
            </w:pPr>
            <w:r>
              <w:rPr>
                <w:b w:val="0"/>
                <w:color w:val="000000"/>
              </w:rPr>
              <w:t>Inclusive Dates</w:t>
            </w:r>
          </w:p>
        </w:tc>
        <w:tc>
          <w:tcPr>
            <w:tcW w:w="4540" w:type="dxa"/>
            <w:shd w:val="clear" w:color="auto" w:fill="auto"/>
          </w:tcPr>
          <w:p w:rsidR="00B4569D" w:rsidRDefault="00872851">
            <w:pPr>
              <w:widowControl w:val="0"/>
              <w:spacing w:after="200"/>
              <w:rPr>
                <w:b w:val="0"/>
              </w:rPr>
            </w:pPr>
            <w:r>
              <w:rPr>
                <w:b w:val="0"/>
                <w:color w:val="000000"/>
              </w:rPr>
              <w:t>Name of school/ Institution</w:t>
            </w:r>
          </w:p>
        </w:tc>
      </w:tr>
      <w:tr w:rsidR="001133EF">
        <w:trPr>
          <w:trHeight w:val="534"/>
        </w:trPr>
        <w:tc>
          <w:tcPr>
            <w:tcW w:w="2752" w:type="dxa"/>
            <w:shd w:val="clear" w:color="auto" w:fill="auto"/>
          </w:tcPr>
          <w:p w:rsidR="001133EF" w:rsidRDefault="001133EF">
            <w:pPr>
              <w:widowControl w:val="0"/>
              <w:spacing w:after="200"/>
              <w:rPr>
                <w:b w:val="0"/>
              </w:rPr>
            </w:pPr>
            <w:ins w:id="888" w:author="JRCAFE(TM) Diskless" w:date="2019-11-18T13:46:00Z">
              <w:r>
                <w:rPr>
                  <w:b w:val="0"/>
                </w:rPr>
                <w:t>Tertiary</w:t>
              </w:r>
            </w:ins>
            <w:del w:id="889" w:author="JRCAFE(TM) Diskless" w:date="2019-11-18T13:46:00Z">
              <w:r w:rsidDel="00551BDA">
                <w:rPr>
                  <w:b w:val="0"/>
                </w:rPr>
                <w:delText>Tertiary</w:delText>
              </w:r>
            </w:del>
          </w:p>
        </w:tc>
        <w:tc>
          <w:tcPr>
            <w:tcW w:w="2267" w:type="dxa"/>
            <w:shd w:val="clear" w:color="auto" w:fill="auto"/>
          </w:tcPr>
          <w:p w:rsidR="001133EF" w:rsidRDefault="001133EF">
            <w:pPr>
              <w:widowControl w:val="0"/>
              <w:spacing w:after="200"/>
              <w:rPr>
                <w:b w:val="0"/>
              </w:rPr>
            </w:pPr>
            <w:ins w:id="890" w:author="JRCAFE(TM) Diskless" w:date="2019-11-18T13:46:00Z">
              <w:r>
                <w:rPr>
                  <w:b w:val="0"/>
                </w:rPr>
                <w:t>2015-</w:t>
              </w:r>
              <w:r>
                <w:rPr>
                  <w:b w:val="0"/>
                  <w:i/>
                </w:rPr>
                <w:t>present</w:t>
              </w:r>
            </w:ins>
            <w:del w:id="891" w:author="JRCAFE(TM) Diskless" w:date="2019-11-18T13:46:00Z">
              <w:r w:rsidDel="00551BDA">
                <w:rPr>
                  <w:b w:val="0"/>
                </w:rPr>
                <w:delText>2014-</w:delText>
              </w:r>
              <w:r w:rsidDel="00551BDA">
                <w:rPr>
                  <w:b w:val="0"/>
                  <w:i/>
                </w:rPr>
                <w:delText>present</w:delText>
              </w:r>
            </w:del>
          </w:p>
        </w:tc>
        <w:tc>
          <w:tcPr>
            <w:tcW w:w="4540" w:type="dxa"/>
            <w:shd w:val="clear" w:color="auto" w:fill="auto"/>
          </w:tcPr>
          <w:p w:rsidR="001133EF" w:rsidRDefault="001133EF">
            <w:pPr>
              <w:widowControl w:val="0"/>
              <w:spacing w:after="200"/>
              <w:rPr>
                <w:b w:val="0"/>
              </w:rPr>
            </w:pPr>
            <w:ins w:id="892" w:author="JRCAFE(TM) Diskless" w:date="2019-11-18T13:46:00Z">
              <w:r>
                <w:rPr>
                  <w:b w:val="0"/>
                </w:rPr>
                <w:t>STI College Recto</w:t>
              </w:r>
            </w:ins>
            <w:del w:id="893" w:author="JRCAFE(TM) Diskless" w:date="2019-11-18T13:46:00Z">
              <w:r w:rsidDel="00551BDA">
                <w:rPr>
                  <w:b w:val="0"/>
                </w:rPr>
                <w:delText>STI College Recto</w:delText>
              </w:r>
            </w:del>
          </w:p>
        </w:tc>
      </w:tr>
      <w:tr w:rsidR="001133EF">
        <w:trPr>
          <w:trHeight w:val="534"/>
        </w:trPr>
        <w:tc>
          <w:tcPr>
            <w:tcW w:w="2752" w:type="dxa"/>
            <w:shd w:val="clear" w:color="auto" w:fill="auto"/>
          </w:tcPr>
          <w:p w:rsidR="001133EF" w:rsidRDefault="001133EF">
            <w:pPr>
              <w:widowControl w:val="0"/>
              <w:spacing w:after="200"/>
              <w:rPr>
                <w:b w:val="0"/>
              </w:rPr>
            </w:pPr>
            <w:ins w:id="894" w:author="JRCAFE(TM) Diskless" w:date="2019-11-18T13:46:00Z">
              <w:r>
                <w:rPr>
                  <w:b w:val="0"/>
                </w:rPr>
                <w:t>Vocational/Technical</w:t>
              </w:r>
            </w:ins>
            <w:del w:id="895" w:author="JRCAFE(TM) Diskless" w:date="2019-11-18T13:46:00Z">
              <w:r w:rsidDel="00551BDA">
                <w:rPr>
                  <w:b w:val="0"/>
                </w:rPr>
                <w:delText>Vocational/Technical</w:delText>
              </w:r>
            </w:del>
          </w:p>
        </w:tc>
        <w:tc>
          <w:tcPr>
            <w:tcW w:w="2267" w:type="dxa"/>
            <w:shd w:val="clear" w:color="auto" w:fill="auto"/>
          </w:tcPr>
          <w:p w:rsidR="001133EF" w:rsidRDefault="001133EF">
            <w:pPr>
              <w:widowControl w:val="0"/>
              <w:spacing w:after="200"/>
              <w:rPr>
                <w:b w:val="0"/>
              </w:rPr>
            </w:pPr>
          </w:p>
        </w:tc>
        <w:tc>
          <w:tcPr>
            <w:tcW w:w="4540" w:type="dxa"/>
            <w:shd w:val="clear" w:color="auto" w:fill="auto"/>
          </w:tcPr>
          <w:p w:rsidR="001133EF" w:rsidRDefault="001133EF">
            <w:pPr>
              <w:widowControl w:val="0"/>
              <w:spacing w:after="200"/>
              <w:rPr>
                <w:b w:val="0"/>
              </w:rPr>
            </w:pPr>
          </w:p>
        </w:tc>
      </w:tr>
      <w:tr w:rsidR="001133EF">
        <w:trPr>
          <w:trHeight w:val="534"/>
        </w:trPr>
        <w:tc>
          <w:tcPr>
            <w:tcW w:w="2752" w:type="dxa"/>
            <w:shd w:val="clear" w:color="auto" w:fill="auto"/>
          </w:tcPr>
          <w:p w:rsidR="001133EF" w:rsidRDefault="001133EF">
            <w:pPr>
              <w:widowControl w:val="0"/>
              <w:spacing w:after="200"/>
              <w:rPr>
                <w:b w:val="0"/>
              </w:rPr>
            </w:pPr>
            <w:ins w:id="896" w:author="JRCAFE(TM) Diskless" w:date="2019-11-18T13:46:00Z">
              <w:r>
                <w:rPr>
                  <w:b w:val="0"/>
                </w:rPr>
                <w:t>High School</w:t>
              </w:r>
            </w:ins>
            <w:del w:id="897" w:author="JRCAFE(TM) Diskless" w:date="2019-11-18T13:46:00Z">
              <w:r w:rsidDel="00551BDA">
                <w:rPr>
                  <w:b w:val="0"/>
                </w:rPr>
                <w:delText>High School</w:delText>
              </w:r>
            </w:del>
          </w:p>
        </w:tc>
        <w:tc>
          <w:tcPr>
            <w:tcW w:w="2267" w:type="dxa"/>
            <w:shd w:val="clear" w:color="auto" w:fill="auto"/>
          </w:tcPr>
          <w:p w:rsidR="001133EF" w:rsidRDefault="001133EF">
            <w:pPr>
              <w:widowControl w:val="0"/>
              <w:spacing w:after="200"/>
              <w:rPr>
                <w:b w:val="0"/>
              </w:rPr>
            </w:pPr>
            <w:ins w:id="898" w:author="JRCAFE(TM) Diskless" w:date="2019-11-18T13:46:00Z">
              <w:r>
                <w:rPr>
                  <w:b w:val="0"/>
                </w:rPr>
                <w:t>2012-2015</w:t>
              </w:r>
            </w:ins>
            <w:del w:id="899" w:author="JRCAFE(TM) Diskless" w:date="2019-11-18T13:46:00Z">
              <w:r w:rsidDel="00551BDA">
                <w:rPr>
                  <w:b w:val="0"/>
                </w:rPr>
                <w:delText>2012-2015</w:delText>
              </w:r>
            </w:del>
          </w:p>
        </w:tc>
        <w:tc>
          <w:tcPr>
            <w:tcW w:w="4540" w:type="dxa"/>
            <w:shd w:val="clear" w:color="auto" w:fill="auto"/>
          </w:tcPr>
          <w:p w:rsidR="001133EF" w:rsidRDefault="001133EF">
            <w:pPr>
              <w:widowControl w:val="0"/>
              <w:spacing w:after="200"/>
              <w:rPr>
                <w:b w:val="0"/>
              </w:rPr>
            </w:pPr>
            <w:ins w:id="900" w:author="JRCAFE(TM) Diskless" w:date="2019-11-18T13:46:00Z">
              <w:r>
                <w:rPr>
                  <w:b w:val="0"/>
                </w:rPr>
                <w:t>Esteban Abada High School</w:t>
              </w:r>
            </w:ins>
            <w:del w:id="901" w:author="JRCAFE(TM) Diskless" w:date="2019-11-18T13:46:00Z">
              <w:r w:rsidDel="00551BDA">
                <w:rPr>
                  <w:b w:val="0"/>
                </w:rPr>
                <w:delText>Villa Domingo National High School</w:delText>
              </w:r>
            </w:del>
          </w:p>
        </w:tc>
      </w:tr>
      <w:tr w:rsidR="001133EF">
        <w:trPr>
          <w:trHeight w:val="534"/>
        </w:trPr>
        <w:tc>
          <w:tcPr>
            <w:tcW w:w="2752" w:type="dxa"/>
            <w:shd w:val="clear" w:color="auto" w:fill="auto"/>
          </w:tcPr>
          <w:p w:rsidR="001133EF" w:rsidRDefault="001133EF">
            <w:pPr>
              <w:widowControl w:val="0"/>
              <w:spacing w:after="200"/>
              <w:rPr>
                <w:b w:val="0"/>
              </w:rPr>
            </w:pPr>
            <w:ins w:id="902" w:author="JRCAFE(TM) Diskless" w:date="2019-11-18T13:46:00Z">
              <w:r>
                <w:rPr>
                  <w:b w:val="0"/>
                </w:rPr>
                <w:t>Elementary</w:t>
              </w:r>
            </w:ins>
            <w:del w:id="903" w:author="JRCAFE(TM) Diskless" w:date="2019-11-18T13:46:00Z">
              <w:r w:rsidDel="00551BDA">
                <w:rPr>
                  <w:b w:val="0"/>
                </w:rPr>
                <w:delText>Elementary</w:delText>
              </w:r>
            </w:del>
          </w:p>
        </w:tc>
        <w:tc>
          <w:tcPr>
            <w:tcW w:w="2267" w:type="dxa"/>
            <w:shd w:val="clear" w:color="auto" w:fill="auto"/>
          </w:tcPr>
          <w:p w:rsidR="001133EF" w:rsidRDefault="001133EF">
            <w:pPr>
              <w:widowControl w:val="0"/>
              <w:spacing w:after="200"/>
              <w:rPr>
                <w:b w:val="0"/>
              </w:rPr>
            </w:pPr>
            <w:ins w:id="904" w:author="JRCAFE(TM) Diskless" w:date="2019-11-18T13:46:00Z">
              <w:r>
                <w:rPr>
                  <w:b w:val="0"/>
                </w:rPr>
                <w:t>2010-2012</w:t>
              </w:r>
            </w:ins>
            <w:del w:id="905" w:author="JRCAFE(TM) Diskless" w:date="2019-11-18T13:46:00Z">
              <w:r w:rsidDel="00551BDA">
                <w:rPr>
                  <w:b w:val="0"/>
                </w:rPr>
                <w:delText>2010-2012</w:delText>
              </w:r>
            </w:del>
          </w:p>
        </w:tc>
        <w:tc>
          <w:tcPr>
            <w:tcW w:w="4540" w:type="dxa"/>
            <w:shd w:val="clear" w:color="auto" w:fill="auto"/>
          </w:tcPr>
          <w:p w:rsidR="001133EF" w:rsidRDefault="001133EF">
            <w:pPr>
              <w:widowControl w:val="0"/>
              <w:spacing w:after="200"/>
              <w:rPr>
                <w:b w:val="0"/>
              </w:rPr>
            </w:pPr>
            <w:ins w:id="906" w:author="JRCAFE(TM) Diskless" w:date="2019-11-18T13:46:00Z">
              <w:r>
                <w:rPr>
                  <w:b w:val="0"/>
                </w:rPr>
                <w:t>D. Tuazon Elementary School</w:t>
              </w:r>
            </w:ins>
            <w:del w:id="907" w:author="JRCAFE(TM) Diskless" w:date="2019-11-18T13:46:00Z">
              <w:r w:rsidDel="00551BDA">
                <w:rPr>
                  <w:b w:val="0"/>
                </w:rPr>
                <w:delText>Viga Elementary School</w:delText>
              </w:r>
            </w:del>
          </w:p>
        </w:tc>
      </w:tr>
    </w:tbl>
    <w:p w:rsidR="00B4569D" w:rsidRDefault="00B4569D">
      <w:pPr>
        <w:widowControl w:val="0"/>
        <w:ind w:right="20"/>
        <w:jc w:val="both"/>
        <w:rPr>
          <w:b w:val="0"/>
          <w:color w:val="000000"/>
        </w:rPr>
      </w:pP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t>PROFESSIONAL OR VOLUNTEER EXPERIENCE</w:t>
      </w:r>
    </w:p>
    <w:tbl>
      <w:tblPr>
        <w:tblW w:w="9579" w:type="dxa"/>
        <w:tblLook w:val="04A0"/>
      </w:tblPr>
      <w:tblGrid>
        <w:gridCol w:w="2053"/>
        <w:gridCol w:w="3635"/>
        <w:gridCol w:w="3891"/>
      </w:tblGrid>
      <w:tr w:rsidR="001133EF">
        <w:trPr>
          <w:trHeight w:val="920"/>
        </w:trPr>
        <w:tc>
          <w:tcPr>
            <w:tcW w:w="2053" w:type="dxa"/>
            <w:shd w:val="clear" w:color="auto" w:fill="auto"/>
            <w:vAlign w:val="center"/>
          </w:tcPr>
          <w:p w:rsidR="001133EF" w:rsidRDefault="001133EF">
            <w:pPr>
              <w:widowControl w:val="0"/>
              <w:spacing w:after="200"/>
              <w:rPr>
                <w:b w:val="0"/>
              </w:rPr>
            </w:pPr>
            <w:ins w:id="908" w:author="JRCAFE(TM) Diskless" w:date="2019-11-18T13:46:00Z">
              <w:r>
                <w:rPr>
                  <w:b w:val="0"/>
                  <w:color w:val="000000"/>
                </w:rPr>
                <w:t>Inclusive Dates</w:t>
              </w:r>
            </w:ins>
            <w:del w:id="909" w:author="JRCAFE(TM) Diskless" w:date="2019-11-18T13:46:00Z">
              <w:r w:rsidDel="00207D8F">
                <w:rPr>
                  <w:b w:val="0"/>
                  <w:color w:val="000000"/>
                </w:rPr>
                <w:delText>Inclusive Dates</w:delText>
              </w:r>
            </w:del>
          </w:p>
        </w:tc>
        <w:tc>
          <w:tcPr>
            <w:tcW w:w="3635" w:type="dxa"/>
            <w:shd w:val="clear" w:color="auto" w:fill="auto"/>
            <w:vAlign w:val="center"/>
          </w:tcPr>
          <w:p w:rsidR="001133EF" w:rsidRDefault="001133EF" w:rsidP="00C5162D">
            <w:pPr>
              <w:widowControl w:val="0"/>
              <w:rPr>
                <w:ins w:id="910" w:author="JRCAFE(TM) Diskless" w:date="2019-11-18T13:46:00Z"/>
                <w:b w:val="0"/>
              </w:rPr>
            </w:pPr>
            <w:ins w:id="911" w:author="JRCAFE(TM) Diskless" w:date="2019-11-18T13:46:00Z">
              <w:r>
                <w:rPr>
                  <w:b w:val="0"/>
                  <w:color w:val="000000"/>
                </w:rPr>
                <w:t xml:space="preserve">Nature of Experience/ </w:t>
              </w:r>
            </w:ins>
          </w:p>
          <w:p w:rsidR="001133EF" w:rsidDel="00207D8F" w:rsidRDefault="001133EF">
            <w:pPr>
              <w:widowControl w:val="0"/>
              <w:rPr>
                <w:del w:id="912" w:author="JRCAFE(TM) Diskless" w:date="2019-11-18T13:46:00Z"/>
                <w:b w:val="0"/>
              </w:rPr>
            </w:pPr>
            <w:ins w:id="913" w:author="JRCAFE(TM) Diskless" w:date="2019-11-18T13:46:00Z">
              <w:r>
                <w:rPr>
                  <w:b w:val="0"/>
                  <w:color w:val="000000"/>
                </w:rPr>
                <w:t>Job Title</w:t>
              </w:r>
            </w:ins>
            <w:del w:id="914" w:author="JRCAFE(TM) Diskless" w:date="2019-11-18T13:46:00Z">
              <w:r w:rsidDel="00207D8F">
                <w:rPr>
                  <w:b w:val="0"/>
                  <w:color w:val="000000"/>
                </w:rPr>
                <w:delText xml:space="preserve">Nature of Experience/ </w:delText>
              </w:r>
            </w:del>
          </w:p>
          <w:p w:rsidR="001133EF" w:rsidRDefault="001133EF">
            <w:pPr>
              <w:widowControl w:val="0"/>
              <w:spacing w:after="200"/>
              <w:rPr>
                <w:b w:val="0"/>
              </w:rPr>
            </w:pPr>
            <w:del w:id="915" w:author="JRCAFE(TM) Diskless" w:date="2019-11-18T13:46:00Z">
              <w:r w:rsidDel="00207D8F">
                <w:rPr>
                  <w:b w:val="0"/>
                  <w:color w:val="000000"/>
                </w:rPr>
                <w:delText>Job Title</w:delText>
              </w:r>
            </w:del>
          </w:p>
        </w:tc>
        <w:tc>
          <w:tcPr>
            <w:tcW w:w="3891" w:type="dxa"/>
            <w:shd w:val="clear" w:color="auto" w:fill="auto"/>
            <w:vAlign w:val="center"/>
          </w:tcPr>
          <w:p w:rsidR="001133EF" w:rsidRDefault="001133EF">
            <w:pPr>
              <w:widowControl w:val="0"/>
              <w:spacing w:after="200"/>
              <w:rPr>
                <w:b w:val="0"/>
              </w:rPr>
            </w:pPr>
            <w:ins w:id="916" w:author="JRCAFE(TM) Diskless" w:date="2019-11-18T13:46:00Z">
              <w:r>
                <w:rPr>
                  <w:b w:val="0"/>
                  <w:color w:val="000000"/>
                </w:rPr>
                <w:t>Name and Address of Company or Organization</w:t>
              </w:r>
            </w:ins>
            <w:del w:id="917" w:author="JRCAFE(TM) Diskless" w:date="2019-11-18T13:46:00Z">
              <w:r w:rsidDel="00207D8F">
                <w:rPr>
                  <w:b w:val="0"/>
                  <w:color w:val="000000"/>
                </w:rPr>
                <w:delText>Name and Address of Company or Organization</w:delText>
              </w:r>
            </w:del>
          </w:p>
        </w:tc>
      </w:tr>
      <w:tr w:rsidR="001133EF">
        <w:trPr>
          <w:trHeight w:val="479"/>
        </w:trPr>
        <w:tc>
          <w:tcPr>
            <w:tcW w:w="2053" w:type="dxa"/>
            <w:shd w:val="clear" w:color="auto" w:fill="auto"/>
          </w:tcPr>
          <w:p w:rsidR="001133EF" w:rsidRDefault="001133EF">
            <w:pPr>
              <w:widowControl w:val="0"/>
              <w:spacing w:after="200"/>
              <w:rPr>
                <w:b w:val="0"/>
              </w:rPr>
            </w:pPr>
            <w:ins w:id="918" w:author="JRCAFE(TM) Diskless" w:date="2019-11-18T13:46:00Z">
              <w:r>
                <w:rPr>
                  <w:b w:val="0"/>
                  <w:color w:val="000000"/>
                </w:rPr>
                <w:t>10-12-16</w:t>
              </w:r>
            </w:ins>
            <w:del w:id="919" w:author="JRCAFE(TM) Diskless" w:date="2019-11-18T13:46:00Z">
              <w:r w:rsidDel="00207D8F">
                <w:rPr>
                  <w:b w:val="0"/>
                  <w:color w:val="000000"/>
                </w:rPr>
                <w:delText>10-12-16</w:delText>
              </w:r>
            </w:del>
          </w:p>
        </w:tc>
        <w:tc>
          <w:tcPr>
            <w:tcW w:w="3635" w:type="dxa"/>
            <w:shd w:val="clear" w:color="auto" w:fill="auto"/>
          </w:tcPr>
          <w:p w:rsidR="001133EF" w:rsidRDefault="001133EF">
            <w:pPr>
              <w:widowControl w:val="0"/>
              <w:spacing w:after="200"/>
              <w:rPr>
                <w:b w:val="0"/>
              </w:rPr>
            </w:pPr>
            <w:ins w:id="920" w:author="JRCAFE(TM) Diskless" w:date="2019-11-18T13:46:00Z">
              <w:r>
                <w:rPr>
                  <w:b w:val="0"/>
                  <w:color w:val="000000"/>
                </w:rPr>
                <w:t>Student Assistant</w:t>
              </w:r>
            </w:ins>
            <w:del w:id="921" w:author="JRCAFE(TM) Diskless" w:date="2019-11-18T13:46:00Z">
              <w:r w:rsidDel="00207D8F">
                <w:rPr>
                  <w:b w:val="0"/>
                  <w:color w:val="000000"/>
                </w:rPr>
                <w:delText>Student Assistant</w:delText>
              </w:r>
            </w:del>
          </w:p>
        </w:tc>
        <w:tc>
          <w:tcPr>
            <w:tcW w:w="3891" w:type="dxa"/>
            <w:shd w:val="clear" w:color="auto" w:fill="auto"/>
          </w:tcPr>
          <w:p w:rsidR="001133EF" w:rsidRDefault="001133EF">
            <w:pPr>
              <w:widowControl w:val="0"/>
              <w:spacing w:after="200"/>
              <w:rPr>
                <w:b w:val="0"/>
              </w:rPr>
            </w:pPr>
            <w:ins w:id="922" w:author="JRCAFE(TM) Diskless" w:date="2019-11-18T13:46:00Z">
              <w:r>
                <w:rPr>
                  <w:b w:val="0"/>
                  <w:color w:val="000000"/>
                </w:rPr>
                <w:t>Sti - Recto</w:t>
              </w:r>
            </w:ins>
            <w:del w:id="923" w:author="JRCAFE(TM) Diskless" w:date="2019-11-18T13:46:00Z">
              <w:r w:rsidDel="00207D8F">
                <w:rPr>
                  <w:b w:val="0"/>
                  <w:color w:val="000000"/>
                </w:rPr>
                <w:delText>Sti - Recto</w:delText>
              </w:r>
            </w:del>
          </w:p>
        </w:tc>
      </w:tr>
      <w:tr w:rsidR="001133EF">
        <w:trPr>
          <w:trHeight w:val="479"/>
        </w:trPr>
        <w:tc>
          <w:tcPr>
            <w:tcW w:w="2053" w:type="dxa"/>
            <w:shd w:val="clear" w:color="auto" w:fill="auto"/>
          </w:tcPr>
          <w:p w:rsidR="001133EF" w:rsidRDefault="001133EF">
            <w:pPr>
              <w:widowControl w:val="0"/>
              <w:spacing w:after="200"/>
              <w:rPr>
                <w:b w:val="0"/>
              </w:rPr>
            </w:pPr>
            <w:bookmarkStart w:id="924" w:name="__Fieldmark__8492_1858778086"/>
            <w:bookmarkEnd w:id="924"/>
          </w:p>
        </w:tc>
        <w:tc>
          <w:tcPr>
            <w:tcW w:w="3635" w:type="dxa"/>
            <w:shd w:val="clear" w:color="auto" w:fill="auto"/>
          </w:tcPr>
          <w:p w:rsidR="001133EF" w:rsidRDefault="001133EF">
            <w:pPr>
              <w:widowControl w:val="0"/>
              <w:spacing w:after="200"/>
              <w:rPr>
                <w:b w:val="0"/>
                <w:color w:val="000000"/>
              </w:rPr>
            </w:pPr>
          </w:p>
        </w:tc>
        <w:tc>
          <w:tcPr>
            <w:tcW w:w="3891" w:type="dxa"/>
            <w:shd w:val="clear" w:color="auto" w:fill="auto"/>
          </w:tcPr>
          <w:p w:rsidR="001133EF" w:rsidRDefault="001133EF">
            <w:pPr>
              <w:widowControl w:val="0"/>
              <w:spacing w:after="200"/>
              <w:rPr>
                <w:b w:val="0"/>
                <w:color w:val="000000"/>
              </w:rPr>
            </w:pPr>
          </w:p>
        </w:tc>
      </w:tr>
      <w:tr w:rsidR="00B4569D">
        <w:trPr>
          <w:trHeight w:val="479"/>
        </w:trPr>
        <w:tc>
          <w:tcPr>
            <w:tcW w:w="2053" w:type="dxa"/>
            <w:shd w:val="clear" w:color="auto" w:fill="auto"/>
          </w:tcPr>
          <w:p w:rsidR="00B4569D" w:rsidRDefault="00B4569D">
            <w:pPr>
              <w:widowControl w:val="0"/>
              <w:spacing w:after="200"/>
              <w:rPr>
                <w:b w:val="0"/>
              </w:rPr>
            </w:pPr>
            <w:bookmarkStart w:id="925" w:name="__Fieldmark__8493_1858778086"/>
            <w:bookmarkEnd w:id="925"/>
          </w:p>
        </w:tc>
        <w:tc>
          <w:tcPr>
            <w:tcW w:w="3635" w:type="dxa"/>
            <w:shd w:val="clear" w:color="auto" w:fill="auto"/>
          </w:tcPr>
          <w:p w:rsidR="00B4569D" w:rsidRDefault="00B4569D">
            <w:pPr>
              <w:widowControl w:val="0"/>
              <w:spacing w:after="200"/>
              <w:rPr>
                <w:b w:val="0"/>
                <w:color w:val="000000"/>
              </w:rPr>
            </w:pPr>
          </w:p>
        </w:tc>
        <w:tc>
          <w:tcPr>
            <w:tcW w:w="3891" w:type="dxa"/>
            <w:shd w:val="clear" w:color="auto" w:fill="auto"/>
          </w:tcPr>
          <w:p w:rsidR="00B4569D" w:rsidRDefault="00B4569D">
            <w:pPr>
              <w:widowControl w:val="0"/>
              <w:spacing w:after="200"/>
              <w:rPr>
                <w:b w:val="0"/>
                <w:color w:val="000000"/>
              </w:rPr>
            </w:pPr>
          </w:p>
        </w:tc>
      </w:tr>
      <w:tr w:rsidR="00B4569D">
        <w:trPr>
          <w:trHeight w:val="479"/>
        </w:trPr>
        <w:tc>
          <w:tcPr>
            <w:tcW w:w="2053" w:type="dxa"/>
            <w:shd w:val="clear" w:color="auto" w:fill="auto"/>
          </w:tcPr>
          <w:p w:rsidR="00B4569D" w:rsidRDefault="00B4569D">
            <w:pPr>
              <w:widowControl w:val="0"/>
              <w:spacing w:after="200"/>
              <w:rPr>
                <w:b w:val="0"/>
              </w:rPr>
            </w:pPr>
            <w:bookmarkStart w:id="926" w:name="__Fieldmark__8494_1858778086"/>
            <w:bookmarkEnd w:id="926"/>
          </w:p>
        </w:tc>
        <w:tc>
          <w:tcPr>
            <w:tcW w:w="3635" w:type="dxa"/>
            <w:shd w:val="clear" w:color="auto" w:fill="auto"/>
          </w:tcPr>
          <w:p w:rsidR="00B4569D" w:rsidRDefault="00B4569D">
            <w:pPr>
              <w:widowControl w:val="0"/>
              <w:spacing w:after="200"/>
              <w:rPr>
                <w:b w:val="0"/>
                <w:color w:val="000000"/>
              </w:rPr>
            </w:pPr>
          </w:p>
        </w:tc>
        <w:tc>
          <w:tcPr>
            <w:tcW w:w="3891" w:type="dxa"/>
            <w:shd w:val="clear" w:color="auto" w:fill="auto"/>
          </w:tcPr>
          <w:p w:rsidR="00B4569D" w:rsidRDefault="00B4569D">
            <w:pPr>
              <w:widowControl w:val="0"/>
              <w:spacing w:after="200"/>
              <w:rPr>
                <w:b w:val="0"/>
                <w:color w:val="000000"/>
              </w:rPr>
            </w:pPr>
          </w:p>
        </w:tc>
      </w:tr>
    </w:tbl>
    <w:p w:rsidR="00B4569D" w:rsidRDefault="00872851">
      <w:pPr>
        <w:widowControl w:val="0"/>
        <w:ind w:right="20"/>
        <w:jc w:val="both"/>
        <w:rPr>
          <w:b w:val="0"/>
        </w:rPr>
      </w:pPr>
      <w:r>
        <w:rPr>
          <w:b w:val="0"/>
          <w:color w:val="000000"/>
          <w:sz w:val="16"/>
        </w:rPr>
        <w:t>Listed in reverse chronological order (most recent first).</w:t>
      </w:r>
    </w:p>
    <w:p w:rsidR="00B4569D" w:rsidRDefault="00B4569D">
      <w:pPr>
        <w:widowControl w:val="0"/>
        <w:ind w:right="20"/>
        <w:jc w:val="both"/>
        <w:rPr>
          <w:b w:val="0"/>
          <w:color w:val="000000"/>
        </w:rPr>
      </w:pP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t>AFFILIATIONS</w:t>
      </w:r>
    </w:p>
    <w:tbl>
      <w:tblPr>
        <w:tblW w:w="9669" w:type="dxa"/>
        <w:tblLook w:val="04A0"/>
      </w:tblPr>
      <w:tblGrid>
        <w:gridCol w:w="2078"/>
        <w:gridCol w:w="3681"/>
        <w:gridCol w:w="3910"/>
      </w:tblGrid>
      <w:tr w:rsidR="00B4569D">
        <w:trPr>
          <w:trHeight w:val="509"/>
        </w:trPr>
        <w:tc>
          <w:tcPr>
            <w:tcW w:w="2078" w:type="dxa"/>
            <w:shd w:val="clear" w:color="auto" w:fill="auto"/>
            <w:vAlign w:val="center"/>
          </w:tcPr>
          <w:p w:rsidR="00B4569D" w:rsidRDefault="00872851">
            <w:pPr>
              <w:widowControl w:val="0"/>
              <w:spacing w:after="200"/>
              <w:rPr>
                <w:b w:val="0"/>
              </w:rPr>
            </w:pPr>
            <w:r>
              <w:rPr>
                <w:b w:val="0"/>
                <w:color w:val="000000"/>
              </w:rPr>
              <w:t>Inclusive Dates</w:t>
            </w:r>
          </w:p>
        </w:tc>
        <w:tc>
          <w:tcPr>
            <w:tcW w:w="3681" w:type="dxa"/>
            <w:shd w:val="clear" w:color="auto" w:fill="auto"/>
            <w:vAlign w:val="center"/>
          </w:tcPr>
          <w:p w:rsidR="00B4569D" w:rsidRDefault="00872851">
            <w:pPr>
              <w:widowControl w:val="0"/>
              <w:spacing w:after="200"/>
              <w:rPr>
                <w:b w:val="0"/>
              </w:rPr>
            </w:pPr>
            <w:r>
              <w:rPr>
                <w:b w:val="0"/>
                <w:color w:val="000000"/>
              </w:rPr>
              <w:t>Name of Organization</w:t>
            </w:r>
          </w:p>
        </w:tc>
        <w:tc>
          <w:tcPr>
            <w:tcW w:w="3910" w:type="dxa"/>
            <w:shd w:val="clear" w:color="auto" w:fill="auto"/>
            <w:vAlign w:val="center"/>
          </w:tcPr>
          <w:p w:rsidR="00B4569D" w:rsidRDefault="00872851">
            <w:pPr>
              <w:widowControl w:val="0"/>
              <w:spacing w:after="200"/>
              <w:rPr>
                <w:b w:val="0"/>
              </w:rPr>
            </w:pPr>
            <w:r>
              <w:rPr>
                <w:b w:val="0"/>
                <w:color w:val="000000"/>
              </w:rPr>
              <w:t>Position</w:t>
            </w:r>
          </w:p>
        </w:tc>
      </w:tr>
      <w:tr w:rsidR="00B4569D">
        <w:trPr>
          <w:trHeight w:val="509"/>
        </w:trPr>
        <w:tc>
          <w:tcPr>
            <w:tcW w:w="2078" w:type="dxa"/>
            <w:shd w:val="clear" w:color="auto" w:fill="auto"/>
          </w:tcPr>
          <w:p w:rsidR="00B4569D" w:rsidRDefault="00872851">
            <w:pPr>
              <w:widowControl w:val="0"/>
              <w:spacing w:after="200"/>
              <w:rPr>
                <w:b w:val="0"/>
              </w:rPr>
            </w:pPr>
            <w:r>
              <w:rPr>
                <w:b w:val="0"/>
              </w:rPr>
              <w:t>2015-</w:t>
            </w:r>
            <w:r>
              <w:rPr>
                <w:b w:val="0"/>
                <w:i/>
              </w:rPr>
              <w:t>present</w:t>
            </w:r>
          </w:p>
        </w:tc>
        <w:tc>
          <w:tcPr>
            <w:tcW w:w="3681" w:type="dxa"/>
            <w:shd w:val="clear" w:color="auto" w:fill="auto"/>
          </w:tcPr>
          <w:p w:rsidR="00B4569D" w:rsidRDefault="00872851">
            <w:pPr>
              <w:widowControl w:val="0"/>
              <w:spacing w:after="200"/>
              <w:rPr>
                <w:b w:val="0"/>
              </w:rPr>
            </w:pPr>
            <w:r>
              <w:rPr>
                <w:b w:val="0"/>
              </w:rPr>
              <w:t>ICPeP.se</w:t>
            </w:r>
          </w:p>
        </w:tc>
        <w:tc>
          <w:tcPr>
            <w:tcW w:w="3910" w:type="dxa"/>
            <w:shd w:val="clear" w:color="auto" w:fill="auto"/>
          </w:tcPr>
          <w:p w:rsidR="00B4569D" w:rsidRDefault="00872851">
            <w:pPr>
              <w:widowControl w:val="0"/>
              <w:spacing w:after="200"/>
              <w:rPr>
                <w:b w:val="0"/>
              </w:rPr>
            </w:pPr>
            <w:r>
              <w:rPr>
                <w:b w:val="0"/>
              </w:rPr>
              <w:t>Member</w:t>
            </w:r>
          </w:p>
        </w:tc>
      </w:tr>
      <w:tr w:rsidR="00B4569D">
        <w:trPr>
          <w:trHeight w:val="509"/>
        </w:trPr>
        <w:tc>
          <w:tcPr>
            <w:tcW w:w="2078" w:type="dxa"/>
            <w:shd w:val="clear" w:color="auto" w:fill="auto"/>
          </w:tcPr>
          <w:p w:rsidR="00B4569D" w:rsidRDefault="00B4569D">
            <w:pPr>
              <w:widowControl w:val="0"/>
              <w:spacing w:after="200"/>
              <w:rPr>
                <w:b w:val="0"/>
              </w:rPr>
            </w:pPr>
            <w:bookmarkStart w:id="927" w:name="__Fieldmark__8495_1858778086"/>
            <w:bookmarkEnd w:id="927"/>
          </w:p>
        </w:tc>
        <w:tc>
          <w:tcPr>
            <w:tcW w:w="3681" w:type="dxa"/>
            <w:shd w:val="clear" w:color="auto" w:fill="auto"/>
          </w:tcPr>
          <w:p w:rsidR="00B4569D" w:rsidRDefault="00B4569D">
            <w:pPr>
              <w:widowControl w:val="0"/>
              <w:spacing w:after="200"/>
              <w:rPr>
                <w:b w:val="0"/>
                <w:color w:val="000000"/>
              </w:rPr>
            </w:pPr>
          </w:p>
        </w:tc>
        <w:tc>
          <w:tcPr>
            <w:tcW w:w="3910" w:type="dxa"/>
            <w:shd w:val="clear" w:color="auto" w:fill="auto"/>
          </w:tcPr>
          <w:p w:rsidR="00B4569D" w:rsidRDefault="00B4569D">
            <w:pPr>
              <w:widowControl w:val="0"/>
              <w:spacing w:after="200"/>
              <w:rPr>
                <w:b w:val="0"/>
                <w:color w:val="000000"/>
              </w:rPr>
            </w:pPr>
          </w:p>
        </w:tc>
      </w:tr>
      <w:tr w:rsidR="00B4569D">
        <w:trPr>
          <w:trHeight w:val="509"/>
        </w:trPr>
        <w:tc>
          <w:tcPr>
            <w:tcW w:w="2078" w:type="dxa"/>
            <w:shd w:val="clear" w:color="auto" w:fill="auto"/>
          </w:tcPr>
          <w:p w:rsidR="00B4569D" w:rsidRDefault="00B4569D">
            <w:pPr>
              <w:widowControl w:val="0"/>
              <w:spacing w:after="200"/>
              <w:rPr>
                <w:b w:val="0"/>
              </w:rPr>
            </w:pPr>
            <w:bookmarkStart w:id="928" w:name="__Fieldmark__8496_1858778086"/>
            <w:bookmarkEnd w:id="928"/>
          </w:p>
        </w:tc>
        <w:tc>
          <w:tcPr>
            <w:tcW w:w="3681" w:type="dxa"/>
            <w:shd w:val="clear" w:color="auto" w:fill="auto"/>
          </w:tcPr>
          <w:p w:rsidR="00B4569D" w:rsidRDefault="00B4569D">
            <w:pPr>
              <w:widowControl w:val="0"/>
              <w:spacing w:after="200"/>
              <w:rPr>
                <w:b w:val="0"/>
                <w:color w:val="000000"/>
              </w:rPr>
            </w:pPr>
          </w:p>
        </w:tc>
        <w:tc>
          <w:tcPr>
            <w:tcW w:w="3910" w:type="dxa"/>
            <w:shd w:val="clear" w:color="auto" w:fill="auto"/>
          </w:tcPr>
          <w:p w:rsidR="00B4569D" w:rsidRDefault="00B4569D">
            <w:pPr>
              <w:widowControl w:val="0"/>
              <w:spacing w:after="200"/>
              <w:rPr>
                <w:b w:val="0"/>
                <w:color w:val="000000"/>
              </w:rPr>
            </w:pPr>
          </w:p>
        </w:tc>
      </w:tr>
      <w:tr w:rsidR="00B4569D">
        <w:trPr>
          <w:trHeight w:val="509"/>
        </w:trPr>
        <w:tc>
          <w:tcPr>
            <w:tcW w:w="2078" w:type="dxa"/>
            <w:shd w:val="clear" w:color="auto" w:fill="auto"/>
          </w:tcPr>
          <w:p w:rsidR="00B4569D" w:rsidRDefault="00B4569D">
            <w:pPr>
              <w:widowControl w:val="0"/>
              <w:spacing w:after="200"/>
              <w:rPr>
                <w:b w:val="0"/>
              </w:rPr>
            </w:pPr>
            <w:bookmarkStart w:id="929" w:name="__Fieldmark__8497_1858778086"/>
            <w:bookmarkEnd w:id="929"/>
          </w:p>
        </w:tc>
        <w:tc>
          <w:tcPr>
            <w:tcW w:w="3681" w:type="dxa"/>
            <w:shd w:val="clear" w:color="auto" w:fill="auto"/>
          </w:tcPr>
          <w:p w:rsidR="00B4569D" w:rsidRDefault="00B4569D">
            <w:pPr>
              <w:widowControl w:val="0"/>
              <w:spacing w:after="200"/>
              <w:rPr>
                <w:b w:val="0"/>
                <w:color w:val="000000"/>
              </w:rPr>
            </w:pPr>
          </w:p>
        </w:tc>
        <w:tc>
          <w:tcPr>
            <w:tcW w:w="3910" w:type="dxa"/>
            <w:shd w:val="clear" w:color="auto" w:fill="auto"/>
          </w:tcPr>
          <w:p w:rsidR="00B4569D" w:rsidRDefault="00B4569D">
            <w:pPr>
              <w:widowControl w:val="0"/>
              <w:spacing w:after="200"/>
              <w:rPr>
                <w:b w:val="0"/>
                <w:color w:val="000000"/>
              </w:rPr>
            </w:pPr>
          </w:p>
        </w:tc>
      </w:tr>
    </w:tbl>
    <w:p w:rsidR="00B4569D" w:rsidRDefault="00872851">
      <w:pPr>
        <w:widowControl w:val="0"/>
        <w:ind w:right="20"/>
        <w:jc w:val="both"/>
        <w:rPr>
          <w:b w:val="0"/>
        </w:rPr>
      </w:pPr>
      <w:r>
        <w:rPr>
          <w:b w:val="0"/>
          <w:color w:val="000000"/>
          <w:sz w:val="16"/>
        </w:rPr>
        <w:t>Listed in reverse chronological order (most recent first).</w:t>
      </w: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br/>
        <w:t>SKILLS</w:t>
      </w:r>
    </w:p>
    <w:tbl>
      <w:tblPr>
        <w:tblW w:w="9720" w:type="dxa"/>
        <w:tblLook w:val="04A0"/>
      </w:tblPr>
      <w:tblGrid>
        <w:gridCol w:w="3396"/>
        <w:gridCol w:w="3087"/>
        <w:gridCol w:w="3237"/>
      </w:tblGrid>
      <w:tr w:rsidR="00B4569D">
        <w:trPr>
          <w:trHeight w:val="542"/>
        </w:trPr>
        <w:tc>
          <w:tcPr>
            <w:tcW w:w="3396" w:type="dxa"/>
            <w:shd w:val="clear" w:color="auto" w:fill="auto"/>
          </w:tcPr>
          <w:p w:rsidR="00B4569D" w:rsidRDefault="00872851">
            <w:pPr>
              <w:widowControl w:val="0"/>
              <w:spacing w:after="200"/>
              <w:ind w:right="20"/>
              <w:rPr>
                <w:b w:val="0"/>
              </w:rPr>
            </w:pPr>
            <w:r>
              <w:rPr>
                <w:b w:val="0"/>
                <w:color w:val="000000"/>
              </w:rPr>
              <w:t>SKILLS</w:t>
            </w:r>
          </w:p>
        </w:tc>
        <w:tc>
          <w:tcPr>
            <w:tcW w:w="3087" w:type="dxa"/>
            <w:shd w:val="clear" w:color="auto" w:fill="auto"/>
          </w:tcPr>
          <w:p w:rsidR="00B4569D" w:rsidRDefault="00872851">
            <w:pPr>
              <w:widowControl w:val="0"/>
              <w:spacing w:after="200"/>
              <w:ind w:right="20"/>
              <w:rPr>
                <w:b w:val="0"/>
              </w:rPr>
            </w:pPr>
            <w:r>
              <w:rPr>
                <w:b w:val="0"/>
                <w:color w:val="000000"/>
              </w:rPr>
              <w:t>Level of Competency</w:t>
            </w:r>
          </w:p>
        </w:tc>
        <w:tc>
          <w:tcPr>
            <w:tcW w:w="3237" w:type="dxa"/>
            <w:shd w:val="clear" w:color="auto" w:fill="auto"/>
          </w:tcPr>
          <w:p w:rsidR="00B4569D" w:rsidRDefault="00872851">
            <w:pPr>
              <w:widowControl w:val="0"/>
              <w:spacing w:after="200"/>
              <w:ind w:right="20"/>
              <w:rPr>
                <w:b w:val="0"/>
              </w:rPr>
            </w:pPr>
            <w:r>
              <w:rPr>
                <w:b w:val="0"/>
                <w:color w:val="000000"/>
              </w:rPr>
              <w:t>Date Acquired</w:t>
            </w:r>
          </w:p>
        </w:tc>
      </w:tr>
      <w:tr w:rsidR="00B4569D">
        <w:trPr>
          <w:trHeight w:val="542"/>
        </w:trPr>
        <w:tc>
          <w:tcPr>
            <w:tcW w:w="3396" w:type="dxa"/>
            <w:shd w:val="clear" w:color="auto" w:fill="auto"/>
          </w:tcPr>
          <w:p w:rsidR="00B4569D" w:rsidRDefault="00B4569D">
            <w:pPr>
              <w:widowControl w:val="0"/>
              <w:spacing w:after="200"/>
              <w:ind w:right="20"/>
              <w:jc w:val="both"/>
              <w:rPr>
                <w:b w:val="0"/>
                <w:color w:val="000000"/>
              </w:rPr>
            </w:pPr>
          </w:p>
        </w:tc>
        <w:tc>
          <w:tcPr>
            <w:tcW w:w="3087" w:type="dxa"/>
            <w:shd w:val="clear" w:color="auto" w:fill="auto"/>
          </w:tcPr>
          <w:p w:rsidR="00B4569D" w:rsidRDefault="00B4569D">
            <w:pPr>
              <w:widowControl w:val="0"/>
              <w:spacing w:after="200"/>
              <w:ind w:right="20"/>
              <w:jc w:val="both"/>
              <w:rPr>
                <w:b w:val="0"/>
                <w:color w:val="000000"/>
              </w:rPr>
            </w:pPr>
          </w:p>
        </w:tc>
        <w:tc>
          <w:tcPr>
            <w:tcW w:w="3237" w:type="dxa"/>
            <w:shd w:val="clear" w:color="auto" w:fill="auto"/>
          </w:tcPr>
          <w:p w:rsidR="00B4569D" w:rsidRDefault="00B4569D">
            <w:pPr>
              <w:widowControl w:val="0"/>
              <w:spacing w:after="200"/>
              <w:ind w:right="20"/>
              <w:rPr>
                <w:b w:val="0"/>
              </w:rPr>
            </w:pPr>
            <w:bookmarkStart w:id="930" w:name="__Fieldmark__8498_1858778086"/>
            <w:bookmarkEnd w:id="930"/>
          </w:p>
        </w:tc>
      </w:tr>
      <w:tr w:rsidR="00B4569D">
        <w:trPr>
          <w:trHeight w:val="542"/>
        </w:trPr>
        <w:tc>
          <w:tcPr>
            <w:tcW w:w="3396" w:type="dxa"/>
            <w:shd w:val="clear" w:color="auto" w:fill="auto"/>
          </w:tcPr>
          <w:p w:rsidR="00B4569D" w:rsidRDefault="00B4569D">
            <w:pPr>
              <w:widowControl w:val="0"/>
              <w:spacing w:after="200"/>
              <w:ind w:right="20"/>
              <w:jc w:val="both"/>
              <w:rPr>
                <w:b w:val="0"/>
                <w:color w:val="000000"/>
              </w:rPr>
            </w:pPr>
          </w:p>
        </w:tc>
        <w:tc>
          <w:tcPr>
            <w:tcW w:w="3087" w:type="dxa"/>
            <w:shd w:val="clear" w:color="auto" w:fill="auto"/>
          </w:tcPr>
          <w:p w:rsidR="00B4569D" w:rsidRDefault="00B4569D">
            <w:pPr>
              <w:widowControl w:val="0"/>
              <w:spacing w:after="200"/>
              <w:ind w:right="20"/>
              <w:jc w:val="both"/>
              <w:rPr>
                <w:b w:val="0"/>
                <w:color w:val="000000"/>
              </w:rPr>
            </w:pPr>
          </w:p>
        </w:tc>
        <w:tc>
          <w:tcPr>
            <w:tcW w:w="3237" w:type="dxa"/>
            <w:shd w:val="clear" w:color="auto" w:fill="auto"/>
          </w:tcPr>
          <w:p w:rsidR="00B4569D" w:rsidRDefault="00B4569D">
            <w:pPr>
              <w:widowControl w:val="0"/>
              <w:spacing w:after="200"/>
              <w:ind w:right="20"/>
              <w:rPr>
                <w:b w:val="0"/>
              </w:rPr>
            </w:pPr>
            <w:bookmarkStart w:id="931" w:name="__Fieldmark__8499_1858778086"/>
            <w:bookmarkEnd w:id="931"/>
          </w:p>
        </w:tc>
      </w:tr>
      <w:tr w:rsidR="00B4569D">
        <w:trPr>
          <w:trHeight w:val="542"/>
        </w:trPr>
        <w:tc>
          <w:tcPr>
            <w:tcW w:w="3396" w:type="dxa"/>
            <w:shd w:val="clear" w:color="auto" w:fill="auto"/>
          </w:tcPr>
          <w:p w:rsidR="00B4569D" w:rsidRDefault="00B4569D">
            <w:pPr>
              <w:widowControl w:val="0"/>
              <w:spacing w:after="200"/>
              <w:ind w:right="20"/>
              <w:jc w:val="both"/>
              <w:rPr>
                <w:b w:val="0"/>
                <w:color w:val="000000"/>
              </w:rPr>
            </w:pPr>
          </w:p>
        </w:tc>
        <w:tc>
          <w:tcPr>
            <w:tcW w:w="3087" w:type="dxa"/>
            <w:shd w:val="clear" w:color="auto" w:fill="auto"/>
          </w:tcPr>
          <w:p w:rsidR="00B4569D" w:rsidRDefault="00B4569D">
            <w:pPr>
              <w:widowControl w:val="0"/>
              <w:spacing w:after="200"/>
              <w:ind w:right="20"/>
              <w:jc w:val="both"/>
              <w:rPr>
                <w:b w:val="0"/>
                <w:color w:val="000000"/>
              </w:rPr>
            </w:pPr>
          </w:p>
        </w:tc>
        <w:tc>
          <w:tcPr>
            <w:tcW w:w="3237" w:type="dxa"/>
            <w:shd w:val="clear" w:color="auto" w:fill="auto"/>
          </w:tcPr>
          <w:p w:rsidR="00B4569D" w:rsidRDefault="00B4569D">
            <w:pPr>
              <w:widowControl w:val="0"/>
              <w:spacing w:after="200"/>
              <w:ind w:right="20"/>
              <w:rPr>
                <w:b w:val="0"/>
              </w:rPr>
            </w:pPr>
            <w:bookmarkStart w:id="932" w:name="__Fieldmark__8500_1858778086"/>
            <w:bookmarkEnd w:id="932"/>
          </w:p>
        </w:tc>
      </w:tr>
    </w:tbl>
    <w:p w:rsidR="00B4569D" w:rsidRDefault="00B4569D">
      <w:pPr>
        <w:widowControl w:val="0"/>
        <w:ind w:right="20"/>
        <w:jc w:val="both"/>
        <w:rPr>
          <w:b w:val="0"/>
          <w:color w:val="000000"/>
        </w:rPr>
      </w:pPr>
    </w:p>
    <w:p w:rsidR="00B4569D" w:rsidRDefault="00B4569D">
      <w:pPr>
        <w:widowControl w:val="0"/>
        <w:ind w:right="20"/>
        <w:jc w:val="both"/>
        <w:rPr>
          <w:b w:val="0"/>
          <w:color w:val="000000"/>
        </w:rPr>
      </w:pPr>
    </w:p>
    <w:p w:rsidR="00B4569D" w:rsidRDefault="00872851">
      <w:pPr>
        <w:widowControl w:val="0"/>
        <w:ind w:right="20"/>
        <w:jc w:val="both"/>
        <w:rPr>
          <w:b w:val="0"/>
        </w:rPr>
      </w:pPr>
      <w:r>
        <w:rPr>
          <w:b w:val="0"/>
          <w:color w:val="000000"/>
        </w:rPr>
        <w:t>TRAININGS, SEMINARS OR WORKSHOP ATTENDED</w:t>
      </w:r>
    </w:p>
    <w:tbl>
      <w:tblPr>
        <w:tblW w:w="9679" w:type="dxa"/>
        <w:tblLook w:val="04A0"/>
      </w:tblPr>
      <w:tblGrid>
        <w:gridCol w:w="1989"/>
        <w:gridCol w:w="7690"/>
      </w:tblGrid>
      <w:tr w:rsidR="00B4569D">
        <w:trPr>
          <w:trHeight w:val="502"/>
        </w:trPr>
        <w:tc>
          <w:tcPr>
            <w:tcW w:w="1989" w:type="dxa"/>
            <w:shd w:val="clear" w:color="auto" w:fill="auto"/>
          </w:tcPr>
          <w:p w:rsidR="00B4569D" w:rsidRDefault="00872851">
            <w:pPr>
              <w:widowControl w:val="0"/>
              <w:spacing w:after="200"/>
              <w:ind w:right="20"/>
              <w:jc w:val="both"/>
              <w:rPr>
                <w:b w:val="0"/>
              </w:rPr>
            </w:pPr>
            <w:r>
              <w:rPr>
                <w:b w:val="0"/>
                <w:color w:val="000000"/>
              </w:rPr>
              <w:t>Inclusive Dates</w:t>
            </w:r>
          </w:p>
        </w:tc>
        <w:tc>
          <w:tcPr>
            <w:tcW w:w="7689" w:type="dxa"/>
            <w:shd w:val="clear" w:color="auto" w:fill="auto"/>
          </w:tcPr>
          <w:p w:rsidR="00B4569D" w:rsidRDefault="00872851">
            <w:pPr>
              <w:widowControl w:val="0"/>
              <w:spacing w:after="200"/>
              <w:ind w:right="20"/>
              <w:jc w:val="both"/>
              <w:rPr>
                <w:b w:val="0"/>
              </w:rPr>
            </w:pPr>
            <w:r>
              <w:rPr>
                <w:b w:val="0"/>
                <w:color w:val="000000"/>
              </w:rPr>
              <w:t>Title of Training, Seminar or Workshop</w:t>
            </w:r>
          </w:p>
        </w:tc>
      </w:tr>
      <w:tr w:rsidR="00B4569D">
        <w:trPr>
          <w:trHeight w:val="502"/>
        </w:trPr>
        <w:tc>
          <w:tcPr>
            <w:tcW w:w="1989" w:type="dxa"/>
            <w:shd w:val="clear" w:color="auto" w:fill="auto"/>
          </w:tcPr>
          <w:p w:rsidR="00B4569D" w:rsidRDefault="00872851">
            <w:pPr>
              <w:widowControl w:val="0"/>
              <w:spacing w:after="200"/>
              <w:ind w:right="20"/>
              <w:rPr>
                <w:b w:val="0"/>
              </w:rPr>
            </w:pPr>
            <w:r>
              <w:rPr>
                <w:b w:val="0"/>
                <w:color w:val="000000"/>
              </w:rPr>
              <w:t>05-07-2016</w:t>
            </w:r>
          </w:p>
        </w:tc>
        <w:tc>
          <w:tcPr>
            <w:tcW w:w="7689" w:type="dxa"/>
            <w:shd w:val="clear" w:color="auto" w:fill="auto"/>
          </w:tcPr>
          <w:p w:rsidR="00B4569D" w:rsidRDefault="00872851">
            <w:pPr>
              <w:widowControl w:val="0"/>
              <w:spacing w:after="200"/>
              <w:ind w:right="20"/>
              <w:jc w:val="both"/>
              <w:rPr>
                <w:b w:val="0"/>
              </w:rPr>
            </w:pPr>
            <w:r>
              <w:rPr>
                <w:b w:val="0"/>
                <w:color w:val="000000"/>
              </w:rPr>
              <w:t xml:space="preserve"> How It Works</w:t>
            </w:r>
          </w:p>
        </w:tc>
      </w:tr>
      <w:tr w:rsidR="00B4569D">
        <w:trPr>
          <w:trHeight w:val="502"/>
        </w:trPr>
        <w:tc>
          <w:tcPr>
            <w:tcW w:w="1989" w:type="dxa"/>
            <w:shd w:val="clear" w:color="auto" w:fill="auto"/>
          </w:tcPr>
          <w:p w:rsidR="00B4569D" w:rsidRDefault="00B4569D">
            <w:pPr>
              <w:widowControl w:val="0"/>
              <w:spacing w:after="200"/>
              <w:ind w:right="20"/>
              <w:rPr>
                <w:b w:val="0"/>
              </w:rPr>
            </w:pPr>
            <w:bookmarkStart w:id="933" w:name="__Fieldmark__8501_1858778086"/>
            <w:bookmarkEnd w:id="933"/>
          </w:p>
        </w:tc>
        <w:tc>
          <w:tcPr>
            <w:tcW w:w="7689" w:type="dxa"/>
            <w:shd w:val="clear" w:color="auto" w:fill="auto"/>
          </w:tcPr>
          <w:p w:rsidR="00B4569D" w:rsidRDefault="00B4569D">
            <w:pPr>
              <w:widowControl w:val="0"/>
              <w:spacing w:after="200"/>
              <w:ind w:right="20"/>
              <w:jc w:val="both"/>
              <w:rPr>
                <w:b w:val="0"/>
                <w:color w:val="000000"/>
              </w:rPr>
            </w:pPr>
          </w:p>
        </w:tc>
      </w:tr>
      <w:tr w:rsidR="00B4569D">
        <w:trPr>
          <w:trHeight w:val="502"/>
        </w:trPr>
        <w:tc>
          <w:tcPr>
            <w:tcW w:w="1989" w:type="dxa"/>
            <w:shd w:val="clear" w:color="auto" w:fill="auto"/>
          </w:tcPr>
          <w:p w:rsidR="00B4569D" w:rsidRDefault="00B4569D">
            <w:pPr>
              <w:widowControl w:val="0"/>
              <w:spacing w:after="200"/>
              <w:ind w:right="20"/>
              <w:rPr>
                <w:b w:val="0"/>
              </w:rPr>
            </w:pPr>
            <w:bookmarkStart w:id="934" w:name="__Fieldmark__8502_1858778086"/>
            <w:bookmarkEnd w:id="934"/>
          </w:p>
        </w:tc>
        <w:tc>
          <w:tcPr>
            <w:tcW w:w="7689" w:type="dxa"/>
            <w:shd w:val="clear" w:color="auto" w:fill="auto"/>
          </w:tcPr>
          <w:p w:rsidR="00B4569D" w:rsidRDefault="00B4569D">
            <w:pPr>
              <w:widowControl w:val="0"/>
              <w:spacing w:after="200"/>
              <w:ind w:right="20"/>
              <w:jc w:val="both"/>
              <w:rPr>
                <w:b w:val="0"/>
                <w:color w:val="000000"/>
              </w:rPr>
            </w:pPr>
          </w:p>
        </w:tc>
      </w:tr>
      <w:tr w:rsidR="00B4569D">
        <w:trPr>
          <w:trHeight w:val="502"/>
        </w:trPr>
        <w:tc>
          <w:tcPr>
            <w:tcW w:w="1989" w:type="dxa"/>
            <w:shd w:val="clear" w:color="auto" w:fill="auto"/>
          </w:tcPr>
          <w:p w:rsidR="00B4569D" w:rsidRDefault="00B4569D">
            <w:pPr>
              <w:widowControl w:val="0"/>
              <w:spacing w:after="200"/>
              <w:ind w:right="20"/>
              <w:rPr>
                <w:b w:val="0"/>
              </w:rPr>
            </w:pPr>
            <w:bookmarkStart w:id="935" w:name="__Fieldmark__8503_1858778086"/>
            <w:bookmarkEnd w:id="935"/>
          </w:p>
        </w:tc>
        <w:tc>
          <w:tcPr>
            <w:tcW w:w="7689" w:type="dxa"/>
            <w:shd w:val="clear" w:color="auto" w:fill="auto"/>
          </w:tcPr>
          <w:p w:rsidR="00B4569D" w:rsidRDefault="00B4569D">
            <w:pPr>
              <w:widowControl w:val="0"/>
              <w:spacing w:after="200"/>
              <w:ind w:right="20"/>
              <w:jc w:val="both"/>
              <w:rPr>
                <w:b w:val="0"/>
                <w:color w:val="000000"/>
              </w:rPr>
            </w:pPr>
          </w:p>
        </w:tc>
      </w:tr>
    </w:tbl>
    <w:p w:rsidR="00B4569D" w:rsidRDefault="00872851">
      <w:pPr>
        <w:widowControl w:val="0"/>
        <w:spacing w:line="360" w:lineRule="auto"/>
        <w:ind w:right="20"/>
        <w:jc w:val="both"/>
        <w:rPr>
          <w:b w:val="0"/>
        </w:rPr>
      </w:pPr>
      <w:r>
        <w:rPr>
          <w:rFonts w:cs="Times New Roman"/>
          <w:b w:val="0"/>
          <w:bCs/>
          <w:color w:val="000000"/>
          <w:sz w:val="16"/>
          <w:szCs w:val="24"/>
          <w:shd w:val="clear" w:color="auto" w:fill="FFFFFF"/>
        </w:rPr>
        <w:t>Listed in reverse chronological order (most recent first).</w:t>
      </w:r>
    </w:p>
    <w:p w:rsidR="00B4569D" w:rsidRDefault="00B4569D">
      <w:pPr>
        <w:widowControl w:val="0"/>
        <w:spacing w:line="360" w:lineRule="auto"/>
        <w:ind w:right="20"/>
        <w:jc w:val="both"/>
        <w:rPr>
          <w:rFonts w:cs="Times New Roman"/>
          <w:b w:val="0"/>
          <w:sz w:val="16"/>
          <w:szCs w:val="24"/>
          <w:highlight w:val="white"/>
        </w:rPr>
      </w:pPr>
    </w:p>
    <w:p w:rsidR="00B4569D" w:rsidRDefault="00B4569D">
      <w:pPr>
        <w:widowControl w:val="0"/>
        <w:spacing w:line="360" w:lineRule="auto"/>
        <w:ind w:right="20"/>
        <w:jc w:val="both"/>
        <w:rPr>
          <w:rFonts w:cs="Times New Roman"/>
          <w:b w:val="0"/>
          <w:sz w:val="16"/>
          <w:szCs w:val="24"/>
          <w:highlight w:val="white"/>
        </w:rPr>
      </w:pPr>
    </w:p>
    <w:p w:rsidR="00B4569D" w:rsidRDefault="00B4569D">
      <w:pPr>
        <w:widowControl w:val="0"/>
        <w:spacing w:line="360" w:lineRule="auto"/>
        <w:ind w:right="20"/>
        <w:jc w:val="both"/>
        <w:rPr>
          <w:rFonts w:cs="Times New Roman"/>
          <w:b w:val="0"/>
          <w:sz w:val="16"/>
          <w:szCs w:val="24"/>
          <w:highlight w:val="white"/>
        </w:rPr>
      </w:pPr>
    </w:p>
    <w:p w:rsidR="00B4569D" w:rsidRDefault="00B4569D">
      <w:pPr>
        <w:widowControl w:val="0"/>
        <w:spacing w:line="360" w:lineRule="auto"/>
        <w:ind w:right="20"/>
        <w:jc w:val="both"/>
        <w:rPr>
          <w:ins w:id="936"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37"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38"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39"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40"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41"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42"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43"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44"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45"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46"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47" w:author="JRCAFE(TM) Diskless" w:date="2019-11-18T13:49:00Z"/>
          <w:rFonts w:cs="Times New Roman"/>
          <w:b w:val="0"/>
          <w:sz w:val="16"/>
          <w:szCs w:val="24"/>
          <w:highlight w:val="white"/>
        </w:rPr>
      </w:pPr>
    </w:p>
    <w:p w:rsidR="001133EF" w:rsidRDefault="001133EF">
      <w:pPr>
        <w:widowControl w:val="0"/>
        <w:spacing w:line="360" w:lineRule="auto"/>
        <w:ind w:right="20"/>
        <w:jc w:val="both"/>
        <w:rPr>
          <w:ins w:id="948" w:author="JRCAFE(TM) Diskless" w:date="2019-11-18T13:45:00Z"/>
          <w:rFonts w:cs="Times New Roman"/>
          <w:b w:val="0"/>
          <w:sz w:val="16"/>
          <w:szCs w:val="24"/>
          <w:highlight w:val="white"/>
        </w:rPr>
      </w:pPr>
    </w:p>
    <w:p w:rsidR="001133EF" w:rsidRDefault="001133EF">
      <w:pPr>
        <w:widowControl w:val="0"/>
        <w:spacing w:line="360" w:lineRule="auto"/>
        <w:ind w:right="20"/>
        <w:jc w:val="both"/>
        <w:rPr>
          <w:ins w:id="949" w:author="JRCAFE(TM) Diskless" w:date="2019-11-18T13:45:00Z"/>
          <w:rFonts w:cs="Times New Roman"/>
          <w:b w:val="0"/>
          <w:sz w:val="16"/>
          <w:szCs w:val="24"/>
          <w:highlight w:val="white"/>
        </w:rPr>
      </w:pPr>
    </w:p>
    <w:p w:rsidR="001133EF" w:rsidRDefault="001133EF" w:rsidP="001133EF">
      <w:pPr>
        <w:rPr>
          <w:ins w:id="950" w:author="JRCAFE(TM) Diskless" w:date="2019-11-18T13:45:00Z"/>
          <w:b w:val="0"/>
        </w:rPr>
      </w:pPr>
      <w:ins w:id="951" w:author="JRCAFE(TM) Diskless" w:date="2019-11-18T13:45:00Z">
        <w:r>
          <w:rPr>
            <w:b w:val="0"/>
            <w:bCs/>
            <w:sz w:val="18"/>
            <w:szCs w:val="24"/>
          </w:rPr>
          <w:lastRenderedPageBreak/>
          <w:t>Curriculum Vitae of</w:t>
        </w:r>
      </w:ins>
    </w:p>
    <w:p w:rsidR="001133EF" w:rsidRDefault="001133EF" w:rsidP="001133EF">
      <w:pPr>
        <w:rPr>
          <w:ins w:id="952" w:author="JRCAFE(TM) Diskless" w:date="2019-11-18T13:45:00Z"/>
          <w:b w:val="0"/>
        </w:rPr>
      </w:pPr>
      <w:ins w:id="953" w:author="JRCAFE(TM) Diskless" w:date="2019-11-18T13:45:00Z">
        <w:r>
          <w:rPr>
            <w:b w:val="0"/>
            <w:sz w:val="32"/>
          </w:rPr>
          <w:t>APPLE JEAN M, GARCIA</w:t>
        </w:r>
      </w:ins>
    </w:p>
    <w:p w:rsidR="001133EF" w:rsidRDefault="001133EF" w:rsidP="001133EF">
      <w:pPr>
        <w:widowControl w:val="0"/>
        <w:rPr>
          <w:ins w:id="954" w:author="JRCAFE(TM) Diskless" w:date="2019-11-18T13:45:00Z"/>
          <w:b w:val="0"/>
        </w:rPr>
      </w:pPr>
      <w:ins w:id="955" w:author="JRCAFE(TM) Diskless" w:date="2019-11-18T13:45:00Z">
        <w:r>
          <w:rPr>
            <w:b w:val="0"/>
          </w:rPr>
          <w:t>757 Ortiz Residence Maginhawa St. Malate Manila</w:t>
        </w:r>
      </w:ins>
    </w:p>
    <w:p w:rsidR="001133EF" w:rsidRDefault="001133EF" w:rsidP="001133EF">
      <w:pPr>
        <w:widowControl w:val="0"/>
        <w:rPr>
          <w:ins w:id="956" w:author="JRCAFE(TM) Diskless" w:date="2019-11-18T13:45:00Z"/>
          <w:b w:val="0"/>
        </w:rPr>
      </w:pPr>
      <w:ins w:id="957" w:author="JRCAFE(TM) Diskless" w:date="2019-11-18T13:45:00Z">
        <w:r>
          <w:rPr>
            <w:b w:val="0"/>
          </w:rPr>
          <w:t>garciaapple@gmail.com</w:t>
        </w:r>
      </w:ins>
    </w:p>
    <w:p w:rsidR="001133EF" w:rsidRDefault="001133EF" w:rsidP="001133EF">
      <w:pPr>
        <w:widowControl w:val="0"/>
        <w:rPr>
          <w:ins w:id="958" w:author="JRCAFE(TM) Diskless" w:date="2019-11-18T13:45:00Z"/>
          <w:b w:val="0"/>
        </w:rPr>
      </w:pPr>
      <w:ins w:id="959" w:author="JRCAFE(TM) Diskless" w:date="2019-11-18T13:45:00Z">
        <w:r>
          <w:rPr>
            <w:b w:val="0"/>
            <w:bCs/>
            <w:color w:val="000000"/>
            <w:szCs w:val="24"/>
          </w:rPr>
          <w:t>09051946970</w:t>
        </w:r>
      </w:ins>
    </w:p>
    <w:p w:rsidR="001133EF" w:rsidRDefault="001133EF" w:rsidP="001133EF">
      <w:pPr>
        <w:widowControl w:val="0"/>
        <w:rPr>
          <w:ins w:id="960" w:author="JRCAFE(TM) Diskless" w:date="2019-11-18T13:45:00Z"/>
          <w:b w:val="0"/>
        </w:rPr>
      </w:pPr>
      <w:ins w:id="961" w:author="JRCAFE(TM) Diskless" w:date="2019-11-18T13:45:00Z">
        <w:r>
          <w:rPr>
            <w:b w:val="0"/>
            <w:color w:val="000000"/>
          </w:rPr>
          <w:t>EDUCATIONAL BACKGROUND</w:t>
        </w:r>
      </w:ins>
    </w:p>
    <w:tbl>
      <w:tblPr>
        <w:tblW w:w="9559" w:type="dxa"/>
        <w:tblLook w:val="04A0"/>
      </w:tblPr>
      <w:tblGrid>
        <w:gridCol w:w="2752"/>
        <w:gridCol w:w="2267"/>
        <w:gridCol w:w="4540"/>
      </w:tblGrid>
      <w:tr w:rsidR="001133EF" w:rsidTr="00C5162D">
        <w:trPr>
          <w:trHeight w:val="534"/>
          <w:ins w:id="962" w:author="JRCAFE(TM) Diskless" w:date="2019-11-18T13:45:00Z"/>
        </w:trPr>
        <w:tc>
          <w:tcPr>
            <w:tcW w:w="2752" w:type="dxa"/>
            <w:shd w:val="clear" w:color="auto" w:fill="auto"/>
          </w:tcPr>
          <w:p w:rsidR="001133EF" w:rsidRDefault="001133EF" w:rsidP="00C5162D">
            <w:pPr>
              <w:widowControl w:val="0"/>
              <w:spacing w:after="200"/>
              <w:rPr>
                <w:ins w:id="963" w:author="JRCAFE(TM) Diskless" w:date="2019-11-18T13:45:00Z"/>
                <w:b w:val="0"/>
              </w:rPr>
            </w:pPr>
            <w:ins w:id="964" w:author="JRCAFE(TM) Diskless" w:date="2019-11-18T13:45:00Z">
              <w:r>
                <w:rPr>
                  <w:b w:val="0"/>
                  <w:color w:val="000000"/>
                </w:rPr>
                <w:t>Level</w:t>
              </w:r>
            </w:ins>
          </w:p>
        </w:tc>
        <w:tc>
          <w:tcPr>
            <w:tcW w:w="2267" w:type="dxa"/>
            <w:shd w:val="clear" w:color="auto" w:fill="auto"/>
          </w:tcPr>
          <w:p w:rsidR="001133EF" w:rsidRDefault="001133EF" w:rsidP="00C5162D">
            <w:pPr>
              <w:widowControl w:val="0"/>
              <w:spacing w:after="200"/>
              <w:rPr>
                <w:ins w:id="965" w:author="JRCAFE(TM) Diskless" w:date="2019-11-18T13:45:00Z"/>
                <w:b w:val="0"/>
              </w:rPr>
            </w:pPr>
            <w:ins w:id="966" w:author="JRCAFE(TM) Diskless" w:date="2019-11-18T13:45:00Z">
              <w:r>
                <w:rPr>
                  <w:b w:val="0"/>
                  <w:color w:val="000000"/>
                </w:rPr>
                <w:t>Inclusive Dates</w:t>
              </w:r>
            </w:ins>
          </w:p>
        </w:tc>
        <w:tc>
          <w:tcPr>
            <w:tcW w:w="4540" w:type="dxa"/>
            <w:shd w:val="clear" w:color="auto" w:fill="auto"/>
          </w:tcPr>
          <w:p w:rsidR="001133EF" w:rsidRDefault="001133EF" w:rsidP="00C5162D">
            <w:pPr>
              <w:widowControl w:val="0"/>
              <w:spacing w:after="200"/>
              <w:rPr>
                <w:ins w:id="967" w:author="JRCAFE(TM) Diskless" w:date="2019-11-18T13:45:00Z"/>
                <w:b w:val="0"/>
              </w:rPr>
            </w:pPr>
            <w:ins w:id="968" w:author="JRCAFE(TM) Diskless" w:date="2019-11-18T13:45:00Z">
              <w:r>
                <w:rPr>
                  <w:b w:val="0"/>
                  <w:color w:val="000000"/>
                </w:rPr>
                <w:t>Name of school/ Institution</w:t>
              </w:r>
            </w:ins>
          </w:p>
        </w:tc>
      </w:tr>
      <w:tr w:rsidR="001133EF" w:rsidTr="00C5162D">
        <w:trPr>
          <w:trHeight w:val="534"/>
          <w:ins w:id="969" w:author="JRCAFE(TM) Diskless" w:date="2019-11-18T13:45:00Z"/>
        </w:trPr>
        <w:tc>
          <w:tcPr>
            <w:tcW w:w="2752" w:type="dxa"/>
            <w:shd w:val="clear" w:color="auto" w:fill="auto"/>
          </w:tcPr>
          <w:p w:rsidR="001133EF" w:rsidRDefault="001133EF" w:rsidP="00C5162D">
            <w:pPr>
              <w:widowControl w:val="0"/>
              <w:spacing w:after="200"/>
              <w:rPr>
                <w:ins w:id="970" w:author="JRCAFE(TM) Diskless" w:date="2019-11-18T13:45:00Z"/>
                <w:b w:val="0"/>
              </w:rPr>
            </w:pPr>
            <w:ins w:id="971" w:author="JRCAFE(TM) Diskless" w:date="2019-11-18T13:45:00Z">
              <w:r>
                <w:rPr>
                  <w:b w:val="0"/>
                </w:rPr>
                <w:t>Tertiary</w:t>
              </w:r>
            </w:ins>
          </w:p>
        </w:tc>
        <w:tc>
          <w:tcPr>
            <w:tcW w:w="2267" w:type="dxa"/>
            <w:shd w:val="clear" w:color="auto" w:fill="auto"/>
          </w:tcPr>
          <w:p w:rsidR="001133EF" w:rsidRDefault="001133EF" w:rsidP="00C5162D">
            <w:pPr>
              <w:widowControl w:val="0"/>
              <w:spacing w:after="200"/>
              <w:rPr>
                <w:ins w:id="972" w:author="JRCAFE(TM) Diskless" w:date="2019-11-18T13:45:00Z"/>
                <w:b w:val="0"/>
              </w:rPr>
            </w:pPr>
            <w:ins w:id="973" w:author="JRCAFE(TM) Diskless" w:date="2019-11-18T13:45:00Z">
              <w:r>
                <w:rPr>
                  <w:b w:val="0"/>
                </w:rPr>
                <w:t>2014-</w:t>
              </w:r>
              <w:r>
                <w:rPr>
                  <w:b w:val="0"/>
                  <w:i/>
                </w:rPr>
                <w:t>present</w:t>
              </w:r>
            </w:ins>
          </w:p>
        </w:tc>
        <w:tc>
          <w:tcPr>
            <w:tcW w:w="4540" w:type="dxa"/>
            <w:shd w:val="clear" w:color="auto" w:fill="auto"/>
          </w:tcPr>
          <w:p w:rsidR="001133EF" w:rsidRDefault="001133EF" w:rsidP="00C5162D">
            <w:pPr>
              <w:widowControl w:val="0"/>
              <w:spacing w:after="200"/>
              <w:rPr>
                <w:ins w:id="974" w:author="JRCAFE(TM) Diskless" w:date="2019-11-18T13:45:00Z"/>
                <w:b w:val="0"/>
              </w:rPr>
            </w:pPr>
            <w:ins w:id="975" w:author="JRCAFE(TM) Diskless" w:date="2019-11-18T13:45:00Z">
              <w:r>
                <w:rPr>
                  <w:b w:val="0"/>
                </w:rPr>
                <w:t>STI College Recto</w:t>
              </w:r>
            </w:ins>
          </w:p>
        </w:tc>
      </w:tr>
      <w:tr w:rsidR="001133EF" w:rsidTr="00C5162D">
        <w:trPr>
          <w:trHeight w:val="534"/>
          <w:ins w:id="976" w:author="JRCAFE(TM) Diskless" w:date="2019-11-18T13:45:00Z"/>
        </w:trPr>
        <w:tc>
          <w:tcPr>
            <w:tcW w:w="2752" w:type="dxa"/>
            <w:shd w:val="clear" w:color="auto" w:fill="auto"/>
          </w:tcPr>
          <w:p w:rsidR="001133EF" w:rsidRDefault="001133EF" w:rsidP="00C5162D">
            <w:pPr>
              <w:widowControl w:val="0"/>
              <w:spacing w:after="200"/>
              <w:rPr>
                <w:ins w:id="977" w:author="JRCAFE(TM) Diskless" w:date="2019-11-18T13:45:00Z"/>
                <w:b w:val="0"/>
              </w:rPr>
            </w:pPr>
            <w:ins w:id="978" w:author="JRCAFE(TM) Diskless" w:date="2019-11-18T13:45:00Z">
              <w:r>
                <w:rPr>
                  <w:b w:val="0"/>
                </w:rPr>
                <w:t>Vocational/Technical</w:t>
              </w:r>
            </w:ins>
          </w:p>
        </w:tc>
        <w:tc>
          <w:tcPr>
            <w:tcW w:w="2267" w:type="dxa"/>
            <w:shd w:val="clear" w:color="auto" w:fill="auto"/>
          </w:tcPr>
          <w:p w:rsidR="001133EF" w:rsidRDefault="001133EF" w:rsidP="00C5162D">
            <w:pPr>
              <w:widowControl w:val="0"/>
              <w:spacing w:after="200"/>
              <w:rPr>
                <w:ins w:id="979" w:author="JRCAFE(TM) Diskless" w:date="2019-11-18T13:45:00Z"/>
                <w:b w:val="0"/>
              </w:rPr>
            </w:pPr>
          </w:p>
        </w:tc>
        <w:tc>
          <w:tcPr>
            <w:tcW w:w="4540" w:type="dxa"/>
            <w:shd w:val="clear" w:color="auto" w:fill="auto"/>
          </w:tcPr>
          <w:p w:rsidR="001133EF" w:rsidRDefault="001133EF" w:rsidP="00C5162D">
            <w:pPr>
              <w:widowControl w:val="0"/>
              <w:spacing w:after="200"/>
              <w:rPr>
                <w:ins w:id="980" w:author="JRCAFE(TM) Diskless" w:date="2019-11-18T13:45:00Z"/>
                <w:b w:val="0"/>
              </w:rPr>
            </w:pPr>
          </w:p>
        </w:tc>
      </w:tr>
      <w:tr w:rsidR="001133EF" w:rsidTr="00C5162D">
        <w:trPr>
          <w:trHeight w:val="534"/>
          <w:ins w:id="981" w:author="JRCAFE(TM) Diskless" w:date="2019-11-18T13:45:00Z"/>
        </w:trPr>
        <w:tc>
          <w:tcPr>
            <w:tcW w:w="2752" w:type="dxa"/>
            <w:shd w:val="clear" w:color="auto" w:fill="auto"/>
          </w:tcPr>
          <w:p w:rsidR="001133EF" w:rsidRDefault="001133EF" w:rsidP="00C5162D">
            <w:pPr>
              <w:widowControl w:val="0"/>
              <w:spacing w:after="200"/>
              <w:rPr>
                <w:ins w:id="982" w:author="JRCAFE(TM) Diskless" w:date="2019-11-18T13:45:00Z"/>
                <w:b w:val="0"/>
              </w:rPr>
            </w:pPr>
            <w:ins w:id="983" w:author="JRCAFE(TM) Diskless" w:date="2019-11-18T13:45:00Z">
              <w:r>
                <w:rPr>
                  <w:b w:val="0"/>
                </w:rPr>
                <w:t>High School</w:t>
              </w:r>
            </w:ins>
          </w:p>
        </w:tc>
        <w:tc>
          <w:tcPr>
            <w:tcW w:w="2267" w:type="dxa"/>
            <w:shd w:val="clear" w:color="auto" w:fill="auto"/>
          </w:tcPr>
          <w:p w:rsidR="001133EF" w:rsidRDefault="001133EF" w:rsidP="00C5162D">
            <w:pPr>
              <w:widowControl w:val="0"/>
              <w:spacing w:after="200"/>
              <w:rPr>
                <w:ins w:id="984" w:author="JRCAFE(TM) Diskless" w:date="2019-11-18T13:45:00Z"/>
                <w:b w:val="0"/>
              </w:rPr>
            </w:pPr>
            <w:ins w:id="985" w:author="JRCAFE(TM) Diskless" w:date="2019-11-18T13:45:00Z">
              <w:r>
                <w:rPr>
                  <w:b w:val="0"/>
                </w:rPr>
                <w:t>2012-2015</w:t>
              </w:r>
            </w:ins>
          </w:p>
        </w:tc>
        <w:tc>
          <w:tcPr>
            <w:tcW w:w="4540" w:type="dxa"/>
            <w:shd w:val="clear" w:color="auto" w:fill="auto"/>
          </w:tcPr>
          <w:p w:rsidR="001133EF" w:rsidRDefault="001133EF" w:rsidP="00C5162D">
            <w:pPr>
              <w:widowControl w:val="0"/>
              <w:spacing w:after="200"/>
              <w:rPr>
                <w:ins w:id="986" w:author="JRCAFE(TM) Diskless" w:date="2019-11-18T13:45:00Z"/>
                <w:b w:val="0"/>
              </w:rPr>
            </w:pPr>
            <w:ins w:id="987" w:author="JRCAFE(TM) Diskless" w:date="2019-11-18T13:45:00Z">
              <w:r>
                <w:rPr>
                  <w:b w:val="0"/>
                </w:rPr>
                <w:t>Villa Domingo National High School</w:t>
              </w:r>
            </w:ins>
          </w:p>
        </w:tc>
      </w:tr>
      <w:tr w:rsidR="001133EF" w:rsidTr="00C5162D">
        <w:trPr>
          <w:trHeight w:val="534"/>
          <w:ins w:id="988" w:author="JRCAFE(TM) Diskless" w:date="2019-11-18T13:45:00Z"/>
        </w:trPr>
        <w:tc>
          <w:tcPr>
            <w:tcW w:w="2752" w:type="dxa"/>
            <w:shd w:val="clear" w:color="auto" w:fill="auto"/>
          </w:tcPr>
          <w:p w:rsidR="001133EF" w:rsidRDefault="001133EF" w:rsidP="00C5162D">
            <w:pPr>
              <w:widowControl w:val="0"/>
              <w:spacing w:after="200"/>
              <w:rPr>
                <w:ins w:id="989" w:author="JRCAFE(TM) Diskless" w:date="2019-11-18T13:45:00Z"/>
                <w:b w:val="0"/>
              </w:rPr>
            </w:pPr>
            <w:ins w:id="990" w:author="JRCAFE(TM) Diskless" w:date="2019-11-18T13:45:00Z">
              <w:r>
                <w:rPr>
                  <w:b w:val="0"/>
                </w:rPr>
                <w:t>Elementary</w:t>
              </w:r>
            </w:ins>
          </w:p>
        </w:tc>
        <w:tc>
          <w:tcPr>
            <w:tcW w:w="2267" w:type="dxa"/>
            <w:shd w:val="clear" w:color="auto" w:fill="auto"/>
          </w:tcPr>
          <w:p w:rsidR="001133EF" w:rsidRDefault="001133EF" w:rsidP="00C5162D">
            <w:pPr>
              <w:widowControl w:val="0"/>
              <w:spacing w:after="200"/>
              <w:rPr>
                <w:ins w:id="991" w:author="JRCAFE(TM) Diskless" w:date="2019-11-18T13:45:00Z"/>
                <w:b w:val="0"/>
              </w:rPr>
            </w:pPr>
            <w:ins w:id="992" w:author="JRCAFE(TM) Diskless" w:date="2019-11-18T13:45:00Z">
              <w:r>
                <w:rPr>
                  <w:b w:val="0"/>
                </w:rPr>
                <w:t>2010-2012</w:t>
              </w:r>
            </w:ins>
          </w:p>
        </w:tc>
        <w:tc>
          <w:tcPr>
            <w:tcW w:w="4540" w:type="dxa"/>
            <w:shd w:val="clear" w:color="auto" w:fill="auto"/>
          </w:tcPr>
          <w:p w:rsidR="001133EF" w:rsidRDefault="001133EF" w:rsidP="00C5162D">
            <w:pPr>
              <w:widowControl w:val="0"/>
              <w:spacing w:after="200"/>
              <w:rPr>
                <w:ins w:id="993" w:author="JRCAFE(TM) Diskless" w:date="2019-11-18T13:45:00Z"/>
                <w:b w:val="0"/>
              </w:rPr>
            </w:pPr>
            <w:ins w:id="994" w:author="JRCAFE(TM) Diskless" w:date="2019-11-18T13:45:00Z">
              <w:r>
                <w:rPr>
                  <w:b w:val="0"/>
                </w:rPr>
                <w:t>Viga Elementary School</w:t>
              </w:r>
            </w:ins>
          </w:p>
        </w:tc>
      </w:tr>
    </w:tbl>
    <w:p w:rsidR="001133EF" w:rsidRDefault="001133EF" w:rsidP="001133EF">
      <w:pPr>
        <w:widowControl w:val="0"/>
        <w:ind w:right="20"/>
        <w:jc w:val="both"/>
        <w:rPr>
          <w:ins w:id="995" w:author="JRCAFE(TM) Diskless" w:date="2019-11-18T13:45:00Z"/>
          <w:b w:val="0"/>
          <w:color w:val="000000"/>
        </w:rPr>
      </w:pPr>
    </w:p>
    <w:p w:rsidR="001133EF" w:rsidRDefault="001133EF" w:rsidP="001133EF">
      <w:pPr>
        <w:widowControl w:val="0"/>
        <w:ind w:right="20"/>
        <w:jc w:val="both"/>
        <w:rPr>
          <w:ins w:id="996" w:author="JRCAFE(TM) Diskless" w:date="2019-11-18T13:45:00Z"/>
          <w:b w:val="0"/>
          <w:color w:val="000000"/>
        </w:rPr>
      </w:pPr>
    </w:p>
    <w:p w:rsidR="001133EF" w:rsidRDefault="001133EF" w:rsidP="001133EF">
      <w:pPr>
        <w:widowControl w:val="0"/>
        <w:ind w:right="20"/>
        <w:jc w:val="both"/>
        <w:rPr>
          <w:ins w:id="997" w:author="JRCAFE(TM) Diskless" w:date="2019-11-18T13:45:00Z"/>
          <w:b w:val="0"/>
        </w:rPr>
      </w:pPr>
      <w:ins w:id="998" w:author="JRCAFE(TM) Diskless" w:date="2019-11-18T13:45:00Z">
        <w:r>
          <w:rPr>
            <w:b w:val="0"/>
            <w:color w:val="000000"/>
          </w:rPr>
          <w:t>PROFESSIONAL OR VOLUNTEER EXPERIENCE</w:t>
        </w:r>
      </w:ins>
    </w:p>
    <w:tbl>
      <w:tblPr>
        <w:tblW w:w="9579" w:type="dxa"/>
        <w:tblLook w:val="04A0"/>
      </w:tblPr>
      <w:tblGrid>
        <w:gridCol w:w="2053"/>
        <w:gridCol w:w="3635"/>
        <w:gridCol w:w="3891"/>
      </w:tblGrid>
      <w:tr w:rsidR="001133EF" w:rsidTr="00C5162D">
        <w:trPr>
          <w:trHeight w:val="920"/>
          <w:ins w:id="999" w:author="JRCAFE(TM) Diskless" w:date="2019-11-18T13:45:00Z"/>
        </w:trPr>
        <w:tc>
          <w:tcPr>
            <w:tcW w:w="2053" w:type="dxa"/>
            <w:shd w:val="clear" w:color="auto" w:fill="auto"/>
            <w:vAlign w:val="center"/>
          </w:tcPr>
          <w:p w:rsidR="001133EF" w:rsidRDefault="001133EF" w:rsidP="00C5162D">
            <w:pPr>
              <w:widowControl w:val="0"/>
              <w:spacing w:after="200"/>
              <w:rPr>
                <w:ins w:id="1000" w:author="JRCAFE(TM) Diskless" w:date="2019-11-18T13:45:00Z"/>
                <w:b w:val="0"/>
              </w:rPr>
            </w:pPr>
            <w:ins w:id="1001" w:author="JRCAFE(TM) Diskless" w:date="2019-11-18T13:45:00Z">
              <w:r>
                <w:rPr>
                  <w:b w:val="0"/>
                  <w:color w:val="000000"/>
                </w:rPr>
                <w:t>Inclusive Dates</w:t>
              </w:r>
            </w:ins>
          </w:p>
        </w:tc>
        <w:tc>
          <w:tcPr>
            <w:tcW w:w="3635" w:type="dxa"/>
            <w:shd w:val="clear" w:color="auto" w:fill="auto"/>
            <w:vAlign w:val="center"/>
          </w:tcPr>
          <w:p w:rsidR="001133EF" w:rsidRDefault="001133EF" w:rsidP="00C5162D">
            <w:pPr>
              <w:widowControl w:val="0"/>
              <w:rPr>
                <w:ins w:id="1002" w:author="JRCAFE(TM) Diskless" w:date="2019-11-18T13:45:00Z"/>
                <w:b w:val="0"/>
              </w:rPr>
            </w:pPr>
            <w:ins w:id="1003" w:author="JRCAFE(TM) Diskless" w:date="2019-11-18T13:45:00Z">
              <w:r>
                <w:rPr>
                  <w:b w:val="0"/>
                  <w:color w:val="000000"/>
                </w:rPr>
                <w:t xml:space="preserve">Nature of Experience/ </w:t>
              </w:r>
            </w:ins>
          </w:p>
          <w:p w:rsidR="001133EF" w:rsidRDefault="001133EF" w:rsidP="00C5162D">
            <w:pPr>
              <w:widowControl w:val="0"/>
              <w:spacing w:after="200"/>
              <w:rPr>
                <w:ins w:id="1004" w:author="JRCAFE(TM) Diskless" w:date="2019-11-18T13:45:00Z"/>
                <w:b w:val="0"/>
              </w:rPr>
            </w:pPr>
            <w:ins w:id="1005" w:author="JRCAFE(TM) Diskless" w:date="2019-11-18T13:45:00Z">
              <w:r>
                <w:rPr>
                  <w:b w:val="0"/>
                  <w:color w:val="000000"/>
                </w:rPr>
                <w:t>Job Title</w:t>
              </w:r>
            </w:ins>
          </w:p>
        </w:tc>
        <w:tc>
          <w:tcPr>
            <w:tcW w:w="3891" w:type="dxa"/>
            <w:shd w:val="clear" w:color="auto" w:fill="auto"/>
            <w:vAlign w:val="center"/>
          </w:tcPr>
          <w:p w:rsidR="001133EF" w:rsidRDefault="001133EF" w:rsidP="00C5162D">
            <w:pPr>
              <w:widowControl w:val="0"/>
              <w:spacing w:after="200"/>
              <w:rPr>
                <w:ins w:id="1006" w:author="JRCAFE(TM) Diskless" w:date="2019-11-18T13:45:00Z"/>
                <w:b w:val="0"/>
              </w:rPr>
            </w:pPr>
            <w:ins w:id="1007" w:author="JRCAFE(TM) Diskless" w:date="2019-11-18T13:45:00Z">
              <w:r>
                <w:rPr>
                  <w:b w:val="0"/>
                  <w:color w:val="000000"/>
                </w:rPr>
                <w:t>Name and Address of Company or Organization</w:t>
              </w:r>
            </w:ins>
          </w:p>
        </w:tc>
      </w:tr>
      <w:tr w:rsidR="001133EF" w:rsidTr="00C5162D">
        <w:trPr>
          <w:trHeight w:val="479"/>
          <w:ins w:id="1008" w:author="JRCAFE(TM) Diskless" w:date="2019-11-18T13:45:00Z"/>
        </w:trPr>
        <w:tc>
          <w:tcPr>
            <w:tcW w:w="2053" w:type="dxa"/>
            <w:shd w:val="clear" w:color="auto" w:fill="auto"/>
          </w:tcPr>
          <w:p w:rsidR="001133EF" w:rsidRDefault="001133EF" w:rsidP="00C5162D">
            <w:pPr>
              <w:widowControl w:val="0"/>
              <w:spacing w:after="200"/>
              <w:rPr>
                <w:ins w:id="1009" w:author="JRCAFE(TM) Diskless" w:date="2019-11-18T13:45:00Z"/>
                <w:b w:val="0"/>
              </w:rPr>
            </w:pPr>
            <w:ins w:id="1010" w:author="JRCAFE(TM) Diskless" w:date="2019-11-18T13:45:00Z">
              <w:r>
                <w:rPr>
                  <w:b w:val="0"/>
                  <w:color w:val="000000"/>
                </w:rPr>
                <w:t>10-12-16</w:t>
              </w:r>
            </w:ins>
          </w:p>
        </w:tc>
        <w:tc>
          <w:tcPr>
            <w:tcW w:w="3635" w:type="dxa"/>
            <w:shd w:val="clear" w:color="auto" w:fill="auto"/>
          </w:tcPr>
          <w:p w:rsidR="001133EF" w:rsidRDefault="001133EF" w:rsidP="00C5162D">
            <w:pPr>
              <w:widowControl w:val="0"/>
              <w:spacing w:after="200"/>
              <w:rPr>
                <w:ins w:id="1011" w:author="JRCAFE(TM) Diskless" w:date="2019-11-18T13:45:00Z"/>
                <w:b w:val="0"/>
              </w:rPr>
            </w:pPr>
            <w:ins w:id="1012" w:author="JRCAFE(TM) Diskless" w:date="2019-11-18T13:45:00Z">
              <w:r>
                <w:rPr>
                  <w:b w:val="0"/>
                  <w:color w:val="000000"/>
                </w:rPr>
                <w:t>Student Assistant</w:t>
              </w:r>
            </w:ins>
          </w:p>
        </w:tc>
        <w:tc>
          <w:tcPr>
            <w:tcW w:w="3891" w:type="dxa"/>
            <w:shd w:val="clear" w:color="auto" w:fill="auto"/>
          </w:tcPr>
          <w:p w:rsidR="001133EF" w:rsidRDefault="001133EF" w:rsidP="00C5162D">
            <w:pPr>
              <w:widowControl w:val="0"/>
              <w:spacing w:after="200"/>
              <w:rPr>
                <w:ins w:id="1013" w:author="JRCAFE(TM) Diskless" w:date="2019-11-18T13:45:00Z"/>
                <w:b w:val="0"/>
              </w:rPr>
            </w:pPr>
            <w:ins w:id="1014" w:author="JRCAFE(TM) Diskless" w:date="2019-11-18T13:45:00Z">
              <w:r>
                <w:rPr>
                  <w:b w:val="0"/>
                  <w:color w:val="000000"/>
                </w:rPr>
                <w:t>Sti - Recto</w:t>
              </w:r>
            </w:ins>
          </w:p>
        </w:tc>
      </w:tr>
      <w:tr w:rsidR="001133EF" w:rsidTr="00C5162D">
        <w:trPr>
          <w:trHeight w:val="479"/>
          <w:ins w:id="1015" w:author="JRCAFE(TM) Diskless" w:date="2019-11-18T13:45:00Z"/>
        </w:trPr>
        <w:tc>
          <w:tcPr>
            <w:tcW w:w="2053" w:type="dxa"/>
            <w:shd w:val="clear" w:color="auto" w:fill="auto"/>
          </w:tcPr>
          <w:p w:rsidR="001133EF" w:rsidRDefault="001133EF" w:rsidP="00C5162D">
            <w:pPr>
              <w:widowControl w:val="0"/>
              <w:spacing w:after="200"/>
              <w:rPr>
                <w:ins w:id="1016" w:author="JRCAFE(TM) Diskless" w:date="2019-11-18T13:45:00Z"/>
                <w:b w:val="0"/>
              </w:rPr>
            </w:pPr>
          </w:p>
        </w:tc>
        <w:tc>
          <w:tcPr>
            <w:tcW w:w="3635" w:type="dxa"/>
            <w:shd w:val="clear" w:color="auto" w:fill="auto"/>
          </w:tcPr>
          <w:p w:rsidR="001133EF" w:rsidRDefault="001133EF" w:rsidP="00C5162D">
            <w:pPr>
              <w:widowControl w:val="0"/>
              <w:spacing w:after="200"/>
              <w:rPr>
                <w:ins w:id="1017" w:author="JRCAFE(TM) Diskless" w:date="2019-11-18T13:45:00Z"/>
                <w:b w:val="0"/>
                <w:color w:val="000000"/>
              </w:rPr>
            </w:pPr>
          </w:p>
        </w:tc>
        <w:tc>
          <w:tcPr>
            <w:tcW w:w="3891" w:type="dxa"/>
            <w:shd w:val="clear" w:color="auto" w:fill="auto"/>
          </w:tcPr>
          <w:p w:rsidR="001133EF" w:rsidRDefault="001133EF" w:rsidP="00C5162D">
            <w:pPr>
              <w:widowControl w:val="0"/>
              <w:spacing w:after="200"/>
              <w:rPr>
                <w:ins w:id="1018" w:author="JRCAFE(TM) Diskless" w:date="2019-11-18T13:45:00Z"/>
                <w:b w:val="0"/>
                <w:color w:val="000000"/>
              </w:rPr>
            </w:pPr>
          </w:p>
        </w:tc>
      </w:tr>
      <w:tr w:rsidR="001133EF" w:rsidTr="00C5162D">
        <w:trPr>
          <w:trHeight w:val="479"/>
          <w:ins w:id="1019" w:author="JRCAFE(TM) Diskless" w:date="2019-11-18T13:45:00Z"/>
        </w:trPr>
        <w:tc>
          <w:tcPr>
            <w:tcW w:w="2053" w:type="dxa"/>
            <w:shd w:val="clear" w:color="auto" w:fill="auto"/>
          </w:tcPr>
          <w:p w:rsidR="001133EF" w:rsidRDefault="001133EF" w:rsidP="00C5162D">
            <w:pPr>
              <w:widowControl w:val="0"/>
              <w:spacing w:after="200"/>
              <w:rPr>
                <w:ins w:id="1020" w:author="JRCAFE(TM) Diskless" w:date="2019-11-18T13:45:00Z"/>
                <w:b w:val="0"/>
              </w:rPr>
            </w:pPr>
          </w:p>
        </w:tc>
        <w:tc>
          <w:tcPr>
            <w:tcW w:w="3635" w:type="dxa"/>
            <w:shd w:val="clear" w:color="auto" w:fill="auto"/>
          </w:tcPr>
          <w:p w:rsidR="001133EF" w:rsidRDefault="001133EF" w:rsidP="00C5162D">
            <w:pPr>
              <w:widowControl w:val="0"/>
              <w:spacing w:after="200"/>
              <w:rPr>
                <w:ins w:id="1021" w:author="JRCAFE(TM) Diskless" w:date="2019-11-18T13:45:00Z"/>
                <w:b w:val="0"/>
                <w:color w:val="000000"/>
              </w:rPr>
            </w:pPr>
          </w:p>
        </w:tc>
        <w:tc>
          <w:tcPr>
            <w:tcW w:w="3891" w:type="dxa"/>
            <w:shd w:val="clear" w:color="auto" w:fill="auto"/>
          </w:tcPr>
          <w:p w:rsidR="001133EF" w:rsidRDefault="001133EF" w:rsidP="00C5162D">
            <w:pPr>
              <w:widowControl w:val="0"/>
              <w:spacing w:after="200"/>
              <w:rPr>
                <w:ins w:id="1022" w:author="JRCAFE(TM) Diskless" w:date="2019-11-18T13:45:00Z"/>
                <w:b w:val="0"/>
                <w:color w:val="000000"/>
              </w:rPr>
            </w:pPr>
          </w:p>
        </w:tc>
      </w:tr>
      <w:tr w:rsidR="001133EF" w:rsidTr="00C5162D">
        <w:trPr>
          <w:trHeight w:val="479"/>
          <w:ins w:id="1023" w:author="JRCAFE(TM) Diskless" w:date="2019-11-18T13:45:00Z"/>
        </w:trPr>
        <w:tc>
          <w:tcPr>
            <w:tcW w:w="2053" w:type="dxa"/>
            <w:shd w:val="clear" w:color="auto" w:fill="auto"/>
          </w:tcPr>
          <w:p w:rsidR="001133EF" w:rsidRDefault="001133EF" w:rsidP="00C5162D">
            <w:pPr>
              <w:widowControl w:val="0"/>
              <w:spacing w:after="200"/>
              <w:rPr>
                <w:ins w:id="1024" w:author="JRCAFE(TM) Diskless" w:date="2019-11-18T13:45:00Z"/>
                <w:b w:val="0"/>
              </w:rPr>
            </w:pPr>
          </w:p>
        </w:tc>
        <w:tc>
          <w:tcPr>
            <w:tcW w:w="3635" w:type="dxa"/>
            <w:shd w:val="clear" w:color="auto" w:fill="auto"/>
          </w:tcPr>
          <w:p w:rsidR="001133EF" w:rsidRDefault="001133EF" w:rsidP="00C5162D">
            <w:pPr>
              <w:widowControl w:val="0"/>
              <w:spacing w:after="200"/>
              <w:rPr>
                <w:ins w:id="1025" w:author="JRCAFE(TM) Diskless" w:date="2019-11-18T13:45:00Z"/>
                <w:b w:val="0"/>
                <w:color w:val="000000"/>
              </w:rPr>
            </w:pPr>
          </w:p>
        </w:tc>
        <w:tc>
          <w:tcPr>
            <w:tcW w:w="3891" w:type="dxa"/>
            <w:shd w:val="clear" w:color="auto" w:fill="auto"/>
          </w:tcPr>
          <w:p w:rsidR="001133EF" w:rsidRDefault="001133EF" w:rsidP="00C5162D">
            <w:pPr>
              <w:widowControl w:val="0"/>
              <w:spacing w:after="200"/>
              <w:rPr>
                <w:ins w:id="1026" w:author="JRCAFE(TM) Diskless" w:date="2019-11-18T13:45:00Z"/>
                <w:b w:val="0"/>
                <w:color w:val="000000"/>
              </w:rPr>
            </w:pPr>
          </w:p>
        </w:tc>
      </w:tr>
    </w:tbl>
    <w:p w:rsidR="001133EF" w:rsidRDefault="001133EF" w:rsidP="001133EF">
      <w:pPr>
        <w:widowControl w:val="0"/>
        <w:ind w:right="20"/>
        <w:jc w:val="both"/>
        <w:rPr>
          <w:ins w:id="1027" w:author="JRCAFE(TM) Diskless" w:date="2019-11-18T13:45:00Z"/>
          <w:b w:val="0"/>
        </w:rPr>
      </w:pPr>
      <w:ins w:id="1028" w:author="JRCAFE(TM) Diskless" w:date="2019-11-18T13:45:00Z">
        <w:r>
          <w:rPr>
            <w:b w:val="0"/>
            <w:color w:val="000000"/>
            <w:sz w:val="16"/>
          </w:rPr>
          <w:t>Listed in reverse chronological order (most recent first).</w:t>
        </w:r>
      </w:ins>
    </w:p>
    <w:p w:rsidR="001133EF" w:rsidRDefault="001133EF" w:rsidP="001133EF">
      <w:pPr>
        <w:widowControl w:val="0"/>
        <w:ind w:right="20"/>
        <w:jc w:val="both"/>
        <w:rPr>
          <w:ins w:id="1029" w:author="JRCAFE(TM) Diskless" w:date="2019-11-18T13:45:00Z"/>
          <w:b w:val="0"/>
          <w:color w:val="000000"/>
        </w:rPr>
      </w:pPr>
    </w:p>
    <w:p w:rsidR="001133EF" w:rsidRDefault="001133EF" w:rsidP="001133EF">
      <w:pPr>
        <w:widowControl w:val="0"/>
        <w:ind w:right="20"/>
        <w:jc w:val="both"/>
        <w:rPr>
          <w:ins w:id="1030" w:author="JRCAFE(TM) Diskless" w:date="2019-11-18T13:45:00Z"/>
          <w:b w:val="0"/>
          <w:color w:val="000000"/>
        </w:rPr>
      </w:pPr>
    </w:p>
    <w:p w:rsidR="001133EF" w:rsidRDefault="001133EF" w:rsidP="001133EF">
      <w:pPr>
        <w:widowControl w:val="0"/>
        <w:ind w:right="20"/>
        <w:jc w:val="both"/>
        <w:rPr>
          <w:ins w:id="1031" w:author="JRCAFE(TM) Diskless" w:date="2019-11-18T13:45:00Z"/>
          <w:b w:val="0"/>
        </w:rPr>
      </w:pPr>
      <w:ins w:id="1032" w:author="JRCAFE(TM) Diskless" w:date="2019-11-18T13:45:00Z">
        <w:r>
          <w:rPr>
            <w:b w:val="0"/>
            <w:color w:val="000000"/>
          </w:rPr>
          <w:t>AFFILIATIONS</w:t>
        </w:r>
      </w:ins>
    </w:p>
    <w:tbl>
      <w:tblPr>
        <w:tblW w:w="9669" w:type="dxa"/>
        <w:tblLook w:val="04A0"/>
      </w:tblPr>
      <w:tblGrid>
        <w:gridCol w:w="2078"/>
        <w:gridCol w:w="3681"/>
        <w:gridCol w:w="3910"/>
      </w:tblGrid>
      <w:tr w:rsidR="001133EF" w:rsidTr="00C5162D">
        <w:trPr>
          <w:trHeight w:val="509"/>
          <w:ins w:id="1033" w:author="JRCAFE(TM) Diskless" w:date="2019-11-18T13:45:00Z"/>
        </w:trPr>
        <w:tc>
          <w:tcPr>
            <w:tcW w:w="2078" w:type="dxa"/>
            <w:shd w:val="clear" w:color="auto" w:fill="auto"/>
            <w:vAlign w:val="center"/>
          </w:tcPr>
          <w:p w:rsidR="001133EF" w:rsidRDefault="001133EF" w:rsidP="00C5162D">
            <w:pPr>
              <w:widowControl w:val="0"/>
              <w:spacing w:after="200"/>
              <w:rPr>
                <w:ins w:id="1034" w:author="JRCAFE(TM) Diskless" w:date="2019-11-18T13:45:00Z"/>
                <w:b w:val="0"/>
              </w:rPr>
            </w:pPr>
            <w:ins w:id="1035" w:author="JRCAFE(TM) Diskless" w:date="2019-11-18T13:45:00Z">
              <w:r>
                <w:rPr>
                  <w:b w:val="0"/>
                  <w:color w:val="000000"/>
                </w:rPr>
                <w:t>Inclusive Dates</w:t>
              </w:r>
            </w:ins>
          </w:p>
        </w:tc>
        <w:tc>
          <w:tcPr>
            <w:tcW w:w="3681" w:type="dxa"/>
            <w:shd w:val="clear" w:color="auto" w:fill="auto"/>
            <w:vAlign w:val="center"/>
          </w:tcPr>
          <w:p w:rsidR="001133EF" w:rsidRDefault="001133EF" w:rsidP="00C5162D">
            <w:pPr>
              <w:widowControl w:val="0"/>
              <w:spacing w:after="200"/>
              <w:rPr>
                <w:ins w:id="1036" w:author="JRCAFE(TM) Diskless" w:date="2019-11-18T13:45:00Z"/>
                <w:b w:val="0"/>
              </w:rPr>
            </w:pPr>
            <w:ins w:id="1037" w:author="JRCAFE(TM) Diskless" w:date="2019-11-18T13:45:00Z">
              <w:r>
                <w:rPr>
                  <w:b w:val="0"/>
                  <w:color w:val="000000"/>
                </w:rPr>
                <w:t>Name of Organization</w:t>
              </w:r>
            </w:ins>
          </w:p>
        </w:tc>
        <w:tc>
          <w:tcPr>
            <w:tcW w:w="3910" w:type="dxa"/>
            <w:shd w:val="clear" w:color="auto" w:fill="auto"/>
            <w:vAlign w:val="center"/>
          </w:tcPr>
          <w:p w:rsidR="001133EF" w:rsidRDefault="001133EF" w:rsidP="00C5162D">
            <w:pPr>
              <w:widowControl w:val="0"/>
              <w:spacing w:after="200"/>
              <w:rPr>
                <w:ins w:id="1038" w:author="JRCAFE(TM) Diskless" w:date="2019-11-18T13:45:00Z"/>
                <w:b w:val="0"/>
              </w:rPr>
            </w:pPr>
            <w:ins w:id="1039" w:author="JRCAFE(TM) Diskless" w:date="2019-11-18T13:45:00Z">
              <w:r>
                <w:rPr>
                  <w:b w:val="0"/>
                  <w:color w:val="000000"/>
                </w:rPr>
                <w:t>Position</w:t>
              </w:r>
            </w:ins>
          </w:p>
        </w:tc>
      </w:tr>
      <w:tr w:rsidR="001133EF" w:rsidTr="00C5162D">
        <w:trPr>
          <w:trHeight w:val="509"/>
          <w:ins w:id="1040" w:author="JRCAFE(TM) Diskless" w:date="2019-11-18T13:45:00Z"/>
        </w:trPr>
        <w:tc>
          <w:tcPr>
            <w:tcW w:w="2078" w:type="dxa"/>
            <w:shd w:val="clear" w:color="auto" w:fill="auto"/>
          </w:tcPr>
          <w:p w:rsidR="001133EF" w:rsidRDefault="001133EF" w:rsidP="00C5162D">
            <w:pPr>
              <w:widowControl w:val="0"/>
              <w:spacing w:after="200"/>
              <w:rPr>
                <w:ins w:id="1041" w:author="JRCAFE(TM) Diskless" w:date="2019-11-18T13:45:00Z"/>
                <w:b w:val="0"/>
              </w:rPr>
            </w:pPr>
            <w:ins w:id="1042" w:author="JRCAFE(TM) Diskless" w:date="2019-11-18T13:45:00Z">
              <w:r>
                <w:rPr>
                  <w:b w:val="0"/>
                </w:rPr>
                <w:t>2015-</w:t>
              </w:r>
              <w:r>
                <w:rPr>
                  <w:b w:val="0"/>
                  <w:i/>
                </w:rPr>
                <w:t>present</w:t>
              </w:r>
            </w:ins>
          </w:p>
        </w:tc>
        <w:tc>
          <w:tcPr>
            <w:tcW w:w="3681" w:type="dxa"/>
            <w:shd w:val="clear" w:color="auto" w:fill="auto"/>
          </w:tcPr>
          <w:p w:rsidR="001133EF" w:rsidRDefault="001133EF" w:rsidP="00C5162D">
            <w:pPr>
              <w:widowControl w:val="0"/>
              <w:spacing w:after="200"/>
              <w:rPr>
                <w:ins w:id="1043" w:author="JRCAFE(TM) Diskless" w:date="2019-11-18T13:45:00Z"/>
                <w:b w:val="0"/>
              </w:rPr>
            </w:pPr>
            <w:ins w:id="1044" w:author="JRCAFE(TM) Diskless" w:date="2019-11-18T13:45:00Z">
              <w:r>
                <w:rPr>
                  <w:b w:val="0"/>
                </w:rPr>
                <w:t>ICPeP.se</w:t>
              </w:r>
            </w:ins>
          </w:p>
        </w:tc>
        <w:tc>
          <w:tcPr>
            <w:tcW w:w="3910" w:type="dxa"/>
            <w:shd w:val="clear" w:color="auto" w:fill="auto"/>
          </w:tcPr>
          <w:p w:rsidR="001133EF" w:rsidRDefault="001133EF" w:rsidP="00C5162D">
            <w:pPr>
              <w:widowControl w:val="0"/>
              <w:spacing w:after="200"/>
              <w:rPr>
                <w:ins w:id="1045" w:author="JRCAFE(TM) Diskless" w:date="2019-11-18T13:45:00Z"/>
                <w:b w:val="0"/>
              </w:rPr>
            </w:pPr>
            <w:ins w:id="1046" w:author="JRCAFE(TM) Diskless" w:date="2019-11-18T13:45:00Z">
              <w:r>
                <w:rPr>
                  <w:b w:val="0"/>
                </w:rPr>
                <w:t>Member</w:t>
              </w:r>
            </w:ins>
          </w:p>
        </w:tc>
      </w:tr>
      <w:tr w:rsidR="001133EF" w:rsidTr="00C5162D">
        <w:trPr>
          <w:trHeight w:val="509"/>
          <w:ins w:id="1047" w:author="JRCAFE(TM) Diskless" w:date="2019-11-18T13:45:00Z"/>
        </w:trPr>
        <w:tc>
          <w:tcPr>
            <w:tcW w:w="2078" w:type="dxa"/>
            <w:shd w:val="clear" w:color="auto" w:fill="auto"/>
          </w:tcPr>
          <w:p w:rsidR="001133EF" w:rsidRDefault="001133EF" w:rsidP="00C5162D">
            <w:pPr>
              <w:widowControl w:val="0"/>
              <w:spacing w:after="200"/>
              <w:rPr>
                <w:ins w:id="1048" w:author="JRCAFE(TM) Diskless" w:date="2019-11-18T13:45:00Z"/>
                <w:b w:val="0"/>
              </w:rPr>
            </w:pPr>
          </w:p>
        </w:tc>
        <w:tc>
          <w:tcPr>
            <w:tcW w:w="3681" w:type="dxa"/>
            <w:shd w:val="clear" w:color="auto" w:fill="auto"/>
          </w:tcPr>
          <w:p w:rsidR="001133EF" w:rsidRDefault="001133EF" w:rsidP="00C5162D">
            <w:pPr>
              <w:widowControl w:val="0"/>
              <w:spacing w:after="200"/>
              <w:rPr>
                <w:ins w:id="1049" w:author="JRCAFE(TM) Diskless" w:date="2019-11-18T13:45:00Z"/>
                <w:b w:val="0"/>
                <w:color w:val="000000"/>
              </w:rPr>
            </w:pPr>
          </w:p>
        </w:tc>
        <w:tc>
          <w:tcPr>
            <w:tcW w:w="3910" w:type="dxa"/>
            <w:shd w:val="clear" w:color="auto" w:fill="auto"/>
          </w:tcPr>
          <w:p w:rsidR="001133EF" w:rsidRDefault="001133EF" w:rsidP="00C5162D">
            <w:pPr>
              <w:widowControl w:val="0"/>
              <w:spacing w:after="200"/>
              <w:rPr>
                <w:ins w:id="1050" w:author="JRCAFE(TM) Diskless" w:date="2019-11-18T13:45:00Z"/>
                <w:b w:val="0"/>
                <w:color w:val="000000"/>
              </w:rPr>
            </w:pPr>
          </w:p>
        </w:tc>
      </w:tr>
      <w:tr w:rsidR="001133EF" w:rsidTr="00C5162D">
        <w:trPr>
          <w:trHeight w:val="509"/>
          <w:ins w:id="1051" w:author="JRCAFE(TM) Diskless" w:date="2019-11-18T13:45:00Z"/>
        </w:trPr>
        <w:tc>
          <w:tcPr>
            <w:tcW w:w="2078" w:type="dxa"/>
            <w:shd w:val="clear" w:color="auto" w:fill="auto"/>
          </w:tcPr>
          <w:p w:rsidR="001133EF" w:rsidRDefault="001133EF" w:rsidP="00C5162D">
            <w:pPr>
              <w:widowControl w:val="0"/>
              <w:spacing w:after="200"/>
              <w:rPr>
                <w:ins w:id="1052" w:author="JRCAFE(TM) Diskless" w:date="2019-11-18T13:45:00Z"/>
                <w:b w:val="0"/>
              </w:rPr>
            </w:pPr>
          </w:p>
        </w:tc>
        <w:tc>
          <w:tcPr>
            <w:tcW w:w="3681" w:type="dxa"/>
            <w:shd w:val="clear" w:color="auto" w:fill="auto"/>
          </w:tcPr>
          <w:p w:rsidR="001133EF" w:rsidRDefault="001133EF" w:rsidP="00C5162D">
            <w:pPr>
              <w:widowControl w:val="0"/>
              <w:spacing w:after="200"/>
              <w:rPr>
                <w:ins w:id="1053" w:author="JRCAFE(TM) Diskless" w:date="2019-11-18T13:45:00Z"/>
                <w:b w:val="0"/>
                <w:color w:val="000000"/>
              </w:rPr>
            </w:pPr>
          </w:p>
        </w:tc>
        <w:tc>
          <w:tcPr>
            <w:tcW w:w="3910" w:type="dxa"/>
            <w:shd w:val="clear" w:color="auto" w:fill="auto"/>
          </w:tcPr>
          <w:p w:rsidR="001133EF" w:rsidRDefault="001133EF" w:rsidP="00C5162D">
            <w:pPr>
              <w:widowControl w:val="0"/>
              <w:spacing w:after="200"/>
              <w:rPr>
                <w:ins w:id="1054" w:author="JRCAFE(TM) Diskless" w:date="2019-11-18T13:45:00Z"/>
                <w:b w:val="0"/>
                <w:color w:val="000000"/>
              </w:rPr>
            </w:pPr>
          </w:p>
        </w:tc>
      </w:tr>
      <w:tr w:rsidR="001133EF" w:rsidTr="00C5162D">
        <w:trPr>
          <w:trHeight w:val="509"/>
          <w:ins w:id="1055" w:author="JRCAFE(TM) Diskless" w:date="2019-11-18T13:45:00Z"/>
        </w:trPr>
        <w:tc>
          <w:tcPr>
            <w:tcW w:w="2078" w:type="dxa"/>
            <w:shd w:val="clear" w:color="auto" w:fill="auto"/>
          </w:tcPr>
          <w:p w:rsidR="001133EF" w:rsidRDefault="001133EF" w:rsidP="00C5162D">
            <w:pPr>
              <w:widowControl w:val="0"/>
              <w:spacing w:after="200"/>
              <w:rPr>
                <w:ins w:id="1056" w:author="JRCAFE(TM) Diskless" w:date="2019-11-18T13:45:00Z"/>
                <w:b w:val="0"/>
              </w:rPr>
            </w:pPr>
          </w:p>
        </w:tc>
        <w:tc>
          <w:tcPr>
            <w:tcW w:w="3681" w:type="dxa"/>
            <w:shd w:val="clear" w:color="auto" w:fill="auto"/>
          </w:tcPr>
          <w:p w:rsidR="001133EF" w:rsidRDefault="001133EF" w:rsidP="00C5162D">
            <w:pPr>
              <w:widowControl w:val="0"/>
              <w:spacing w:after="200"/>
              <w:rPr>
                <w:ins w:id="1057" w:author="JRCAFE(TM) Diskless" w:date="2019-11-18T13:45:00Z"/>
                <w:b w:val="0"/>
                <w:color w:val="000000"/>
              </w:rPr>
            </w:pPr>
          </w:p>
        </w:tc>
        <w:tc>
          <w:tcPr>
            <w:tcW w:w="3910" w:type="dxa"/>
            <w:shd w:val="clear" w:color="auto" w:fill="auto"/>
          </w:tcPr>
          <w:p w:rsidR="001133EF" w:rsidRDefault="001133EF" w:rsidP="00C5162D">
            <w:pPr>
              <w:widowControl w:val="0"/>
              <w:spacing w:after="200"/>
              <w:rPr>
                <w:ins w:id="1058" w:author="JRCAFE(TM) Diskless" w:date="2019-11-18T13:45:00Z"/>
                <w:b w:val="0"/>
                <w:color w:val="000000"/>
              </w:rPr>
            </w:pPr>
          </w:p>
        </w:tc>
      </w:tr>
    </w:tbl>
    <w:p w:rsidR="001133EF" w:rsidRDefault="001133EF" w:rsidP="001133EF">
      <w:pPr>
        <w:widowControl w:val="0"/>
        <w:ind w:right="20"/>
        <w:jc w:val="both"/>
        <w:rPr>
          <w:ins w:id="1059" w:author="JRCAFE(TM) Diskless" w:date="2019-11-18T13:45:00Z"/>
          <w:b w:val="0"/>
        </w:rPr>
      </w:pPr>
      <w:ins w:id="1060" w:author="JRCAFE(TM) Diskless" w:date="2019-11-18T13:45:00Z">
        <w:r>
          <w:rPr>
            <w:b w:val="0"/>
            <w:color w:val="000000"/>
            <w:sz w:val="16"/>
          </w:rPr>
          <w:t>Listed in reverse chronological order (most recent first).</w:t>
        </w:r>
      </w:ins>
    </w:p>
    <w:p w:rsidR="001133EF" w:rsidRDefault="001133EF" w:rsidP="001133EF">
      <w:pPr>
        <w:widowControl w:val="0"/>
        <w:ind w:right="20"/>
        <w:jc w:val="both"/>
        <w:rPr>
          <w:ins w:id="1061" w:author="JRCAFE(TM) Diskless" w:date="2019-11-18T13:45:00Z"/>
          <w:b w:val="0"/>
          <w:color w:val="000000"/>
        </w:rPr>
      </w:pPr>
    </w:p>
    <w:p w:rsidR="001133EF" w:rsidRDefault="001133EF" w:rsidP="001133EF">
      <w:pPr>
        <w:widowControl w:val="0"/>
        <w:ind w:right="20"/>
        <w:jc w:val="both"/>
        <w:rPr>
          <w:ins w:id="1062" w:author="JRCAFE(TM) Diskless" w:date="2019-11-18T13:45:00Z"/>
          <w:b w:val="0"/>
        </w:rPr>
      </w:pPr>
      <w:ins w:id="1063" w:author="JRCAFE(TM) Diskless" w:date="2019-11-18T13:45:00Z">
        <w:r>
          <w:rPr>
            <w:b w:val="0"/>
            <w:color w:val="000000"/>
          </w:rPr>
          <w:br/>
          <w:t>SKILLS</w:t>
        </w:r>
      </w:ins>
    </w:p>
    <w:tbl>
      <w:tblPr>
        <w:tblW w:w="9720" w:type="dxa"/>
        <w:tblLook w:val="04A0"/>
      </w:tblPr>
      <w:tblGrid>
        <w:gridCol w:w="3396"/>
        <w:gridCol w:w="3087"/>
        <w:gridCol w:w="3237"/>
      </w:tblGrid>
      <w:tr w:rsidR="001133EF" w:rsidTr="00C5162D">
        <w:trPr>
          <w:trHeight w:val="542"/>
          <w:ins w:id="1064" w:author="JRCAFE(TM) Diskless" w:date="2019-11-18T13:45:00Z"/>
        </w:trPr>
        <w:tc>
          <w:tcPr>
            <w:tcW w:w="3396" w:type="dxa"/>
            <w:shd w:val="clear" w:color="auto" w:fill="auto"/>
          </w:tcPr>
          <w:p w:rsidR="001133EF" w:rsidRDefault="001133EF" w:rsidP="00C5162D">
            <w:pPr>
              <w:widowControl w:val="0"/>
              <w:spacing w:after="200"/>
              <w:ind w:right="20"/>
              <w:rPr>
                <w:ins w:id="1065" w:author="JRCAFE(TM) Diskless" w:date="2019-11-18T13:45:00Z"/>
                <w:b w:val="0"/>
              </w:rPr>
            </w:pPr>
            <w:ins w:id="1066" w:author="JRCAFE(TM) Diskless" w:date="2019-11-18T13:45:00Z">
              <w:r>
                <w:rPr>
                  <w:b w:val="0"/>
                  <w:color w:val="000000"/>
                </w:rPr>
                <w:lastRenderedPageBreak/>
                <w:t>SKILLS</w:t>
              </w:r>
            </w:ins>
          </w:p>
        </w:tc>
        <w:tc>
          <w:tcPr>
            <w:tcW w:w="3087" w:type="dxa"/>
            <w:shd w:val="clear" w:color="auto" w:fill="auto"/>
          </w:tcPr>
          <w:p w:rsidR="001133EF" w:rsidRDefault="001133EF" w:rsidP="00C5162D">
            <w:pPr>
              <w:widowControl w:val="0"/>
              <w:spacing w:after="200"/>
              <w:ind w:right="20"/>
              <w:rPr>
                <w:ins w:id="1067" w:author="JRCAFE(TM) Diskless" w:date="2019-11-18T13:45:00Z"/>
                <w:b w:val="0"/>
              </w:rPr>
            </w:pPr>
            <w:ins w:id="1068" w:author="JRCAFE(TM) Diskless" w:date="2019-11-18T13:45:00Z">
              <w:r>
                <w:rPr>
                  <w:b w:val="0"/>
                  <w:color w:val="000000"/>
                </w:rPr>
                <w:t>Level of Competency</w:t>
              </w:r>
            </w:ins>
          </w:p>
        </w:tc>
        <w:tc>
          <w:tcPr>
            <w:tcW w:w="3237" w:type="dxa"/>
            <w:shd w:val="clear" w:color="auto" w:fill="auto"/>
          </w:tcPr>
          <w:p w:rsidR="001133EF" w:rsidRDefault="001133EF" w:rsidP="00C5162D">
            <w:pPr>
              <w:widowControl w:val="0"/>
              <w:spacing w:after="200"/>
              <w:ind w:right="20"/>
              <w:rPr>
                <w:ins w:id="1069" w:author="JRCAFE(TM) Diskless" w:date="2019-11-18T13:45:00Z"/>
                <w:b w:val="0"/>
              </w:rPr>
            </w:pPr>
            <w:ins w:id="1070" w:author="JRCAFE(TM) Diskless" w:date="2019-11-18T13:45:00Z">
              <w:r>
                <w:rPr>
                  <w:b w:val="0"/>
                  <w:color w:val="000000"/>
                </w:rPr>
                <w:t>Date Acquired</w:t>
              </w:r>
            </w:ins>
          </w:p>
        </w:tc>
      </w:tr>
      <w:tr w:rsidR="001133EF" w:rsidTr="00C5162D">
        <w:trPr>
          <w:trHeight w:val="542"/>
          <w:ins w:id="1071" w:author="JRCAFE(TM) Diskless" w:date="2019-11-18T13:45:00Z"/>
        </w:trPr>
        <w:tc>
          <w:tcPr>
            <w:tcW w:w="3396" w:type="dxa"/>
            <w:shd w:val="clear" w:color="auto" w:fill="auto"/>
          </w:tcPr>
          <w:p w:rsidR="001133EF" w:rsidRDefault="001133EF" w:rsidP="00C5162D">
            <w:pPr>
              <w:widowControl w:val="0"/>
              <w:spacing w:after="200"/>
              <w:ind w:right="20"/>
              <w:jc w:val="both"/>
              <w:rPr>
                <w:ins w:id="1072" w:author="JRCAFE(TM) Diskless" w:date="2019-11-18T13:45:00Z"/>
                <w:b w:val="0"/>
                <w:color w:val="000000"/>
              </w:rPr>
            </w:pPr>
          </w:p>
        </w:tc>
        <w:tc>
          <w:tcPr>
            <w:tcW w:w="3087" w:type="dxa"/>
            <w:shd w:val="clear" w:color="auto" w:fill="auto"/>
          </w:tcPr>
          <w:p w:rsidR="001133EF" w:rsidRDefault="001133EF" w:rsidP="00C5162D">
            <w:pPr>
              <w:widowControl w:val="0"/>
              <w:spacing w:after="200"/>
              <w:ind w:right="20"/>
              <w:jc w:val="both"/>
              <w:rPr>
                <w:ins w:id="1073" w:author="JRCAFE(TM) Diskless" w:date="2019-11-18T13:45:00Z"/>
                <w:b w:val="0"/>
                <w:color w:val="000000"/>
              </w:rPr>
            </w:pPr>
          </w:p>
        </w:tc>
        <w:tc>
          <w:tcPr>
            <w:tcW w:w="3237" w:type="dxa"/>
            <w:shd w:val="clear" w:color="auto" w:fill="auto"/>
          </w:tcPr>
          <w:p w:rsidR="001133EF" w:rsidRDefault="001133EF" w:rsidP="00C5162D">
            <w:pPr>
              <w:widowControl w:val="0"/>
              <w:spacing w:after="200"/>
              <w:ind w:right="20"/>
              <w:rPr>
                <w:ins w:id="1074" w:author="JRCAFE(TM) Diskless" w:date="2019-11-18T13:45:00Z"/>
                <w:b w:val="0"/>
              </w:rPr>
            </w:pPr>
          </w:p>
        </w:tc>
      </w:tr>
      <w:tr w:rsidR="001133EF" w:rsidTr="00C5162D">
        <w:trPr>
          <w:trHeight w:val="542"/>
          <w:ins w:id="1075" w:author="JRCAFE(TM) Diskless" w:date="2019-11-18T13:45:00Z"/>
        </w:trPr>
        <w:tc>
          <w:tcPr>
            <w:tcW w:w="3396" w:type="dxa"/>
            <w:shd w:val="clear" w:color="auto" w:fill="auto"/>
          </w:tcPr>
          <w:p w:rsidR="001133EF" w:rsidRDefault="001133EF" w:rsidP="00C5162D">
            <w:pPr>
              <w:widowControl w:val="0"/>
              <w:spacing w:after="200"/>
              <w:ind w:right="20"/>
              <w:jc w:val="both"/>
              <w:rPr>
                <w:ins w:id="1076" w:author="JRCAFE(TM) Diskless" w:date="2019-11-18T13:45:00Z"/>
                <w:b w:val="0"/>
                <w:color w:val="000000"/>
              </w:rPr>
            </w:pPr>
          </w:p>
        </w:tc>
        <w:tc>
          <w:tcPr>
            <w:tcW w:w="3087" w:type="dxa"/>
            <w:shd w:val="clear" w:color="auto" w:fill="auto"/>
          </w:tcPr>
          <w:p w:rsidR="001133EF" w:rsidRDefault="001133EF" w:rsidP="00C5162D">
            <w:pPr>
              <w:widowControl w:val="0"/>
              <w:spacing w:after="200"/>
              <w:ind w:right="20"/>
              <w:jc w:val="both"/>
              <w:rPr>
                <w:ins w:id="1077" w:author="JRCAFE(TM) Diskless" w:date="2019-11-18T13:45:00Z"/>
                <w:b w:val="0"/>
                <w:color w:val="000000"/>
              </w:rPr>
            </w:pPr>
          </w:p>
        </w:tc>
        <w:tc>
          <w:tcPr>
            <w:tcW w:w="3237" w:type="dxa"/>
            <w:shd w:val="clear" w:color="auto" w:fill="auto"/>
          </w:tcPr>
          <w:p w:rsidR="001133EF" w:rsidRDefault="001133EF" w:rsidP="00C5162D">
            <w:pPr>
              <w:widowControl w:val="0"/>
              <w:spacing w:after="200"/>
              <w:ind w:right="20"/>
              <w:rPr>
                <w:ins w:id="1078" w:author="JRCAFE(TM) Diskless" w:date="2019-11-18T13:45:00Z"/>
                <w:b w:val="0"/>
              </w:rPr>
            </w:pPr>
          </w:p>
        </w:tc>
      </w:tr>
      <w:tr w:rsidR="001133EF" w:rsidTr="00C5162D">
        <w:trPr>
          <w:trHeight w:val="542"/>
          <w:ins w:id="1079" w:author="JRCAFE(TM) Diskless" w:date="2019-11-18T13:45:00Z"/>
        </w:trPr>
        <w:tc>
          <w:tcPr>
            <w:tcW w:w="3396" w:type="dxa"/>
            <w:shd w:val="clear" w:color="auto" w:fill="auto"/>
          </w:tcPr>
          <w:p w:rsidR="001133EF" w:rsidRDefault="001133EF" w:rsidP="00C5162D">
            <w:pPr>
              <w:widowControl w:val="0"/>
              <w:spacing w:after="200"/>
              <w:ind w:right="20"/>
              <w:jc w:val="both"/>
              <w:rPr>
                <w:ins w:id="1080" w:author="JRCAFE(TM) Diskless" w:date="2019-11-18T13:45:00Z"/>
                <w:b w:val="0"/>
                <w:color w:val="000000"/>
              </w:rPr>
            </w:pPr>
          </w:p>
        </w:tc>
        <w:tc>
          <w:tcPr>
            <w:tcW w:w="3087" w:type="dxa"/>
            <w:shd w:val="clear" w:color="auto" w:fill="auto"/>
          </w:tcPr>
          <w:p w:rsidR="001133EF" w:rsidRDefault="001133EF" w:rsidP="00C5162D">
            <w:pPr>
              <w:widowControl w:val="0"/>
              <w:spacing w:after="200"/>
              <w:ind w:right="20"/>
              <w:jc w:val="both"/>
              <w:rPr>
                <w:ins w:id="1081" w:author="JRCAFE(TM) Diskless" w:date="2019-11-18T13:45:00Z"/>
                <w:b w:val="0"/>
                <w:color w:val="000000"/>
              </w:rPr>
            </w:pPr>
          </w:p>
        </w:tc>
        <w:tc>
          <w:tcPr>
            <w:tcW w:w="3237" w:type="dxa"/>
            <w:shd w:val="clear" w:color="auto" w:fill="auto"/>
          </w:tcPr>
          <w:p w:rsidR="001133EF" w:rsidRDefault="001133EF" w:rsidP="00C5162D">
            <w:pPr>
              <w:widowControl w:val="0"/>
              <w:spacing w:after="200"/>
              <w:ind w:right="20"/>
              <w:rPr>
                <w:ins w:id="1082" w:author="JRCAFE(TM) Diskless" w:date="2019-11-18T13:45:00Z"/>
                <w:b w:val="0"/>
              </w:rPr>
            </w:pPr>
          </w:p>
        </w:tc>
      </w:tr>
    </w:tbl>
    <w:p w:rsidR="001133EF" w:rsidRDefault="001133EF" w:rsidP="001133EF">
      <w:pPr>
        <w:widowControl w:val="0"/>
        <w:ind w:right="20"/>
        <w:jc w:val="both"/>
        <w:rPr>
          <w:ins w:id="1083" w:author="JRCAFE(TM) Diskless" w:date="2019-11-18T13:45:00Z"/>
          <w:b w:val="0"/>
          <w:color w:val="000000"/>
        </w:rPr>
      </w:pPr>
    </w:p>
    <w:p w:rsidR="001133EF" w:rsidRDefault="001133EF" w:rsidP="001133EF">
      <w:pPr>
        <w:widowControl w:val="0"/>
        <w:ind w:right="20"/>
        <w:jc w:val="both"/>
        <w:rPr>
          <w:ins w:id="1084" w:author="JRCAFE(TM) Diskless" w:date="2019-11-18T13:45:00Z"/>
          <w:b w:val="0"/>
          <w:color w:val="000000"/>
        </w:rPr>
      </w:pPr>
    </w:p>
    <w:p w:rsidR="001133EF" w:rsidRDefault="001133EF" w:rsidP="001133EF">
      <w:pPr>
        <w:widowControl w:val="0"/>
        <w:ind w:right="20"/>
        <w:jc w:val="both"/>
        <w:rPr>
          <w:ins w:id="1085" w:author="JRCAFE(TM) Diskless" w:date="2019-11-18T13:45:00Z"/>
          <w:b w:val="0"/>
        </w:rPr>
      </w:pPr>
      <w:ins w:id="1086" w:author="JRCAFE(TM) Diskless" w:date="2019-11-18T13:45:00Z">
        <w:r>
          <w:rPr>
            <w:b w:val="0"/>
            <w:color w:val="000000"/>
          </w:rPr>
          <w:t>TRAININGS, SEMINARS OR WORKSHOP ATTENDED</w:t>
        </w:r>
      </w:ins>
    </w:p>
    <w:tbl>
      <w:tblPr>
        <w:tblW w:w="9679" w:type="dxa"/>
        <w:tblLook w:val="04A0"/>
      </w:tblPr>
      <w:tblGrid>
        <w:gridCol w:w="1989"/>
        <w:gridCol w:w="7690"/>
      </w:tblGrid>
      <w:tr w:rsidR="001133EF" w:rsidTr="00C5162D">
        <w:trPr>
          <w:trHeight w:val="502"/>
          <w:ins w:id="1087" w:author="JRCAFE(TM) Diskless" w:date="2019-11-18T13:45:00Z"/>
        </w:trPr>
        <w:tc>
          <w:tcPr>
            <w:tcW w:w="1989" w:type="dxa"/>
            <w:shd w:val="clear" w:color="auto" w:fill="auto"/>
          </w:tcPr>
          <w:p w:rsidR="001133EF" w:rsidRDefault="001133EF" w:rsidP="00C5162D">
            <w:pPr>
              <w:widowControl w:val="0"/>
              <w:spacing w:after="200"/>
              <w:ind w:right="20"/>
              <w:jc w:val="both"/>
              <w:rPr>
                <w:ins w:id="1088" w:author="JRCAFE(TM) Diskless" w:date="2019-11-18T13:45:00Z"/>
                <w:b w:val="0"/>
              </w:rPr>
            </w:pPr>
            <w:ins w:id="1089" w:author="JRCAFE(TM) Diskless" w:date="2019-11-18T13:45:00Z">
              <w:r>
                <w:rPr>
                  <w:b w:val="0"/>
                  <w:color w:val="000000"/>
                </w:rPr>
                <w:t>Inclusive Dates</w:t>
              </w:r>
            </w:ins>
          </w:p>
        </w:tc>
        <w:tc>
          <w:tcPr>
            <w:tcW w:w="7689" w:type="dxa"/>
            <w:shd w:val="clear" w:color="auto" w:fill="auto"/>
          </w:tcPr>
          <w:p w:rsidR="001133EF" w:rsidRDefault="001133EF" w:rsidP="00C5162D">
            <w:pPr>
              <w:widowControl w:val="0"/>
              <w:spacing w:after="200"/>
              <w:ind w:right="20"/>
              <w:jc w:val="both"/>
              <w:rPr>
                <w:ins w:id="1090" w:author="JRCAFE(TM) Diskless" w:date="2019-11-18T13:45:00Z"/>
                <w:b w:val="0"/>
              </w:rPr>
            </w:pPr>
            <w:ins w:id="1091" w:author="JRCAFE(TM) Diskless" w:date="2019-11-18T13:45:00Z">
              <w:r>
                <w:rPr>
                  <w:b w:val="0"/>
                  <w:color w:val="000000"/>
                </w:rPr>
                <w:t>Title of Training, Seminar or Workshop</w:t>
              </w:r>
            </w:ins>
          </w:p>
        </w:tc>
      </w:tr>
      <w:tr w:rsidR="001133EF" w:rsidTr="00C5162D">
        <w:trPr>
          <w:trHeight w:val="502"/>
          <w:ins w:id="1092" w:author="JRCAFE(TM) Diskless" w:date="2019-11-18T13:45:00Z"/>
        </w:trPr>
        <w:tc>
          <w:tcPr>
            <w:tcW w:w="1989" w:type="dxa"/>
            <w:shd w:val="clear" w:color="auto" w:fill="auto"/>
          </w:tcPr>
          <w:p w:rsidR="001133EF" w:rsidRDefault="001133EF" w:rsidP="00C5162D">
            <w:pPr>
              <w:widowControl w:val="0"/>
              <w:spacing w:after="200"/>
              <w:ind w:right="20"/>
              <w:rPr>
                <w:ins w:id="1093" w:author="JRCAFE(TM) Diskless" w:date="2019-11-18T13:45:00Z"/>
                <w:b w:val="0"/>
              </w:rPr>
            </w:pPr>
            <w:ins w:id="1094" w:author="JRCAFE(TM) Diskless" w:date="2019-11-18T13:45:00Z">
              <w:r>
                <w:rPr>
                  <w:b w:val="0"/>
                  <w:color w:val="000000"/>
                </w:rPr>
                <w:t>05-07-2016</w:t>
              </w:r>
            </w:ins>
          </w:p>
        </w:tc>
        <w:tc>
          <w:tcPr>
            <w:tcW w:w="7689" w:type="dxa"/>
            <w:shd w:val="clear" w:color="auto" w:fill="auto"/>
          </w:tcPr>
          <w:p w:rsidR="001133EF" w:rsidRDefault="001133EF" w:rsidP="00C5162D">
            <w:pPr>
              <w:widowControl w:val="0"/>
              <w:spacing w:after="200"/>
              <w:ind w:right="20"/>
              <w:jc w:val="both"/>
              <w:rPr>
                <w:ins w:id="1095" w:author="JRCAFE(TM) Diskless" w:date="2019-11-18T13:45:00Z"/>
                <w:b w:val="0"/>
              </w:rPr>
            </w:pPr>
            <w:ins w:id="1096" w:author="JRCAFE(TM) Diskless" w:date="2019-11-18T13:45:00Z">
              <w:r>
                <w:rPr>
                  <w:b w:val="0"/>
                  <w:color w:val="000000"/>
                </w:rPr>
                <w:t xml:space="preserve"> How It Works</w:t>
              </w:r>
            </w:ins>
          </w:p>
        </w:tc>
      </w:tr>
      <w:tr w:rsidR="001133EF" w:rsidTr="00C5162D">
        <w:trPr>
          <w:trHeight w:val="502"/>
          <w:ins w:id="1097" w:author="JRCAFE(TM) Diskless" w:date="2019-11-18T13:45:00Z"/>
        </w:trPr>
        <w:tc>
          <w:tcPr>
            <w:tcW w:w="1989" w:type="dxa"/>
            <w:shd w:val="clear" w:color="auto" w:fill="auto"/>
          </w:tcPr>
          <w:p w:rsidR="001133EF" w:rsidRDefault="001133EF" w:rsidP="00C5162D">
            <w:pPr>
              <w:widowControl w:val="0"/>
              <w:spacing w:after="200"/>
              <w:ind w:right="20"/>
              <w:rPr>
                <w:ins w:id="1098" w:author="JRCAFE(TM) Diskless" w:date="2019-11-18T13:45:00Z"/>
                <w:b w:val="0"/>
              </w:rPr>
            </w:pPr>
          </w:p>
        </w:tc>
        <w:tc>
          <w:tcPr>
            <w:tcW w:w="7689" w:type="dxa"/>
            <w:shd w:val="clear" w:color="auto" w:fill="auto"/>
          </w:tcPr>
          <w:p w:rsidR="001133EF" w:rsidRDefault="001133EF" w:rsidP="00C5162D">
            <w:pPr>
              <w:widowControl w:val="0"/>
              <w:spacing w:after="200"/>
              <w:ind w:right="20"/>
              <w:jc w:val="both"/>
              <w:rPr>
                <w:ins w:id="1099" w:author="JRCAFE(TM) Diskless" w:date="2019-11-18T13:45:00Z"/>
                <w:b w:val="0"/>
                <w:color w:val="000000"/>
              </w:rPr>
            </w:pPr>
          </w:p>
        </w:tc>
      </w:tr>
      <w:tr w:rsidR="001133EF" w:rsidTr="00C5162D">
        <w:trPr>
          <w:trHeight w:val="502"/>
          <w:ins w:id="1100" w:author="JRCAFE(TM) Diskless" w:date="2019-11-18T13:45:00Z"/>
        </w:trPr>
        <w:tc>
          <w:tcPr>
            <w:tcW w:w="1989" w:type="dxa"/>
            <w:shd w:val="clear" w:color="auto" w:fill="auto"/>
          </w:tcPr>
          <w:p w:rsidR="001133EF" w:rsidRDefault="001133EF" w:rsidP="00C5162D">
            <w:pPr>
              <w:widowControl w:val="0"/>
              <w:spacing w:after="200"/>
              <w:ind w:right="20"/>
              <w:rPr>
                <w:ins w:id="1101" w:author="JRCAFE(TM) Diskless" w:date="2019-11-18T13:45:00Z"/>
                <w:b w:val="0"/>
              </w:rPr>
            </w:pPr>
          </w:p>
        </w:tc>
        <w:tc>
          <w:tcPr>
            <w:tcW w:w="7689" w:type="dxa"/>
            <w:shd w:val="clear" w:color="auto" w:fill="auto"/>
          </w:tcPr>
          <w:p w:rsidR="001133EF" w:rsidRDefault="001133EF" w:rsidP="00C5162D">
            <w:pPr>
              <w:widowControl w:val="0"/>
              <w:spacing w:after="200"/>
              <w:ind w:right="20"/>
              <w:jc w:val="both"/>
              <w:rPr>
                <w:ins w:id="1102" w:author="JRCAFE(TM) Diskless" w:date="2019-11-18T13:45:00Z"/>
                <w:b w:val="0"/>
                <w:color w:val="000000"/>
              </w:rPr>
            </w:pPr>
          </w:p>
        </w:tc>
      </w:tr>
      <w:tr w:rsidR="001133EF" w:rsidTr="00C5162D">
        <w:trPr>
          <w:trHeight w:val="502"/>
          <w:ins w:id="1103" w:author="JRCAFE(TM) Diskless" w:date="2019-11-18T13:45:00Z"/>
        </w:trPr>
        <w:tc>
          <w:tcPr>
            <w:tcW w:w="1989" w:type="dxa"/>
            <w:shd w:val="clear" w:color="auto" w:fill="auto"/>
          </w:tcPr>
          <w:p w:rsidR="001133EF" w:rsidRDefault="001133EF" w:rsidP="00C5162D">
            <w:pPr>
              <w:widowControl w:val="0"/>
              <w:spacing w:after="200"/>
              <w:ind w:right="20"/>
              <w:rPr>
                <w:ins w:id="1104" w:author="JRCAFE(TM) Diskless" w:date="2019-11-18T13:45:00Z"/>
                <w:b w:val="0"/>
              </w:rPr>
            </w:pPr>
          </w:p>
        </w:tc>
        <w:tc>
          <w:tcPr>
            <w:tcW w:w="7689" w:type="dxa"/>
            <w:shd w:val="clear" w:color="auto" w:fill="auto"/>
          </w:tcPr>
          <w:p w:rsidR="001133EF" w:rsidRDefault="001133EF" w:rsidP="00C5162D">
            <w:pPr>
              <w:widowControl w:val="0"/>
              <w:spacing w:after="200"/>
              <w:ind w:right="20"/>
              <w:jc w:val="both"/>
              <w:rPr>
                <w:ins w:id="1105" w:author="JRCAFE(TM) Diskless" w:date="2019-11-18T13:45:00Z"/>
                <w:b w:val="0"/>
                <w:color w:val="000000"/>
              </w:rPr>
            </w:pPr>
          </w:p>
        </w:tc>
      </w:tr>
    </w:tbl>
    <w:p w:rsidR="001133EF" w:rsidRDefault="001133EF" w:rsidP="001133EF">
      <w:pPr>
        <w:widowControl w:val="0"/>
        <w:spacing w:line="360" w:lineRule="auto"/>
        <w:ind w:right="20"/>
        <w:jc w:val="both"/>
        <w:rPr>
          <w:ins w:id="1106" w:author="JRCAFE(TM) Diskless" w:date="2019-11-18T13:45:00Z"/>
          <w:b w:val="0"/>
        </w:rPr>
      </w:pPr>
      <w:ins w:id="1107" w:author="JRCAFE(TM) Diskless" w:date="2019-11-18T13:45:00Z">
        <w:r>
          <w:rPr>
            <w:rFonts w:cs="Times New Roman"/>
            <w:b w:val="0"/>
            <w:bCs/>
            <w:color w:val="000000"/>
            <w:sz w:val="16"/>
            <w:szCs w:val="24"/>
            <w:shd w:val="clear" w:color="auto" w:fill="FFFFFF"/>
          </w:rPr>
          <w:t>Listed in reverse chronological order (most recent first).</w:t>
        </w:r>
      </w:ins>
    </w:p>
    <w:p w:rsidR="001133EF" w:rsidRDefault="001133EF" w:rsidP="001133EF">
      <w:pPr>
        <w:widowControl w:val="0"/>
        <w:spacing w:line="360" w:lineRule="auto"/>
        <w:ind w:right="20"/>
        <w:jc w:val="both"/>
        <w:rPr>
          <w:ins w:id="1108" w:author="JRCAFE(TM) Diskless" w:date="2019-11-18T13:45:00Z"/>
          <w:rFonts w:cs="Times New Roman"/>
          <w:b w:val="0"/>
          <w:sz w:val="16"/>
          <w:szCs w:val="24"/>
          <w:highlight w:val="white"/>
        </w:rPr>
      </w:pPr>
    </w:p>
    <w:p w:rsidR="001133EF" w:rsidRDefault="001133EF" w:rsidP="001133EF">
      <w:pPr>
        <w:widowControl w:val="0"/>
        <w:spacing w:line="360" w:lineRule="auto"/>
        <w:ind w:right="20"/>
        <w:jc w:val="both"/>
        <w:rPr>
          <w:ins w:id="1109" w:author="JRCAFE(TM) Diskless" w:date="2019-11-18T13:45:00Z"/>
          <w:rFonts w:cs="Times New Roman"/>
          <w:b w:val="0"/>
          <w:sz w:val="16"/>
          <w:szCs w:val="24"/>
          <w:highlight w:val="white"/>
        </w:rPr>
      </w:pPr>
    </w:p>
    <w:p w:rsidR="001133EF" w:rsidRDefault="001133EF" w:rsidP="001133EF">
      <w:pPr>
        <w:widowControl w:val="0"/>
        <w:spacing w:line="360" w:lineRule="auto"/>
        <w:ind w:right="20"/>
        <w:jc w:val="both"/>
        <w:rPr>
          <w:ins w:id="1110" w:author="JRCAFE(TM) Diskless" w:date="2019-11-18T13:45:00Z"/>
          <w:rFonts w:cs="Times New Roman"/>
          <w:b w:val="0"/>
          <w:sz w:val="16"/>
          <w:szCs w:val="24"/>
          <w:highlight w:val="white"/>
        </w:rPr>
      </w:pPr>
    </w:p>
    <w:p w:rsidR="001133EF" w:rsidRDefault="001133EF">
      <w:pPr>
        <w:widowControl w:val="0"/>
        <w:spacing w:line="360" w:lineRule="auto"/>
        <w:ind w:right="20"/>
        <w:jc w:val="both"/>
        <w:rPr>
          <w:rFonts w:cs="Times New Roman"/>
          <w:b w:val="0"/>
          <w:sz w:val="16"/>
          <w:szCs w:val="24"/>
          <w:highlight w:val="white"/>
        </w:rPr>
        <w:sectPr w:rsidR="001133EF">
          <w:headerReference w:type="default" r:id="rId37"/>
          <w:footerReference w:type="default" r:id="rId38"/>
          <w:pgSz w:w="12240" w:h="15840"/>
          <w:pgMar w:top="1440" w:right="1440" w:bottom="1440" w:left="2160" w:header="720" w:footer="288" w:gutter="0"/>
          <w:cols w:space="720"/>
          <w:formProt w:val="0"/>
          <w:docGrid w:linePitch="360"/>
        </w:sectPr>
      </w:pPr>
    </w:p>
    <w:p w:rsidR="00B4569D" w:rsidRDefault="00872851">
      <w:pPr>
        <w:spacing w:line="360" w:lineRule="auto"/>
        <w:rPr>
          <w:b w:val="0"/>
          <w:sz w:val="22"/>
        </w:rPr>
      </w:pPr>
      <w:r>
        <w:rPr>
          <w:sz w:val="22"/>
        </w:rPr>
        <w:lastRenderedPageBreak/>
        <w:t>ADVISER’S ACCEPTANCE FORM</w:t>
      </w:r>
    </w:p>
    <w:p w:rsidR="00B4569D" w:rsidRDefault="00B4569D">
      <w:pPr>
        <w:spacing w:line="360" w:lineRule="auto"/>
        <w:rPr>
          <w:b w:val="0"/>
          <w:sz w:val="22"/>
        </w:rPr>
      </w:pPr>
    </w:p>
    <w:p w:rsidR="00B4569D" w:rsidRDefault="00B4569D">
      <w:pPr>
        <w:spacing w:line="360" w:lineRule="auto"/>
        <w:jc w:val="left"/>
        <w:rPr>
          <w:sz w:val="22"/>
        </w:rPr>
      </w:pPr>
    </w:p>
    <w:p w:rsidR="00B4569D" w:rsidRDefault="00872851">
      <w:pPr>
        <w:spacing w:line="360" w:lineRule="auto"/>
        <w:jc w:val="left"/>
        <w:rPr>
          <w:sz w:val="22"/>
        </w:rPr>
      </w:pPr>
      <w:r>
        <w:rPr>
          <w:sz w:val="22"/>
        </w:rPr>
        <w:t>NAME OF PROPONENTS:</w:t>
      </w:r>
      <w:r>
        <w:rPr>
          <w:sz w:val="22"/>
        </w:rPr>
        <w:tab/>
      </w:r>
      <w:r>
        <w:rPr>
          <w:sz w:val="22"/>
        </w:rPr>
        <w:tab/>
      </w:r>
      <w:r>
        <w:rPr>
          <w:b w:val="0"/>
          <w:color w:val="000000"/>
          <w:szCs w:val="24"/>
        </w:rPr>
        <w:t>Cataga, John Elhie G</w:t>
      </w:r>
    </w:p>
    <w:p w:rsidR="00B4569D" w:rsidRDefault="00872851">
      <w:pPr>
        <w:spacing w:line="360" w:lineRule="auto"/>
        <w:jc w:val="left"/>
        <w:rPr>
          <w:b w:val="0"/>
          <w:sz w:val="22"/>
        </w:rPr>
      </w:pPr>
      <w:r>
        <w:rPr>
          <w:sz w:val="22"/>
        </w:rPr>
        <w:tab/>
      </w:r>
      <w:r>
        <w:rPr>
          <w:sz w:val="22"/>
        </w:rPr>
        <w:tab/>
      </w:r>
      <w:r>
        <w:rPr>
          <w:sz w:val="22"/>
        </w:rPr>
        <w:tab/>
      </w:r>
      <w:r>
        <w:rPr>
          <w:sz w:val="22"/>
        </w:rPr>
        <w:tab/>
      </w:r>
      <w:r>
        <w:rPr>
          <w:sz w:val="22"/>
        </w:rPr>
        <w:tab/>
      </w:r>
      <w:ins w:id="1113" w:author="JRCAFE(TM) Diskless" w:date="2019-11-18T13:50:00Z">
        <w:r w:rsidR="001133EF">
          <w:rPr>
            <w:b w:val="0"/>
            <w:color w:val="000000"/>
            <w:szCs w:val="24"/>
          </w:rPr>
          <w:t>Dela Vega, Juluis M.</w:t>
        </w:r>
      </w:ins>
      <w:del w:id="1114" w:author="JRCAFE(TM) Diskless" w:date="2019-11-18T13:50:00Z">
        <w:r w:rsidDel="001133EF">
          <w:rPr>
            <w:b w:val="0"/>
            <w:color w:val="000000"/>
            <w:szCs w:val="24"/>
          </w:rPr>
          <w:delText>Gabat, Jerome B.</w:delText>
        </w:r>
      </w:del>
    </w:p>
    <w:p w:rsidR="00B4569D" w:rsidRDefault="00872851">
      <w:pPr>
        <w:spacing w:line="360" w:lineRule="auto"/>
        <w:jc w:val="left"/>
        <w:rPr>
          <w:b w:val="0"/>
          <w:sz w:val="22"/>
        </w:rPr>
      </w:pPr>
      <w:r>
        <w:rPr>
          <w:sz w:val="22"/>
        </w:rPr>
        <w:tab/>
      </w:r>
      <w:r>
        <w:rPr>
          <w:sz w:val="22"/>
        </w:rPr>
        <w:tab/>
      </w:r>
      <w:r>
        <w:rPr>
          <w:sz w:val="22"/>
        </w:rPr>
        <w:tab/>
      </w:r>
      <w:r>
        <w:rPr>
          <w:sz w:val="22"/>
        </w:rPr>
        <w:tab/>
      </w:r>
      <w:r>
        <w:rPr>
          <w:sz w:val="22"/>
        </w:rPr>
        <w:tab/>
      </w:r>
      <w:r>
        <w:rPr>
          <w:b w:val="0"/>
          <w:color w:val="000000"/>
          <w:szCs w:val="24"/>
        </w:rPr>
        <w:t>Ga</w:t>
      </w:r>
      <w:ins w:id="1115" w:author="JRCAFE(TM) Diskless" w:date="2019-11-18T13:49:00Z">
        <w:r w:rsidR="001133EF">
          <w:rPr>
            <w:b w:val="0"/>
            <w:color w:val="000000"/>
            <w:szCs w:val="24"/>
          </w:rPr>
          <w:t>bat</w:t>
        </w:r>
      </w:ins>
      <w:ins w:id="1116" w:author="JRCAFE(TM) Diskless" w:date="2019-11-18T13:50:00Z">
        <w:r w:rsidR="001133EF">
          <w:rPr>
            <w:b w:val="0"/>
            <w:color w:val="000000"/>
            <w:szCs w:val="24"/>
          </w:rPr>
          <w:t>, Jerome B.</w:t>
        </w:r>
      </w:ins>
      <w:del w:id="1117" w:author="JRCAFE(TM) Diskless" w:date="2019-11-18T13:49:00Z">
        <w:r w:rsidDel="001133EF">
          <w:rPr>
            <w:b w:val="0"/>
            <w:color w:val="000000"/>
            <w:szCs w:val="24"/>
          </w:rPr>
          <w:delText>rcia, Apple Jean M.</w:delText>
        </w:r>
      </w:del>
    </w:p>
    <w:p w:rsidR="00B4569D" w:rsidRDefault="001133EF">
      <w:pPr>
        <w:spacing w:line="360" w:lineRule="auto"/>
        <w:jc w:val="left"/>
        <w:rPr>
          <w:sz w:val="22"/>
        </w:rPr>
      </w:pPr>
      <w:ins w:id="1118" w:author="JRCAFE(TM) Diskless" w:date="2019-11-18T13:49:00Z">
        <w:r>
          <w:rPr>
            <w:sz w:val="22"/>
          </w:rPr>
          <w:tab/>
        </w:r>
        <w:r>
          <w:rPr>
            <w:sz w:val="22"/>
          </w:rPr>
          <w:tab/>
        </w:r>
        <w:r>
          <w:rPr>
            <w:sz w:val="22"/>
          </w:rPr>
          <w:tab/>
        </w:r>
        <w:r>
          <w:rPr>
            <w:sz w:val="22"/>
          </w:rPr>
          <w:tab/>
        </w:r>
        <w:r>
          <w:rPr>
            <w:sz w:val="22"/>
          </w:rPr>
          <w:tab/>
          <w:t>Garcia, Apple Jean M.</w:t>
        </w:r>
      </w:ins>
    </w:p>
    <w:p w:rsidR="00B4569D" w:rsidRDefault="00872851">
      <w:pPr>
        <w:spacing w:line="360" w:lineRule="auto"/>
        <w:jc w:val="left"/>
        <w:rPr>
          <w:b w:val="0"/>
          <w:sz w:val="22"/>
        </w:rPr>
      </w:pPr>
      <w:r>
        <w:rPr>
          <w:sz w:val="22"/>
        </w:rPr>
        <w:t>APPROVED RESEARCHE TITLE:</w:t>
      </w:r>
      <w:r>
        <w:rPr>
          <w:sz w:val="22"/>
        </w:rPr>
        <w:tab/>
      </w:r>
      <w:ins w:id="1119" w:author="Gaaaab" w:date="2019-07-24T00:34:00Z">
        <w:r w:rsidR="008747D8">
          <w:rPr>
            <w:b w:val="0"/>
            <w:sz w:val="22"/>
          </w:rPr>
          <w:t>Automated Tricycle Fare Meter</w:t>
        </w:r>
      </w:ins>
      <w:del w:id="1120" w:author="Gaaaab" w:date="2019-07-24T00:34:00Z">
        <w:r w:rsidDel="008747D8">
          <w:rPr>
            <w:b w:val="0"/>
            <w:sz w:val="22"/>
          </w:rPr>
          <w:delText>MCU-Based Automated Fare Meter for tricycle</w:delText>
        </w:r>
      </w:del>
    </w:p>
    <w:p w:rsidR="00B4569D" w:rsidRDefault="00B4569D">
      <w:pPr>
        <w:spacing w:line="360" w:lineRule="auto"/>
        <w:jc w:val="left"/>
        <w:rPr>
          <w:sz w:val="22"/>
        </w:rPr>
      </w:pPr>
    </w:p>
    <w:p w:rsidR="00B4569D" w:rsidRDefault="00872851">
      <w:pPr>
        <w:spacing w:line="360" w:lineRule="auto"/>
        <w:jc w:val="left"/>
        <w:rPr>
          <w:sz w:val="22"/>
        </w:rPr>
      </w:pPr>
      <w:r>
        <w:rPr>
          <w:sz w:val="22"/>
        </w:rPr>
        <w:t>AREA OF STUDY:</w:t>
      </w:r>
      <w:r>
        <w:rPr>
          <w:sz w:val="22"/>
        </w:rPr>
        <w:tab/>
      </w:r>
      <w:r>
        <w:rPr>
          <w:sz w:val="22"/>
        </w:rPr>
        <w:tab/>
      </w:r>
      <w:r>
        <w:rPr>
          <w:sz w:val="22"/>
        </w:rPr>
        <w:tab/>
      </w:r>
      <w:r>
        <w:rPr>
          <w:b w:val="0"/>
        </w:rPr>
        <w:t>Design Project</w:t>
      </w:r>
    </w:p>
    <w:p w:rsidR="00B4569D" w:rsidRDefault="00B4569D">
      <w:pPr>
        <w:spacing w:line="360" w:lineRule="auto"/>
        <w:rPr>
          <w:b w:val="0"/>
          <w:sz w:val="22"/>
        </w:rPr>
      </w:pPr>
    </w:p>
    <w:p w:rsidR="00B4569D" w:rsidRDefault="00872851">
      <w:pPr>
        <w:widowControl w:val="0"/>
        <w:spacing w:line="360" w:lineRule="auto"/>
        <w:ind w:right="60"/>
        <w:rPr>
          <w:sz w:val="20"/>
        </w:rPr>
      </w:pPr>
      <w:r>
        <w:rPr>
          <w:sz w:val="20"/>
        </w:rPr>
        <w:tab/>
      </w:r>
      <w:r>
        <w:rPr>
          <w:sz w:val="20"/>
        </w:rPr>
        <w:tab/>
      </w:r>
      <w:r>
        <w:rPr>
          <w:sz w:val="20"/>
        </w:rPr>
        <w:tab/>
      </w:r>
    </w:p>
    <w:p w:rsidR="00B4569D" w:rsidRDefault="00872851">
      <w:pPr>
        <w:widowControl w:val="0"/>
        <w:spacing w:line="360" w:lineRule="auto"/>
        <w:ind w:right="60"/>
        <w:rPr>
          <w:sz w:val="20"/>
        </w:rPr>
      </w:pPr>
      <w:r>
        <w:rPr>
          <w:sz w:val="20"/>
        </w:rPr>
        <w:t>CONFORME:</w:t>
      </w:r>
    </w:p>
    <w:p w:rsidR="00B4569D" w:rsidRDefault="00B4569D">
      <w:pPr>
        <w:widowControl w:val="0"/>
        <w:spacing w:line="360" w:lineRule="auto"/>
        <w:ind w:right="60"/>
        <w:rPr>
          <w:sz w:val="20"/>
        </w:rPr>
      </w:pPr>
    </w:p>
    <w:p w:rsidR="00B4569D" w:rsidRDefault="00B4569D">
      <w:pPr>
        <w:widowControl w:val="0"/>
        <w:spacing w:line="360" w:lineRule="auto"/>
        <w:ind w:right="60"/>
        <w:rPr>
          <w:sz w:val="20"/>
        </w:rPr>
      </w:pPr>
    </w:p>
    <w:p w:rsidR="00B4569D" w:rsidRDefault="00872851">
      <w:pPr>
        <w:widowControl w:val="0"/>
        <w:spacing w:line="360" w:lineRule="auto"/>
        <w:ind w:right="60"/>
        <w:rPr>
          <w:b w:val="0"/>
        </w:rPr>
      </w:pPr>
      <w:r>
        <w:rPr>
          <w:b w:val="0"/>
        </w:rPr>
        <w:t>Engr. Elizier L. Obamos, ME, CpE</w:t>
      </w:r>
    </w:p>
    <w:p w:rsidR="00B4569D" w:rsidRDefault="00872851">
      <w:pPr>
        <w:widowControl w:val="0"/>
        <w:spacing w:line="360" w:lineRule="auto"/>
        <w:ind w:right="60"/>
        <w:rPr>
          <w:b w:val="0"/>
          <w:sz w:val="20"/>
        </w:rPr>
      </w:pPr>
      <w:r>
        <w:rPr>
          <w:sz w:val="20"/>
        </w:rPr>
        <w:t>Thesis</w:t>
      </w:r>
    </w:p>
    <w:p w:rsidR="00B4569D" w:rsidRDefault="00B4569D">
      <w:pPr>
        <w:widowControl w:val="0"/>
        <w:spacing w:line="360" w:lineRule="auto"/>
        <w:ind w:right="60"/>
        <w:rPr>
          <w:sz w:val="20"/>
        </w:rPr>
      </w:pPr>
    </w:p>
    <w:p w:rsidR="00B4569D" w:rsidRDefault="00B4569D">
      <w:pPr>
        <w:widowControl w:val="0"/>
        <w:spacing w:line="360" w:lineRule="auto"/>
        <w:ind w:right="60"/>
        <w:rPr>
          <w:sz w:val="20"/>
        </w:rPr>
      </w:pPr>
    </w:p>
    <w:p w:rsidR="00B4569D" w:rsidRDefault="00872851">
      <w:pPr>
        <w:widowControl w:val="0"/>
        <w:spacing w:line="360" w:lineRule="auto"/>
        <w:ind w:right="60"/>
        <w:rPr>
          <w:b w:val="0"/>
          <w:sz w:val="20"/>
        </w:rPr>
      </w:pPr>
      <w:r>
        <w:rPr>
          <w:sz w:val="20"/>
        </w:rPr>
        <w:t>APPROVED BY:</w:t>
      </w:r>
    </w:p>
    <w:p w:rsidR="00B4569D" w:rsidRDefault="00B4569D">
      <w:pPr>
        <w:widowControl w:val="0"/>
        <w:spacing w:line="360" w:lineRule="auto"/>
        <w:ind w:right="60"/>
        <w:rPr>
          <w:b w:val="0"/>
          <w:sz w:val="20"/>
        </w:rPr>
      </w:pPr>
    </w:p>
    <w:p w:rsidR="00B4569D" w:rsidRDefault="00B4569D">
      <w:pPr>
        <w:widowControl w:val="0"/>
        <w:spacing w:line="360" w:lineRule="auto"/>
        <w:ind w:right="60"/>
        <w:rPr>
          <w:b w:val="0"/>
          <w:sz w:val="20"/>
        </w:rPr>
      </w:pPr>
    </w:p>
    <w:p w:rsidR="00B4569D" w:rsidRDefault="00872851">
      <w:pPr>
        <w:widowControl w:val="0"/>
        <w:tabs>
          <w:tab w:val="left" w:pos="5160"/>
        </w:tabs>
        <w:spacing w:line="360" w:lineRule="auto"/>
        <w:ind w:right="58"/>
        <w:jc w:val="left"/>
        <w:rPr>
          <w:sz w:val="20"/>
        </w:rPr>
      </w:pPr>
      <w:r>
        <w:rPr>
          <w:b w:val="0"/>
        </w:rPr>
        <w:t>Engr. Elizier L. Obamos, ME, CpE</w:t>
      </w:r>
      <w:r>
        <w:rPr>
          <w:sz w:val="20"/>
        </w:rPr>
        <w:tab/>
        <w:t xml:space="preserve">Date:  </w:t>
      </w:r>
      <w:ins w:id="1121" w:author="JRCAFE(TM) Diskless" w:date="2019-11-18T13:50:00Z">
        <w:r w:rsidR="001133EF">
          <w:rPr>
            <w:b w:val="0"/>
            <w:color w:val="000000"/>
            <w:szCs w:val="24"/>
          </w:rPr>
          <w:t>November</w:t>
        </w:r>
      </w:ins>
      <w:del w:id="1122" w:author="JRCAFE(TM) Diskless" w:date="2019-11-18T13:50:00Z">
        <w:r w:rsidDel="001133EF">
          <w:rPr>
            <w:b w:val="0"/>
            <w:sz w:val="20"/>
          </w:rPr>
          <w:delText>05</w:delText>
        </w:r>
        <w:r w:rsidDel="001133EF">
          <w:rPr>
            <w:b w:val="0"/>
            <w:color w:val="000000"/>
            <w:szCs w:val="24"/>
          </w:rPr>
          <w:delText>April</w:delText>
        </w:r>
      </w:del>
      <w:r>
        <w:rPr>
          <w:b w:val="0"/>
        </w:rPr>
        <w:t xml:space="preserve"> 2019</w:t>
      </w:r>
    </w:p>
    <w:p w:rsidR="00B4569D" w:rsidRDefault="00872851">
      <w:pPr>
        <w:widowControl w:val="0"/>
        <w:spacing w:line="360" w:lineRule="auto"/>
        <w:ind w:left="1440" w:right="60"/>
        <w:jc w:val="both"/>
        <w:rPr>
          <w:sz w:val="20"/>
        </w:rPr>
      </w:pPr>
      <w:r>
        <w:rPr>
          <w:sz w:val="20"/>
        </w:rPr>
        <w:t>Thesis Coordinator</w:t>
      </w:r>
    </w:p>
    <w:p w:rsidR="00B4569D" w:rsidRDefault="00B4569D">
      <w:pPr>
        <w:widowControl w:val="0"/>
        <w:spacing w:line="360" w:lineRule="auto"/>
        <w:ind w:right="60"/>
        <w:rPr>
          <w:sz w:val="20"/>
        </w:rPr>
      </w:pPr>
    </w:p>
    <w:p w:rsidR="00B4569D" w:rsidRDefault="00B4569D">
      <w:pPr>
        <w:widowControl w:val="0"/>
        <w:spacing w:line="360" w:lineRule="auto"/>
        <w:ind w:right="60"/>
        <w:rPr>
          <w:sz w:val="20"/>
        </w:rPr>
      </w:pPr>
    </w:p>
    <w:p w:rsidR="00B4569D" w:rsidRDefault="00872851">
      <w:pPr>
        <w:widowControl w:val="0"/>
        <w:spacing w:line="360" w:lineRule="auto"/>
        <w:ind w:right="60"/>
        <w:rPr>
          <w:b w:val="0"/>
          <w:sz w:val="20"/>
        </w:rPr>
      </w:pPr>
      <w:r>
        <w:rPr>
          <w:sz w:val="20"/>
        </w:rPr>
        <w:t>NOTED BY:</w:t>
      </w:r>
    </w:p>
    <w:p w:rsidR="00B4569D" w:rsidRDefault="00B4569D">
      <w:pPr>
        <w:widowControl w:val="0"/>
        <w:spacing w:line="360" w:lineRule="auto"/>
        <w:ind w:right="60"/>
        <w:rPr>
          <w:b w:val="0"/>
          <w:sz w:val="20"/>
        </w:rPr>
      </w:pPr>
    </w:p>
    <w:p w:rsidR="00B4569D" w:rsidRDefault="00872851">
      <w:pPr>
        <w:widowControl w:val="0"/>
        <w:spacing w:line="360" w:lineRule="auto"/>
        <w:ind w:right="60"/>
        <w:rPr>
          <w:b w:val="0"/>
        </w:rPr>
      </w:pPr>
      <w:r>
        <w:rPr>
          <w:b w:val="0"/>
        </w:rPr>
        <w:t>Engr. Elizier L. Obamos, ME, CpE</w:t>
      </w:r>
    </w:p>
    <w:p w:rsidR="00B4569D" w:rsidRDefault="00872851">
      <w:pPr>
        <w:widowControl w:val="0"/>
        <w:spacing w:line="360" w:lineRule="auto"/>
        <w:ind w:right="60"/>
        <w:rPr>
          <w:b w:val="0"/>
          <w:sz w:val="20"/>
        </w:rPr>
      </w:pPr>
      <w:r>
        <w:rPr>
          <w:sz w:val="20"/>
        </w:rPr>
        <w:t>Program Head</w:t>
      </w:r>
    </w:p>
    <w:p w:rsidR="00B4569D" w:rsidRDefault="00B4569D">
      <w:pPr>
        <w:widowControl w:val="0"/>
        <w:tabs>
          <w:tab w:val="left" w:pos="5160"/>
        </w:tabs>
        <w:spacing w:line="360" w:lineRule="auto"/>
        <w:ind w:right="58"/>
        <w:rPr>
          <w:sz w:val="20"/>
        </w:rPr>
        <w:sectPr w:rsidR="00B4569D">
          <w:headerReference w:type="default" r:id="rId39"/>
          <w:footerReference w:type="default" r:id="rId40"/>
          <w:pgSz w:w="12240" w:h="15840"/>
          <w:pgMar w:top="1440" w:right="1440" w:bottom="1440" w:left="2160" w:header="720" w:footer="288" w:gutter="0"/>
          <w:cols w:space="720"/>
          <w:formProt w:val="0"/>
          <w:docGrid w:linePitch="360"/>
        </w:sectPr>
      </w:pPr>
    </w:p>
    <w:p w:rsidR="00000000" w:rsidRDefault="00872851">
      <w:pPr>
        <w:pStyle w:val="Heading1"/>
        <w:rPr>
          <w:ins w:id="1128" w:author="Gaaaab" w:date="2019-07-24T00:39:00Z"/>
        </w:rPr>
      </w:pPr>
      <w:r>
        <w:lastRenderedPageBreak/>
        <w:t>References</w:t>
      </w:r>
    </w:p>
    <w:p w:rsidR="00000000" w:rsidRDefault="00E165C6">
      <w:pPr>
        <w:rPr>
          <w:ins w:id="1129" w:author="Gaaaab" w:date="2019-07-24T00:39:00Z"/>
        </w:rPr>
        <w:pPrChange w:id="1130" w:author="Gaaaab" w:date="2019-07-24T00:38:00Z">
          <w:pPr>
            <w:pStyle w:val="Heading1"/>
          </w:pPr>
        </w:pPrChange>
      </w:pPr>
    </w:p>
    <w:p w:rsidR="00000000" w:rsidRPr="001133EF" w:rsidRDefault="00557903">
      <w:pPr>
        <w:tabs>
          <w:tab w:val="left" w:pos="225"/>
          <w:tab w:val="center" w:pos="4320"/>
        </w:tabs>
        <w:spacing w:line="360" w:lineRule="auto"/>
        <w:jc w:val="both"/>
        <w:rPr>
          <w:ins w:id="1131" w:author="Gaaaab" w:date="2019-07-24T00:39:00Z"/>
          <w:b w:val="0"/>
          <w:szCs w:val="24"/>
        </w:rPr>
        <w:pPrChange w:id="1132" w:author="Gaaaab" w:date="2019-07-24T00:39:00Z">
          <w:pPr>
            <w:pStyle w:val="Heading1"/>
          </w:pPr>
        </w:pPrChange>
      </w:pPr>
      <w:ins w:id="1133" w:author="Gaaaab" w:date="2019-07-24T00:39:00Z">
        <w:r w:rsidRPr="001133EF">
          <w:rPr>
            <w:rFonts w:cs="Times New Roman"/>
            <w:b w:val="0"/>
            <w:szCs w:val="24"/>
            <w:lang w:eastAsia="en-PH"/>
            <w:rPrChange w:id="1134" w:author="JRCAFE(TM) Diskless" w:date="2019-11-18T13:50:00Z">
              <w:rPr>
                <w:bCs w:val="0"/>
                <w:caps w:val="0"/>
                <w:color w:val="0000FF"/>
                <w:u w:val="single"/>
              </w:rPr>
            </w:rPrChange>
          </w:rPr>
          <w:t xml:space="preserve">Angkas is a simple new, motorcycle-based ride-hailing platform from </w:t>
        </w:r>
        <w:r w:rsidRPr="001133EF">
          <w:rPr>
            <w:rFonts w:cs="Times New Roman"/>
            <w:b w:val="0"/>
            <w:szCs w:val="24"/>
            <w:lang w:eastAsia="en-PH"/>
            <w:rPrChange w:id="1135" w:author="JRCAFE(TM) Diskless" w:date="2019-11-18T13:50:00Z">
              <w:rPr>
                <w:b w:val="0"/>
                <w:bCs w:val="0"/>
                <w:caps w:val="0"/>
                <w:color w:val="0000FF"/>
                <w:u w:val="single"/>
              </w:rPr>
            </w:rPrChange>
          </w:rPr>
          <w:fldChar w:fldCharType="begin"/>
        </w:r>
        <w:r w:rsidRPr="001133EF">
          <w:rPr>
            <w:rFonts w:cs="Times New Roman"/>
            <w:b w:val="0"/>
            <w:szCs w:val="24"/>
            <w:lang w:eastAsia="en-PH"/>
            <w:rPrChange w:id="1136" w:author="JRCAFE(TM) Diskless" w:date="2019-11-18T13:50:00Z">
              <w:rPr>
                <w:b w:val="0"/>
                <w:bCs w:val="0"/>
                <w:caps w:val="0"/>
                <w:color w:val="0000FF"/>
                <w:u w:val="single"/>
              </w:rPr>
            </w:rPrChange>
          </w:rPr>
          <w:instrText xml:space="preserve"> HYPERLINK "https://www.topgear.com.ph/news/industry.../angkas-ride-hailing-a00013-20170626" </w:instrText>
        </w:r>
        <w:r w:rsidRPr="001133EF">
          <w:rPr>
            <w:rFonts w:cs="Times New Roman"/>
            <w:b w:val="0"/>
            <w:szCs w:val="24"/>
            <w:lang w:eastAsia="en-PH"/>
            <w:rPrChange w:id="1137" w:author="JRCAFE(TM) Diskless" w:date="2019-11-18T13:50:00Z">
              <w:rPr>
                <w:b w:val="0"/>
                <w:bCs w:val="0"/>
                <w:caps w:val="0"/>
                <w:color w:val="0000FF"/>
                <w:u w:val="single"/>
              </w:rPr>
            </w:rPrChange>
          </w:rPr>
          <w:fldChar w:fldCharType="separate"/>
        </w:r>
        <w:r w:rsidRPr="001133EF">
          <w:rPr>
            <w:rStyle w:val="Hyperlink"/>
            <w:b w:val="0"/>
            <w:color w:val="auto"/>
            <w:szCs w:val="24"/>
            <w:u w:val="none"/>
            <w:rPrChange w:id="1138" w:author="JRCAFE(TM) Diskless" w:date="2019-11-18T13:50:00Z">
              <w:rPr>
                <w:bCs w:val="0"/>
                <w:caps w:val="0"/>
                <w:color w:val="0000FF"/>
                <w:u w:val="single"/>
              </w:rPr>
            </w:rPrChange>
          </w:rPr>
          <w:t>https://www.topgear.com.ph/news/industry.../angkas-ride-hailing-a00013-20170626</w:t>
        </w:r>
        <w:r w:rsidRPr="001133EF">
          <w:rPr>
            <w:rFonts w:cs="Times New Roman"/>
            <w:b w:val="0"/>
            <w:szCs w:val="24"/>
            <w:lang w:eastAsia="en-PH"/>
            <w:rPrChange w:id="1139"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140" w:author="Gaaaab" w:date="2019-07-24T00:39:00Z"/>
          <w:b w:val="0"/>
          <w:szCs w:val="24"/>
        </w:rPr>
        <w:pPrChange w:id="1141" w:author="Gaaaab" w:date="2019-07-24T00:39:00Z">
          <w:pPr>
            <w:pStyle w:val="Heading1"/>
          </w:pPr>
        </w:pPrChange>
      </w:pPr>
    </w:p>
    <w:p w:rsidR="00000000" w:rsidRPr="001133EF" w:rsidRDefault="00557903">
      <w:pPr>
        <w:tabs>
          <w:tab w:val="left" w:pos="225"/>
          <w:tab w:val="center" w:pos="4320"/>
        </w:tabs>
        <w:spacing w:line="360" w:lineRule="auto"/>
        <w:jc w:val="both"/>
        <w:rPr>
          <w:ins w:id="1142" w:author="Gaaaab" w:date="2019-07-24T00:39:00Z"/>
          <w:b w:val="0"/>
          <w:szCs w:val="24"/>
        </w:rPr>
        <w:pPrChange w:id="1143" w:author="Gaaaab" w:date="2019-07-24T00:39:00Z">
          <w:pPr>
            <w:pStyle w:val="Heading1"/>
          </w:pPr>
        </w:pPrChange>
      </w:pPr>
      <w:ins w:id="1144" w:author="Gaaaab" w:date="2019-07-24T00:39:00Z">
        <w:r w:rsidRPr="001133EF">
          <w:rPr>
            <w:rFonts w:cs="Times New Roman"/>
            <w:b w:val="0"/>
            <w:szCs w:val="24"/>
            <w:lang w:eastAsia="en-PH"/>
            <w:rPrChange w:id="1145" w:author="JRCAFE(TM) Diskless" w:date="2019-11-18T13:50:00Z">
              <w:rPr>
                <w:b w:val="0"/>
                <w:bCs w:val="0"/>
                <w:caps w:val="0"/>
                <w:color w:val="0000FF"/>
                <w:u w:val="single"/>
              </w:rPr>
            </w:rPrChange>
          </w:rPr>
          <w:t xml:space="preserve">Arduino Handbook, Guide to Arduino from </w:t>
        </w:r>
        <w:r w:rsidRPr="001133EF">
          <w:rPr>
            <w:rFonts w:cs="Times New Roman"/>
            <w:b w:val="0"/>
            <w:szCs w:val="24"/>
            <w:lang w:eastAsia="en-PH"/>
            <w:rPrChange w:id="1146" w:author="JRCAFE(TM) Diskless" w:date="2019-11-18T13:50:00Z">
              <w:rPr>
                <w:b w:val="0"/>
                <w:bCs w:val="0"/>
                <w:caps w:val="0"/>
                <w:color w:val="0000FF"/>
                <w:u w:val="single"/>
              </w:rPr>
            </w:rPrChange>
          </w:rPr>
          <w:fldChar w:fldCharType="begin"/>
        </w:r>
        <w:r w:rsidRPr="001133EF">
          <w:rPr>
            <w:rFonts w:cs="Times New Roman"/>
            <w:b w:val="0"/>
            <w:szCs w:val="24"/>
            <w:lang w:eastAsia="en-PH"/>
            <w:rPrChange w:id="1147" w:author="JRCAFE(TM) Diskless" w:date="2019-11-18T13:50:00Z">
              <w:rPr>
                <w:b w:val="0"/>
                <w:bCs w:val="0"/>
                <w:caps w:val="0"/>
                <w:color w:val="0000FF"/>
                <w:u w:val="single"/>
              </w:rPr>
            </w:rPrChange>
          </w:rPr>
          <w:instrText xml:space="preserve"> HYPERLINK "https://www.arduino.cc/en/guide/environment" </w:instrText>
        </w:r>
        <w:r w:rsidRPr="001133EF">
          <w:rPr>
            <w:rFonts w:cs="Times New Roman"/>
            <w:b w:val="0"/>
            <w:szCs w:val="24"/>
            <w:lang w:eastAsia="en-PH"/>
            <w:rPrChange w:id="1148"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149" w:author="JRCAFE(TM) Diskless" w:date="2019-11-18T13:50:00Z">
              <w:rPr>
                <w:rStyle w:val="Hyperlink"/>
                <w:b w:val="0"/>
                <w:bCs w:val="0"/>
                <w:caps w:val="0"/>
              </w:rPr>
            </w:rPrChange>
          </w:rPr>
          <w:t>https://www.arduino.cc/en/guide/environment</w:t>
        </w:r>
        <w:r w:rsidRPr="001133EF">
          <w:rPr>
            <w:rFonts w:cs="Times New Roman"/>
            <w:b w:val="0"/>
            <w:szCs w:val="24"/>
            <w:lang w:eastAsia="en-PH"/>
            <w:rPrChange w:id="1150"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151" w:author="Gaaaab" w:date="2019-07-24T00:39:00Z"/>
          <w:b w:val="0"/>
          <w:szCs w:val="24"/>
        </w:rPr>
        <w:pPrChange w:id="1152" w:author="Gaaaab" w:date="2019-07-24T00:39:00Z">
          <w:pPr>
            <w:pStyle w:val="Heading1"/>
          </w:pPr>
        </w:pPrChange>
      </w:pPr>
    </w:p>
    <w:p w:rsidR="00000000" w:rsidRPr="001133EF" w:rsidRDefault="00557903">
      <w:pPr>
        <w:tabs>
          <w:tab w:val="left" w:pos="225"/>
          <w:tab w:val="center" w:pos="4320"/>
        </w:tabs>
        <w:spacing w:line="360" w:lineRule="auto"/>
        <w:jc w:val="both"/>
        <w:rPr>
          <w:ins w:id="1153" w:author="Gaaaab" w:date="2019-07-24T00:40:00Z"/>
          <w:b w:val="0"/>
          <w:szCs w:val="24"/>
        </w:rPr>
        <w:pPrChange w:id="1154" w:author="Gaaaab" w:date="2019-07-24T00:39:00Z">
          <w:pPr>
            <w:pStyle w:val="Heading1"/>
          </w:pPr>
        </w:pPrChange>
      </w:pPr>
      <w:ins w:id="1155" w:author="Gaaaab" w:date="2019-07-24T00:40:00Z">
        <w:r w:rsidRPr="001133EF">
          <w:rPr>
            <w:rFonts w:cs="Times New Roman"/>
            <w:b w:val="0"/>
            <w:szCs w:val="24"/>
            <w:lang w:eastAsia="en-PH"/>
            <w:rPrChange w:id="1156" w:author="JRCAFE(TM) Diskless" w:date="2019-11-18T13:50:00Z">
              <w:rPr>
                <w:b w:val="0"/>
                <w:bCs w:val="0"/>
                <w:caps w:val="0"/>
                <w:color w:val="0000FF"/>
                <w:u w:val="single"/>
              </w:rPr>
            </w:rPrChange>
          </w:rPr>
          <w:t xml:space="preserve">Arduino Uno - R3 SMD - DEV-11224 - SparkFun Electronics from </w:t>
        </w:r>
        <w:r w:rsidRPr="001133EF">
          <w:rPr>
            <w:rFonts w:cs="Times New Roman"/>
            <w:b w:val="0"/>
            <w:szCs w:val="24"/>
            <w:lang w:eastAsia="en-PH"/>
            <w:rPrChange w:id="1157" w:author="JRCAFE(TM) Diskless" w:date="2019-11-18T13:50:00Z">
              <w:rPr>
                <w:b w:val="0"/>
                <w:bCs w:val="0"/>
                <w:caps w:val="0"/>
                <w:color w:val="0000FF"/>
                <w:u w:val="single"/>
              </w:rPr>
            </w:rPrChange>
          </w:rPr>
          <w:fldChar w:fldCharType="begin"/>
        </w:r>
        <w:r w:rsidRPr="001133EF">
          <w:rPr>
            <w:rFonts w:cs="Times New Roman"/>
            <w:b w:val="0"/>
            <w:szCs w:val="24"/>
            <w:lang w:eastAsia="en-PH"/>
            <w:rPrChange w:id="1158" w:author="JRCAFE(TM) Diskless" w:date="2019-11-18T13:50:00Z">
              <w:rPr>
                <w:b w:val="0"/>
                <w:bCs w:val="0"/>
                <w:caps w:val="0"/>
                <w:color w:val="0000FF"/>
                <w:u w:val="single"/>
              </w:rPr>
            </w:rPrChange>
          </w:rPr>
          <w:instrText xml:space="preserve"> HYPERLINK "https://www.sparkfun.com/products/11224" </w:instrText>
        </w:r>
        <w:r w:rsidRPr="001133EF">
          <w:rPr>
            <w:rFonts w:cs="Times New Roman"/>
            <w:b w:val="0"/>
            <w:szCs w:val="24"/>
            <w:lang w:eastAsia="en-PH"/>
            <w:rPrChange w:id="1159"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160" w:author="JRCAFE(TM) Diskless" w:date="2019-11-18T13:50:00Z">
              <w:rPr>
                <w:rStyle w:val="Hyperlink"/>
                <w:b w:val="0"/>
                <w:bCs w:val="0"/>
                <w:caps w:val="0"/>
              </w:rPr>
            </w:rPrChange>
          </w:rPr>
          <w:t>https://www.sparkfun.com/products/11224</w:t>
        </w:r>
        <w:r w:rsidRPr="001133EF">
          <w:rPr>
            <w:rFonts w:cs="Times New Roman"/>
            <w:b w:val="0"/>
            <w:szCs w:val="24"/>
            <w:lang w:eastAsia="en-PH"/>
            <w:rPrChange w:id="1161"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162" w:author="Gaaaab" w:date="2019-07-24T00:40:00Z"/>
          <w:b w:val="0"/>
          <w:szCs w:val="24"/>
        </w:rPr>
        <w:pPrChange w:id="1163" w:author="Gaaaab" w:date="2019-07-24T00:39:00Z">
          <w:pPr>
            <w:pStyle w:val="Heading1"/>
          </w:pPr>
        </w:pPrChange>
      </w:pPr>
    </w:p>
    <w:p w:rsidR="00000000" w:rsidRPr="001133EF" w:rsidRDefault="00557903">
      <w:pPr>
        <w:tabs>
          <w:tab w:val="left" w:pos="225"/>
          <w:tab w:val="center" w:pos="4320"/>
        </w:tabs>
        <w:spacing w:line="360" w:lineRule="auto"/>
        <w:jc w:val="both"/>
        <w:rPr>
          <w:ins w:id="1164" w:author="Gaaaab" w:date="2019-07-24T00:40:00Z"/>
          <w:b w:val="0"/>
          <w:szCs w:val="24"/>
        </w:rPr>
        <w:pPrChange w:id="1165" w:author="Gaaaab" w:date="2019-07-24T00:39:00Z">
          <w:pPr>
            <w:pStyle w:val="Heading1"/>
          </w:pPr>
        </w:pPrChange>
      </w:pPr>
      <w:ins w:id="1166" w:author="Gaaaab" w:date="2019-07-24T00:40:00Z">
        <w:r w:rsidRPr="001133EF">
          <w:rPr>
            <w:rFonts w:cs="Times New Roman"/>
            <w:b w:val="0"/>
            <w:szCs w:val="24"/>
            <w:lang w:eastAsia="en-PH"/>
            <w:rPrChange w:id="1167" w:author="JRCAFE(TM) Diskless" w:date="2019-11-18T13:50:00Z">
              <w:rPr>
                <w:b w:val="0"/>
                <w:bCs w:val="0"/>
                <w:caps w:val="0"/>
                <w:color w:val="0000FF"/>
                <w:u w:val="single"/>
              </w:rPr>
            </w:rPrChange>
          </w:rPr>
          <w:t xml:space="preserve">Arduino Uno R3 Microcontroller - Trossen Robotics from </w:t>
        </w:r>
        <w:r w:rsidRPr="001133EF">
          <w:rPr>
            <w:rFonts w:cs="Times New Roman"/>
            <w:b w:val="0"/>
            <w:szCs w:val="24"/>
            <w:lang w:eastAsia="en-PH"/>
            <w:rPrChange w:id="1168" w:author="JRCAFE(TM) Diskless" w:date="2019-11-18T13:50:00Z">
              <w:rPr>
                <w:b w:val="0"/>
                <w:bCs w:val="0"/>
                <w:caps w:val="0"/>
                <w:color w:val="0000FF"/>
                <w:u w:val="single"/>
              </w:rPr>
            </w:rPrChange>
          </w:rPr>
          <w:fldChar w:fldCharType="begin"/>
        </w:r>
        <w:r w:rsidRPr="001133EF">
          <w:rPr>
            <w:rFonts w:cs="Times New Roman"/>
            <w:b w:val="0"/>
            <w:szCs w:val="24"/>
            <w:lang w:eastAsia="en-PH"/>
            <w:rPrChange w:id="1169" w:author="JRCAFE(TM) Diskless" w:date="2019-11-18T13:50:00Z">
              <w:rPr>
                <w:b w:val="0"/>
                <w:bCs w:val="0"/>
                <w:caps w:val="0"/>
                <w:color w:val="0000FF"/>
                <w:u w:val="single"/>
              </w:rPr>
            </w:rPrChange>
          </w:rPr>
          <w:instrText xml:space="preserve"> HYPERLINK "https://www.trossenrobotics.com/p/arduino-uno.aspx" </w:instrText>
        </w:r>
        <w:r w:rsidRPr="001133EF">
          <w:rPr>
            <w:rFonts w:cs="Times New Roman"/>
            <w:b w:val="0"/>
            <w:szCs w:val="24"/>
            <w:lang w:eastAsia="en-PH"/>
            <w:rPrChange w:id="1170"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171" w:author="JRCAFE(TM) Diskless" w:date="2019-11-18T13:50:00Z">
              <w:rPr>
                <w:rStyle w:val="Hyperlink"/>
                <w:b w:val="0"/>
                <w:bCs w:val="0"/>
                <w:caps w:val="0"/>
              </w:rPr>
            </w:rPrChange>
          </w:rPr>
          <w:t>https://www.trossenrobotics.com/p/arduino-uno.aspx</w:t>
        </w:r>
        <w:r w:rsidRPr="001133EF">
          <w:rPr>
            <w:rFonts w:cs="Times New Roman"/>
            <w:b w:val="0"/>
            <w:szCs w:val="24"/>
            <w:lang w:eastAsia="en-PH"/>
            <w:rPrChange w:id="1172"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173" w:author="Gaaaab" w:date="2019-07-24T00:40:00Z"/>
          <w:b w:val="0"/>
          <w:szCs w:val="24"/>
        </w:rPr>
        <w:pPrChange w:id="1174" w:author="Gaaaab" w:date="2019-07-24T00:39:00Z">
          <w:pPr>
            <w:pStyle w:val="Heading1"/>
          </w:pPr>
        </w:pPrChange>
      </w:pPr>
    </w:p>
    <w:p w:rsidR="00000000" w:rsidRPr="001133EF" w:rsidRDefault="00557903">
      <w:pPr>
        <w:tabs>
          <w:tab w:val="left" w:pos="225"/>
          <w:tab w:val="center" w:pos="4320"/>
        </w:tabs>
        <w:spacing w:line="360" w:lineRule="auto"/>
        <w:jc w:val="both"/>
        <w:rPr>
          <w:ins w:id="1175" w:author="Gaaaab" w:date="2019-07-24T00:41:00Z"/>
          <w:b w:val="0"/>
          <w:szCs w:val="24"/>
        </w:rPr>
        <w:pPrChange w:id="1176" w:author="Gaaaab" w:date="2019-07-24T00:39:00Z">
          <w:pPr>
            <w:pStyle w:val="Heading1"/>
          </w:pPr>
        </w:pPrChange>
      </w:pPr>
      <w:ins w:id="1177" w:author="Gaaaab" w:date="2019-07-24T00:41:00Z">
        <w:r w:rsidRPr="001133EF">
          <w:rPr>
            <w:rFonts w:cs="Times New Roman"/>
            <w:b w:val="0"/>
            <w:szCs w:val="24"/>
            <w:lang w:eastAsia="en-PH"/>
            <w:rPrChange w:id="1178" w:author="JRCAFE(TM) Diskless" w:date="2019-11-18T13:50:00Z">
              <w:rPr>
                <w:b w:val="0"/>
                <w:bCs w:val="0"/>
                <w:caps w:val="0"/>
                <w:color w:val="0000FF"/>
                <w:u w:val="single"/>
              </w:rPr>
            </w:rPrChange>
          </w:rPr>
          <w:t>Download Arduino IDE - free - latest version from https://arduino-ide.en.softonic.com › Windows › Development &amp; IT › Arduino IDE</w:t>
        </w:r>
      </w:ins>
    </w:p>
    <w:p w:rsidR="008747D8" w:rsidRPr="001133EF" w:rsidRDefault="008747D8" w:rsidP="008747D8">
      <w:pPr>
        <w:tabs>
          <w:tab w:val="left" w:pos="225"/>
          <w:tab w:val="center" w:pos="4320"/>
        </w:tabs>
        <w:spacing w:line="360" w:lineRule="auto"/>
        <w:jc w:val="both"/>
        <w:rPr>
          <w:ins w:id="1179" w:author="Gaaaab" w:date="2019-07-24T00:41:00Z"/>
          <w:rFonts w:cs="Times New Roman"/>
          <w:b w:val="0"/>
          <w:szCs w:val="24"/>
          <w:lang w:eastAsia="en-PH"/>
        </w:rPr>
      </w:pPr>
    </w:p>
    <w:p w:rsidR="00000000" w:rsidRPr="001133EF" w:rsidRDefault="00557903">
      <w:pPr>
        <w:tabs>
          <w:tab w:val="left" w:pos="225"/>
          <w:tab w:val="center" w:pos="4320"/>
        </w:tabs>
        <w:spacing w:line="360" w:lineRule="auto"/>
        <w:jc w:val="both"/>
        <w:rPr>
          <w:ins w:id="1180" w:author="Gaaaab" w:date="2019-07-24T00:41:00Z"/>
          <w:b w:val="0"/>
          <w:szCs w:val="24"/>
        </w:rPr>
        <w:pPrChange w:id="1181" w:author="Gaaaab" w:date="2019-07-24T00:39:00Z">
          <w:pPr>
            <w:pStyle w:val="Heading1"/>
          </w:pPr>
        </w:pPrChange>
      </w:pPr>
      <w:ins w:id="1182" w:author="Gaaaab" w:date="2019-07-24T00:41:00Z">
        <w:r w:rsidRPr="001133EF">
          <w:rPr>
            <w:rFonts w:cs="Times New Roman"/>
            <w:b w:val="0"/>
            <w:szCs w:val="24"/>
            <w:lang w:eastAsia="en-PH"/>
            <w:rPrChange w:id="1183" w:author="JRCAFE(TM) Diskless" w:date="2019-11-18T13:50:00Z">
              <w:rPr>
                <w:b w:val="0"/>
                <w:bCs w:val="0"/>
                <w:caps w:val="0"/>
                <w:color w:val="0000FF"/>
                <w:u w:val="single"/>
              </w:rPr>
            </w:rPrChange>
          </w:rPr>
          <w:t xml:space="preserve">Everything You Need To Know About LED Lighting - Stouch Lighting from </w:t>
        </w:r>
        <w:r w:rsidRPr="001133EF">
          <w:rPr>
            <w:rFonts w:cs="Times New Roman"/>
            <w:b w:val="0"/>
            <w:szCs w:val="24"/>
            <w:lang w:eastAsia="en-PH"/>
            <w:rPrChange w:id="1184" w:author="JRCAFE(TM) Diskless" w:date="2019-11-18T13:50:00Z">
              <w:rPr>
                <w:b w:val="0"/>
                <w:bCs w:val="0"/>
                <w:caps w:val="0"/>
                <w:color w:val="0000FF"/>
                <w:u w:val="single"/>
              </w:rPr>
            </w:rPrChange>
          </w:rPr>
          <w:fldChar w:fldCharType="begin"/>
        </w:r>
        <w:r w:rsidRPr="001133EF">
          <w:rPr>
            <w:rFonts w:cs="Times New Roman"/>
            <w:b w:val="0"/>
            <w:szCs w:val="24"/>
            <w:lang w:eastAsia="en-PH"/>
            <w:rPrChange w:id="1185" w:author="JRCAFE(TM) Diskless" w:date="2019-11-18T13:50:00Z">
              <w:rPr>
                <w:b w:val="0"/>
                <w:bCs w:val="0"/>
                <w:caps w:val="0"/>
                <w:color w:val="0000FF"/>
                <w:u w:val="single"/>
              </w:rPr>
            </w:rPrChange>
          </w:rPr>
          <w:instrText xml:space="preserve"> HYPERLINK "https://www.stouchlighting.com/blog/all-about-led-lighting-what-does-led-stand-for" </w:instrText>
        </w:r>
        <w:r w:rsidRPr="001133EF">
          <w:rPr>
            <w:rFonts w:cs="Times New Roman"/>
            <w:b w:val="0"/>
            <w:szCs w:val="24"/>
            <w:lang w:eastAsia="en-PH"/>
            <w:rPrChange w:id="1186"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187" w:author="JRCAFE(TM) Diskless" w:date="2019-11-18T13:50:00Z">
              <w:rPr>
                <w:rStyle w:val="Hyperlink"/>
                <w:b w:val="0"/>
                <w:bCs w:val="0"/>
                <w:caps w:val="0"/>
              </w:rPr>
            </w:rPrChange>
          </w:rPr>
          <w:t>https://www.stouchlighting.com/blog/all-about-led-lighting-what-does-led-stand-for</w:t>
        </w:r>
        <w:r w:rsidRPr="001133EF">
          <w:rPr>
            <w:rFonts w:cs="Times New Roman"/>
            <w:b w:val="0"/>
            <w:szCs w:val="24"/>
            <w:lang w:eastAsia="en-PH"/>
            <w:rPrChange w:id="1188"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189" w:author="Gaaaab" w:date="2019-07-24T00:41:00Z"/>
          <w:b w:val="0"/>
          <w:szCs w:val="24"/>
        </w:rPr>
        <w:pPrChange w:id="1190" w:author="Gaaaab" w:date="2019-07-24T00:39:00Z">
          <w:pPr>
            <w:pStyle w:val="Heading1"/>
          </w:pPr>
        </w:pPrChange>
      </w:pPr>
    </w:p>
    <w:p w:rsidR="00000000" w:rsidRPr="001133EF" w:rsidRDefault="00557903">
      <w:pPr>
        <w:tabs>
          <w:tab w:val="left" w:pos="225"/>
          <w:tab w:val="center" w:pos="4320"/>
        </w:tabs>
        <w:spacing w:line="360" w:lineRule="auto"/>
        <w:jc w:val="both"/>
        <w:rPr>
          <w:ins w:id="1191" w:author="Gaaaab" w:date="2019-07-24T00:42:00Z"/>
          <w:b w:val="0"/>
          <w:szCs w:val="24"/>
        </w:rPr>
        <w:pPrChange w:id="1192" w:author="Gaaaab" w:date="2019-07-24T00:39:00Z">
          <w:pPr>
            <w:pStyle w:val="Heading1"/>
          </w:pPr>
        </w:pPrChange>
      </w:pPr>
      <w:ins w:id="1193" w:author="Gaaaab" w:date="2019-07-24T00:42:00Z">
        <w:r w:rsidRPr="001133EF">
          <w:rPr>
            <w:rFonts w:cs="Times New Roman"/>
            <w:b w:val="0"/>
            <w:szCs w:val="24"/>
            <w:lang w:eastAsia="en-PH"/>
            <w:rPrChange w:id="1194" w:author="JRCAFE(TM) Diskless" w:date="2019-11-18T13:50:00Z">
              <w:rPr>
                <w:b w:val="0"/>
                <w:bCs w:val="0"/>
                <w:caps w:val="0"/>
                <w:color w:val="0000FF"/>
                <w:u w:val="single"/>
              </w:rPr>
            </w:rPrChange>
          </w:rPr>
          <w:t xml:space="preserve">Get Arduino IDE - Microsoft Store from </w:t>
        </w:r>
        <w:r w:rsidRPr="001133EF">
          <w:rPr>
            <w:rFonts w:cs="Times New Roman"/>
            <w:b w:val="0"/>
            <w:szCs w:val="24"/>
            <w:lang w:eastAsia="en-PH"/>
            <w:rPrChange w:id="1195" w:author="JRCAFE(TM) Diskless" w:date="2019-11-18T13:50:00Z">
              <w:rPr>
                <w:b w:val="0"/>
                <w:bCs w:val="0"/>
                <w:caps w:val="0"/>
                <w:color w:val="0000FF"/>
                <w:u w:val="single"/>
              </w:rPr>
            </w:rPrChange>
          </w:rPr>
          <w:fldChar w:fldCharType="begin"/>
        </w:r>
        <w:r w:rsidRPr="001133EF">
          <w:rPr>
            <w:rFonts w:cs="Times New Roman"/>
            <w:b w:val="0"/>
            <w:szCs w:val="24"/>
            <w:lang w:eastAsia="en-PH"/>
            <w:rPrChange w:id="1196" w:author="JRCAFE(TM) Diskless" w:date="2019-11-18T13:50:00Z">
              <w:rPr>
                <w:b w:val="0"/>
                <w:bCs w:val="0"/>
                <w:caps w:val="0"/>
                <w:color w:val="0000FF"/>
                <w:u w:val="single"/>
              </w:rPr>
            </w:rPrChange>
          </w:rPr>
          <w:instrText xml:space="preserve"> HYPERLINK "https://www.microsoft.com/en-us/p/arduino-ide/9nblggh4rsd8" </w:instrText>
        </w:r>
        <w:r w:rsidRPr="001133EF">
          <w:rPr>
            <w:rFonts w:cs="Times New Roman"/>
            <w:b w:val="0"/>
            <w:szCs w:val="24"/>
            <w:lang w:eastAsia="en-PH"/>
            <w:rPrChange w:id="1197"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198" w:author="JRCAFE(TM) Diskless" w:date="2019-11-18T13:50:00Z">
              <w:rPr>
                <w:rStyle w:val="Hyperlink"/>
                <w:b w:val="0"/>
                <w:bCs w:val="0"/>
                <w:caps w:val="0"/>
              </w:rPr>
            </w:rPrChange>
          </w:rPr>
          <w:t>https://www.microsoft.com/en-us/p/arduino-ide/9nblggh4rsd8</w:t>
        </w:r>
        <w:r w:rsidRPr="001133EF">
          <w:rPr>
            <w:rFonts w:cs="Times New Roman"/>
            <w:b w:val="0"/>
            <w:szCs w:val="24"/>
            <w:lang w:eastAsia="en-PH"/>
            <w:rPrChange w:id="1199"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200" w:author="Gaaaab" w:date="2019-07-24T00:42:00Z"/>
          <w:b w:val="0"/>
          <w:szCs w:val="24"/>
        </w:rPr>
        <w:pPrChange w:id="1201" w:author="Gaaaab" w:date="2019-07-24T00:39:00Z">
          <w:pPr>
            <w:pStyle w:val="Heading1"/>
          </w:pPr>
        </w:pPrChange>
      </w:pPr>
    </w:p>
    <w:p w:rsidR="00000000" w:rsidRPr="001133EF" w:rsidRDefault="00557903">
      <w:pPr>
        <w:tabs>
          <w:tab w:val="left" w:pos="225"/>
          <w:tab w:val="center" w:pos="4320"/>
        </w:tabs>
        <w:spacing w:line="360" w:lineRule="auto"/>
        <w:jc w:val="both"/>
        <w:rPr>
          <w:ins w:id="1202" w:author="Gaaaab" w:date="2019-07-24T00:42:00Z"/>
          <w:b w:val="0"/>
          <w:szCs w:val="24"/>
        </w:rPr>
        <w:pPrChange w:id="1203" w:author="Gaaaab" w:date="2019-07-24T00:39:00Z">
          <w:pPr>
            <w:pStyle w:val="Heading1"/>
          </w:pPr>
        </w:pPrChange>
      </w:pPr>
      <w:ins w:id="1204" w:author="Gaaaab" w:date="2019-07-24T00:42:00Z">
        <w:r w:rsidRPr="001133EF">
          <w:rPr>
            <w:rFonts w:cs="Times New Roman"/>
            <w:b w:val="0"/>
            <w:szCs w:val="24"/>
            <w:lang w:eastAsia="en-PH"/>
            <w:rPrChange w:id="1205" w:author="JRCAFE(TM) Diskless" w:date="2019-11-18T13:50:00Z">
              <w:rPr>
                <w:b w:val="0"/>
                <w:bCs w:val="0"/>
                <w:caps w:val="0"/>
                <w:color w:val="0000FF"/>
                <w:u w:val="single"/>
              </w:rPr>
            </w:rPrChange>
          </w:rPr>
          <w:t xml:space="preserve">Grab - Transport, Food Delivery, Payments - Apps on Google Play from </w:t>
        </w:r>
        <w:r w:rsidRPr="001133EF">
          <w:rPr>
            <w:rFonts w:cs="Times New Roman"/>
            <w:b w:val="0"/>
            <w:szCs w:val="24"/>
            <w:lang w:eastAsia="en-PH"/>
            <w:rPrChange w:id="1206" w:author="JRCAFE(TM) Diskless" w:date="2019-11-18T13:50:00Z">
              <w:rPr>
                <w:b w:val="0"/>
                <w:bCs w:val="0"/>
                <w:caps w:val="0"/>
                <w:color w:val="0000FF"/>
                <w:u w:val="single"/>
              </w:rPr>
            </w:rPrChange>
          </w:rPr>
          <w:fldChar w:fldCharType="begin"/>
        </w:r>
        <w:r w:rsidRPr="001133EF">
          <w:rPr>
            <w:rFonts w:cs="Times New Roman"/>
            <w:b w:val="0"/>
            <w:szCs w:val="24"/>
            <w:lang w:eastAsia="en-PH"/>
            <w:rPrChange w:id="1207" w:author="JRCAFE(TM) Diskless" w:date="2019-11-18T13:50:00Z">
              <w:rPr>
                <w:b w:val="0"/>
                <w:bCs w:val="0"/>
                <w:caps w:val="0"/>
                <w:color w:val="0000FF"/>
                <w:u w:val="single"/>
              </w:rPr>
            </w:rPrChange>
          </w:rPr>
          <w:instrText xml:space="preserve"> HYPERLINK "https://play.google.com/store/apps/details?id=com.grabtaxi.passenger&amp;hl=en" </w:instrText>
        </w:r>
        <w:r w:rsidRPr="001133EF">
          <w:rPr>
            <w:rFonts w:cs="Times New Roman"/>
            <w:b w:val="0"/>
            <w:szCs w:val="24"/>
            <w:lang w:eastAsia="en-PH"/>
            <w:rPrChange w:id="1208"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209" w:author="JRCAFE(TM) Diskless" w:date="2019-11-18T13:50:00Z">
              <w:rPr>
                <w:rStyle w:val="Hyperlink"/>
                <w:b w:val="0"/>
                <w:bCs w:val="0"/>
                <w:caps w:val="0"/>
              </w:rPr>
            </w:rPrChange>
          </w:rPr>
          <w:t>https://play.google.com/store/apps/details?id=com.grabtaxi.passenger&amp;hl=en</w:t>
        </w:r>
        <w:r w:rsidRPr="001133EF">
          <w:rPr>
            <w:rFonts w:cs="Times New Roman"/>
            <w:b w:val="0"/>
            <w:szCs w:val="24"/>
            <w:lang w:eastAsia="en-PH"/>
            <w:rPrChange w:id="1210"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211" w:author="Gaaaab" w:date="2019-07-24T00:42:00Z"/>
          <w:b w:val="0"/>
          <w:szCs w:val="24"/>
        </w:rPr>
        <w:pPrChange w:id="1212" w:author="Gaaaab" w:date="2019-07-24T00:39:00Z">
          <w:pPr>
            <w:pStyle w:val="Heading1"/>
          </w:pPr>
        </w:pPrChange>
      </w:pPr>
    </w:p>
    <w:p w:rsidR="00000000" w:rsidRPr="001133EF" w:rsidRDefault="00557903">
      <w:pPr>
        <w:tabs>
          <w:tab w:val="left" w:pos="225"/>
          <w:tab w:val="center" w:pos="4320"/>
        </w:tabs>
        <w:spacing w:line="360" w:lineRule="auto"/>
        <w:jc w:val="both"/>
        <w:rPr>
          <w:ins w:id="1213" w:author="Gaaaab" w:date="2019-07-24T00:42:00Z"/>
          <w:b w:val="0"/>
          <w:szCs w:val="24"/>
        </w:rPr>
        <w:pPrChange w:id="1214" w:author="Gaaaab" w:date="2019-07-24T00:39:00Z">
          <w:pPr>
            <w:pStyle w:val="Heading1"/>
          </w:pPr>
        </w:pPrChange>
      </w:pPr>
      <w:ins w:id="1215" w:author="Gaaaab" w:date="2019-07-24T00:42:00Z">
        <w:r w:rsidRPr="001133EF">
          <w:rPr>
            <w:rFonts w:cs="Times New Roman"/>
            <w:b w:val="0"/>
            <w:szCs w:val="24"/>
            <w:lang w:eastAsia="en-PH"/>
            <w:rPrChange w:id="1216" w:author="JRCAFE(TM) Diskless" w:date="2019-11-18T13:50:00Z">
              <w:rPr>
                <w:b w:val="0"/>
                <w:bCs w:val="0"/>
                <w:caps w:val="0"/>
                <w:color w:val="0000FF"/>
                <w:u w:val="single"/>
              </w:rPr>
            </w:rPrChange>
          </w:rPr>
          <w:t>How Taxi Meters Work | HowStuffWorks from https://auto.howstuffworks.com › Auto › Auto Basics</w:t>
        </w:r>
      </w:ins>
    </w:p>
    <w:p w:rsidR="00000000" w:rsidRPr="001133EF" w:rsidRDefault="00E165C6">
      <w:pPr>
        <w:tabs>
          <w:tab w:val="left" w:pos="225"/>
          <w:tab w:val="center" w:pos="4320"/>
        </w:tabs>
        <w:spacing w:line="360" w:lineRule="auto"/>
        <w:jc w:val="both"/>
        <w:rPr>
          <w:ins w:id="1217" w:author="Gaaaab" w:date="2019-07-24T00:42:00Z"/>
          <w:b w:val="0"/>
          <w:szCs w:val="24"/>
        </w:rPr>
        <w:pPrChange w:id="1218" w:author="Gaaaab" w:date="2019-07-24T00:39:00Z">
          <w:pPr>
            <w:pStyle w:val="Heading1"/>
          </w:pPr>
        </w:pPrChange>
      </w:pPr>
    </w:p>
    <w:p w:rsidR="00000000" w:rsidRPr="001133EF" w:rsidRDefault="00557903">
      <w:pPr>
        <w:tabs>
          <w:tab w:val="left" w:pos="225"/>
          <w:tab w:val="center" w:pos="4320"/>
        </w:tabs>
        <w:spacing w:line="360" w:lineRule="auto"/>
        <w:jc w:val="both"/>
        <w:rPr>
          <w:ins w:id="1219" w:author="Gaaaab" w:date="2019-07-24T00:43:00Z"/>
          <w:b w:val="0"/>
          <w:szCs w:val="24"/>
        </w:rPr>
        <w:pPrChange w:id="1220" w:author="Gaaaab" w:date="2019-07-24T00:39:00Z">
          <w:pPr>
            <w:pStyle w:val="Heading1"/>
          </w:pPr>
        </w:pPrChange>
      </w:pPr>
      <w:ins w:id="1221" w:author="Gaaaab" w:date="2019-07-24T00:43:00Z">
        <w:r w:rsidRPr="001133EF">
          <w:rPr>
            <w:rFonts w:cs="Times New Roman"/>
            <w:b w:val="0"/>
            <w:szCs w:val="24"/>
            <w:lang w:eastAsia="en-PH"/>
            <w:rPrChange w:id="1222" w:author="JRCAFE(TM) Diskless" w:date="2019-11-18T13:50:00Z">
              <w:rPr>
                <w:b w:val="0"/>
                <w:bCs w:val="0"/>
                <w:caps w:val="0"/>
                <w:color w:val="0000FF"/>
                <w:u w:val="single"/>
              </w:rPr>
            </w:rPrChange>
          </w:rPr>
          <w:lastRenderedPageBreak/>
          <w:t>How to Interface LM393 Speed Sensor with Arduino? - Electronics Hub from https://www.electronicshub.org › Arduino</w:t>
        </w:r>
      </w:ins>
    </w:p>
    <w:p w:rsidR="00000000" w:rsidRPr="001133EF" w:rsidRDefault="00E165C6">
      <w:pPr>
        <w:tabs>
          <w:tab w:val="left" w:pos="225"/>
          <w:tab w:val="center" w:pos="4320"/>
        </w:tabs>
        <w:spacing w:line="360" w:lineRule="auto"/>
        <w:jc w:val="both"/>
        <w:rPr>
          <w:ins w:id="1223" w:author="Gaaaab" w:date="2019-07-24T00:43:00Z"/>
          <w:b w:val="0"/>
          <w:szCs w:val="24"/>
        </w:rPr>
        <w:pPrChange w:id="1224" w:author="Gaaaab" w:date="2019-07-24T00:39:00Z">
          <w:pPr>
            <w:pStyle w:val="Heading1"/>
          </w:pPr>
        </w:pPrChange>
      </w:pPr>
    </w:p>
    <w:p w:rsidR="00000000" w:rsidRPr="001133EF" w:rsidRDefault="00557903">
      <w:pPr>
        <w:tabs>
          <w:tab w:val="left" w:pos="225"/>
          <w:tab w:val="center" w:pos="4320"/>
        </w:tabs>
        <w:spacing w:line="360" w:lineRule="auto"/>
        <w:jc w:val="both"/>
        <w:rPr>
          <w:ins w:id="1225" w:author="Gaaaab" w:date="2019-07-24T00:43:00Z"/>
          <w:b w:val="0"/>
          <w:szCs w:val="24"/>
        </w:rPr>
        <w:pPrChange w:id="1226" w:author="Gaaaab" w:date="2019-07-24T00:39:00Z">
          <w:pPr>
            <w:pStyle w:val="Heading1"/>
          </w:pPr>
        </w:pPrChange>
      </w:pPr>
      <w:ins w:id="1227" w:author="Gaaaab" w:date="2019-07-24T00:43:00Z">
        <w:r w:rsidRPr="001133EF">
          <w:rPr>
            <w:rFonts w:cs="Times New Roman"/>
            <w:b w:val="0"/>
            <w:szCs w:val="24"/>
            <w:lang w:eastAsia="en-PH"/>
            <w:rPrChange w:id="1228" w:author="JRCAFE(TM) Diskless" w:date="2019-11-18T13:50:00Z">
              <w:rPr>
                <w:b w:val="0"/>
                <w:bCs w:val="0"/>
                <w:caps w:val="0"/>
                <w:color w:val="0000FF"/>
                <w:u w:val="single"/>
              </w:rPr>
            </w:rPrChange>
          </w:rPr>
          <w:t xml:space="preserve">How to measure the speed of a DC motor using an LM393 IR speed from </w:t>
        </w:r>
        <w:r w:rsidRPr="001133EF">
          <w:rPr>
            <w:rFonts w:cs="Times New Roman"/>
            <w:b w:val="0"/>
            <w:szCs w:val="24"/>
            <w:lang w:eastAsia="en-PH"/>
            <w:rPrChange w:id="1229" w:author="JRCAFE(TM) Diskless" w:date="2019-11-18T13:50:00Z">
              <w:rPr>
                <w:b w:val="0"/>
                <w:bCs w:val="0"/>
                <w:caps w:val="0"/>
                <w:color w:val="0000FF"/>
                <w:u w:val="single"/>
              </w:rPr>
            </w:rPrChange>
          </w:rPr>
          <w:fldChar w:fldCharType="begin"/>
        </w:r>
        <w:r w:rsidRPr="001133EF">
          <w:rPr>
            <w:rFonts w:cs="Times New Roman"/>
            <w:b w:val="0"/>
            <w:szCs w:val="24"/>
            <w:lang w:eastAsia="en-PH"/>
            <w:rPrChange w:id="1230" w:author="JRCAFE(TM) Diskless" w:date="2019-11-18T13:50:00Z">
              <w:rPr>
                <w:b w:val="0"/>
                <w:bCs w:val="0"/>
                <w:caps w:val="0"/>
                <w:color w:val="0000FF"/>
                <w:u w:val="single"/>
              </w:rPr>
            </w:rPrChange>
          </w:rPr>
          <w:instrText xml:space="preserve"> HYPERLINK "https://www.quora.com/How-do-I-measure-the-speed-of-a-DC-motor-using-an-LM393" </w:instrText>
        </w:r>
        <w:r w:rsidRPr="001133EF">
          <w:rPr>
            <w:rFonts w:cs="Times New Roman"/>
            <w:b w:val="0"/>
            <w:szCs w:val="24"/>
            <w:lang w:eastAsia="en-PH"/>
            <w:rPrChange w:id="1231"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232" w:author="JRCAFE(TM) Diskless" w:date="2019-11-18T13:50:00Z">
              <w:rPr>
                <w:rStyle w:val="Hyperlink"/>
                <w:b w:val="0"/>
                <w:bCs w:val="0"/>
                <w:caps w:val="0"/>
              </w:rPr>
            </w:rPrChange>
          </w:rPr>
          <w:t>https://www.quora.com/How-do-I-measure-the-speed-of-a-DC-motor-using-an-LM393</w:t>
        </w:r>
        <w:r w:rsidRPr="001133EF">
          <w:rPr>
            <w:rFonts w:cs="Times New Roman"/>
            <w:b w:val="0"/>
            <w:szCs w:val="24"/>
            <w:lang w:eastAsia="en-PH"/>
            <w:rPrChange w:id="1233"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234" w:author="Gaaaab" w:date="2019-07-24T00:43:00Z"/>
          <w:b w:val="0"/>
          <w:szCs w:val="24"/>
        </w:rPr>
        <w:pPrChange w:id="1235" w:author="Gaaaab" w:date="2019-07-24T00:39:00Z">
          <w:pPr>
            <w:pStyle w:val="Heading1"/>
          </w:pPr>
        </w:pPrChange>
      </w:pPr>
    </w:p>
    <w:p w:rsidR="00000000" w:rsidRPr="001133EF" w:rsidRDefault="00557903">
      <w:pPr>
        <w:tabs>
          <w:tab w:val="left" w:pos="225"/>
          <w:tab w:val="center" w:pos="4320"/>
        </w:tabs>
        <w:spacing w:line="360" w:lineRule="auto"/>
        <w:jc w:val="both"/>
        <w:rPr>
          <w:ins w:id="1236" w:author="Gaaaab" w:date="2019-07-24T00:43:00Z"/>
          <w:b w:val="0"/>
          <w:szCs w:val="24"/>
        </w:rPr>
        <w:pPrChange w:id="1237" w:author="Gaaaab" w:date="2019-07-24T00:39:00Z">
          <w:pPr>
            <w:pStyle w:val="Heading1"/>
          </w:pPr>
        </w:pPrChange>
      </w:pPr>
      <w:ins w:id="1238" w:author="Gaaaab" w:date="2019-07-24T00:43:00Z">
        <w:r w:rsidRPr="001133EF">
          <w:rPr>
            <w:rFonts w:cs="Times New Roman"/>
            <w:b w:val="0"/>
            <w:szCs w:val="24"/>
            <w:lang w:eastAsia="en-PH"/>
            <w:rPrChange w:id="1239" w:author="JRCAFE(TM) Diskless" w:date="2019-11-18T13:50:00Z">
              <w:rPr>
                <w:b w:val="0"/>
                <w:bCs w:val="0"/>
                <w:caps w:val="0"/>
                <w:color w:val="0000FF"/>
                <w:u w:val="single"/>
              </w:rPr>
            </w:rPrChange>
          </w:rPr>
          <w:t>How to use a Speed Sensor with Arduino – Brainy-Bits from https://www.brainy-bits.com › Tutorials</w:t>
        </w:r>
      </w:ins>
    </w:p>
    <w:p w:rsidR="00000000" w:rsidRPr="001133EF" w:rsidRDefault="00E165C6">
      <w:pPr>
        <w:tabs>
          <w:tab w:val="left" w:pos="225"/>
          <w:tab w:val="center" w:pos="4320"/>
        </w:tabs>
        <w:spacing w:line="360" w:lineRule="auto"/>
        <w:jc w:val="both"/>
        <w:rPr>
          <w:ins w:id="1240" w:author="Gaaaab" w:date="2019-07-24T00:43:00Z"/>
          <w:b w:val="0"/>
          <w:szCs w:val="24"/>
        </w:rPr>
        <w:pPrChange w:id="1241" w:author="Gaaaab" w:date="2019-07-24T00:39:00Z">
          <w:pPr>
            <w:pStyle w:val="Heading1"/>
          </w:pPr>
        </w:pPrChange>
      </w:pPr>
    </w:p>
    <w:p w:rsidR="00000000" w:rsidRPr="001133EF" w:rsidRDefault="00557903">
      <w:pPr>
        <w:tabs>
          <w:tab w:val="left" w:pos="225"/>
          <w:tab w:val="center" w:pos="4320"/>
        </w:tabs>
        <w:spacing w:line="360" w:lineRule="auto"/>
        <w:jc w:val="both"/>
        <w:rPr>
          <w:ins w:id="1242" w:author="Gaaaab" w:date="2019-07-24T00:43:00Z"/>
          <w:b w:val="0"/>
          <w:szCs w:val="24"/>
        </w:rPr>
        <w:pPrChange w:id="1243" w:author="Gaaaab" w:date="2019-07-24T00:39:00Z">
          <w:pPr>
            <w:pStyle w:val="Heading1"/>
          </w:pPr>
        </w:pPrChange>
      </w:pPr>
      <w:ins w:id="1244" w:author="Gaaaab" w:date="2019-07-24T00:43:00Z">
        <w:r w:rsidRPr="001133EF">
          <w:rPr>
            <w:rFonts w:cs="Times New Roman"/>
            <w:b w:val="0"/>
            <w:szCs w:val="24"/>
            <w:lang w:eastAsia="en-PH"/>
            <w:rPrChange w:id="1245" w:author="JRCAFE(TM) Diskless" w:date="2019-11-18T13:50:00Z">
              <w:rPr>
                <w:b w:val="0"/>
                <w:bCs w:val="0"/>
                <w:caps w:val="0"/>
                <w:color w:val="0000FF"/>
                <w:u w:val="single"/>
              </w:rPr>
            </w:rPrChange>
          </w:rPr>
          <w:t>https://www.rappler.com/move-ph/188949-angkas-passengers-riders from Why passengers and bikers think Angkas matters – Rappler</w:t>
        </w:r>
      </w:ins>
    </w:p>
    <w:p w:rsidR="00000000" w:rsidRPr="001133EF" w:rsidRDefault="00E165C6">
      <w:pPr>
        <w:tabs>
          <w:tab w:val="left" w:pos="225"/>
          <w:tab w:val="center" w:pos="4320"/>
        </w:tabs>
        <w:spacing w:line="360" w:lineRule="auto"/>
        <w:jc w:val="both"/>
        <w:rPr>
          <w:ins w:id="1246" w:author="Gaaaab" w:date="2019-07-24T00:43:00Z"/>
          <w:b w:val="0"/>
          <w:szCs w:val="24"/>
        </w:rPr>
        <w:pPrChange w:id="1247" w:author="Gaaaab" w:date="2019-07-24T00:39:00Z">
          <w:pPr>
            <w:pStyle w:val="Heading1"/>
          </w:pPr>
        </w:pPrChange>
      </w:pPr>
    </w:p>
    <w:p w:rsidR="00000000" w:rsidRPr="001133EF" w:rsidRDefault="00557903">
      <w:pPr>
        <w:tabs>
          <w:tab w:val="left" w:pos="225"/>
          <w:tab w:val="center" w:pos="4320"/>
        </w:tabs>
        <w:spacing w:line="360" w:lineRule="auto"/>
        <w:jc w:val="both"/>
        <w:rPr>
          <w:ins w:id="1248" w:author="Gaaaab" w:date="2019-07-24T00:44:00Z"/>
          <w:b w:val="0"/>
          <w:szCs w:val="24"/>
        </w:rPr>
        <w:pPrChange w:id="1249" w:author="Gaaaab" w:date="2019-07-24T00:39:00Z">
          <w:pPr>
            <w:pStyle w:val="Heading1"/>
          </w:pPr>
        </w:pPrChange>
      </w:pPr>
      <w:ins w:id="1250" w:author="Gaaaab" w:date="2019-07-24T00:44:00Z">
        <w:r w:rsidRPr="001133EF">
          <w:rPr>
            <w:rFonts w:cs="Times New Roman"/>
            <w:b w:val="0"/>
            <w:szCs w:val="24"/>
            <w:lang w:eastAsia="en-PH"/>
            <w:rPrChange w:id="1251" w:author="JRCAFE(TM) Diskless" w:date="2019-11-18T13:50:00Z">
              <w:rPr>
                <w:b w:val="0"/>
                <w:bCs w:val="0"/>
                <w:caps w:val="0"/>
                <w:color w:val="0000FF"/>
                <w:u w:val="single"/>
              </w:rPr>
            </w:rPrChange>
          </w:rPr>
          <w:t>Introduction to Arduino Uno - The Engineering Projects from https://www.theengineeringprojects.com › Arduino</w:t>
        </w:r>
      </w:ins>
    </w:p>
    <w:p w:rsidR="00000000" w:rsidRPr="001133EF" w:rsidRDefault="00E165C6">
      <w:pPr>
        <w:tabs>
          <w:tab w:val="left" w:pos="225"/>
          <w:tab w:val="center" w:pos="4320"/>
        </w:tabs>
        <w:spacing w:line="360" w:lineRule="auto"/>
        <w:jc w:val="both"/>
        <w:rPr>
          <w:ins w:id="1252" w:author="Gaaaab" w:date="2019-07-24T00:44:00Z"/>
          <w:b w:val="0"/>
          <w:szCs w:val="24"/>
        </w:rPr>
        <w:pPrChange w:id="1253" w:author="Gaaaab" w:date="2019-07-24T00:39:00Z">
          <w:pPr>
            <w:pStyle w:val="Heading1"/>
          </w:pPr>
        </w:pPrChange>
      </w:pPr>
    </w:p>
    <w:p w:rsidR="00000000" w:rsidRPr="001133EF" w:rsidRDefault="00557903">
      <w:pPr>
        <w:tabs>
          <w:tab w:val="left" w:pos="225"/>
          <w:tab w:val="center" w:pos="4320"/>
        </w:tabs>
        <w:spacing w:line="360" w:lineRule="auto"/>
        <w:jc w:val="both"/>
        <w:rPr>
          <w:ins w:id="1254" w:author="Gaaaab" w:date="2019-07-24T00:44:00Z"/>
          <w:b w:val="0"/>
          <w:szCs w:val="24"/>
        </w:rPr>
        <w:pPrChange w:id="1255" w:author="Gaaaab" w:date="2019-07-24T00:39:00Z">
          <w:pPr>
            <w:pStyle w:val="Heading1"/>
          </w:pPr>
        </w:pPrChange>
      </w:pPr>
      <w:ins w:id="1256" w:author="Gaaaab" w:date="2019-07-24T00:44:00Z">
        <w:r w:rsidRPr="001133EF">
          <w:rPr>
            <w:rFonts w:cs="Times New Roman"/>
            <w:b w:val="0"/>
            <w:szCs w:val="24"/>
            <w:lang w:eastAsia="en-PH"/>
            <w:rPrChange w:id="1257" w:author="JRCAFE(TM) Diskless" w:date="2019-11-18T13:50:00Z">
              <w:rPr>
                <w:b w:val="0"/>
                <w:bCs w:val="0"/>
                <w:caps w:val="0"/>
                <w:color w:val="0000FF"/>
                <w:u w:val="single"/>
              </w:rPr>
            </w:rPrChange>
          </w:rPr>
          <w:t xml:space="preserve">Lm393 Motor Speed Measuring Sensor Module ForArduino from </w:t>
        </w:r>
        <w:r w:rsidRPr="001133EF">
          <w:rPr>
            <w:rFonts w:cs="Times New Roman"/>
            <w:b w:val="0"/>
            <w:szCs w:val="24"/>
            <w:lang w:eastAsia="en-PH"/>
            <w:rPrChange w:id="1258" w:author="JRCAFE(TM) Diskless" w:date="2019-11-18T13:50:00Z">
              <w:rPr>
                <w:b w:val="0"/>
                <w:bCs w:val="0"/>
                <w:caps w:val="0"/>
                <w:color w:val="0000FF"/>
                <w:u w:val="single"/>
              </w:rPr>
            </w:rPrChange>
          </w:rPr>
          <w:fldChar w:fldCharType="begin"/>
        </w:r>
        <w:r w:rsidRPr="001133EF">
          <w:rPr>
            <w:rFonts w:cs="Times New Roman"/>
            <w:b w:val="0"/>
            <w:szCs w:val="24"/>
            <w:lang w:eastAsia="en-PH"/>
            <w:rPrChange w:id="1259" w:author="JRCAFE(TM) Diskless" w:date="2019-11-18T13:50:00Z">
              <w:rPr>
                <w:b w:val="0"/>
                <w:bCs w:val="0"/>
                <w:caps w:val="0"/>
                <w:color w:val="0000FF"/>
                <w:u w:val="single"/>
              </w:rPr>
            </w:rPrChange>
          </w:rPr>
          <w:instrText xml:space="preserve"> HYPERLINK "https://5.imimg.com/.../lm393-motor-speed-measuring-sensor-module-for-arduino.pdf" </w:instrText>
        </w:r>
        <w:r w:rsidRPr="001133EF">
          <w:rPr>
            <w:rFonts w:cs="Times New Roman"/>
            <w:b w:val="0"/>
            <w:szCs w:val="24"/>
            <w:lang w:eastAsia="en-PH"/>
            <w:rPrChange w:id="1260"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261" w:author="JRCAFE(TM) Diskless" w:date="2019-11-18T13:50:00Z">
              <w:rPr>
                <w:rStyle w:val="Hyperlink"/>
                <w:b w:val="0"/>
                <w:bCs w:val="0"/>
                <w:caps w:val="0"/>
              </w:rPr>
            </w:rPrChange>
          </w:rPr>
          <w:t>https://5.imimg.com/.../lm393-motor-speed-measuring-sensor-module-for-arduino.pdf</w:t>
        </w:r>
        <w:r w:rsidRPr="001133EF">
          <w:rPr>
            <w:rFonts w:cs="Times New Roman"/>
            <w:b w:val="0"/>
            <w:szCs w:val="24"/>
            <w:lang w:eastAsia="en-PH"/>
            <w:rPrChange w:id="1262"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263" w:author="Gaaaab" w:date="2019-07-24T00:44:00Z"/>
          <w:b w:val="0"/>
          <w:szCs w:val="24"/>
        </w:rPr>
        <w:pPrChange w:id="1264" w:author="Gaaaab" w:date="2019-07-24T00:39:00Z">
          <w:pPr>
            <w:pStyle w:val="Heading1"/>
          </w:pPr>
        </w:pPrChange>
      </w:pPr>
    </w:p>
    <w:p w:rsidR="00000000" w:rsidRPr="001133EF" w:rsidRDefault="00557903">
      <w:pPr>
        <w:tabs>
          <w:tab w:val="left" w:pos="225"/>
          <w:tab w:val="center" w:pos="4320"/>
        </w:tabs>
        <w:spacing w:line="360" w:lineRule="auto"/>
        <w:jc w:val="both"/>
        <w:rPr>
          <w:ins w:id="1265" w:author="Gaaaab" w:date="2019-07-24T00:44:00Z"/>
          <w:b w:val="0"/>
          <w:szCs w:val="24"/>
        </w:rPr>
        <w:pPrChange w:id="1266" w:author="Gaaaab" w:date="2019-07-24T00:39:00Z">
          <w:pPr>
            <w:pStyle w:val="Heading1"/>
          </w:pPr>
        </w:pPrChange>
      </w:pPr>
      <w:ins w:id="1267" w:author="Gaaaab" w:date="2019-07-24T00:44:00Z">
        <w:r w:rsidRPr="001133EF">
          <w:rPr>
            <w:rFonts w:cs="Times New Roman"/>
            <w:b w:val="0"/>
            <w:szCs w:val="24"/>
            <w:lang w:eastAsia="en-PH"/>
            <w:rPrChange w:id="1268" w:author="JRCAFE(TM) Diskless" w:date="2019-11-18T13:50:00Z">
              <w:rPr>
                <w:b w:val="0"/>
                <w:bCs w:val="0"/>
                <w:caps w:val="0"/>
                <w:color w:val="0000FF"/>
                <w:u w:val="single"/>
              </w:rPr>
            </w:rPrChange>
          </w:rPr>
          <w:t xml:space="preserve">PCB Wizard 3 - Products - New Wave Concepts Limited from </w:t>
        </w:r>
        <w:r w:rsidRPr="001133EF">
          <w:rPr>
            <w:rFonts w:cs="Times New Roman"/>
            <w:b w:val="0"/>
            <w:szCs w:val="24"/>
            <w:lang w:eastAsia="en-PH"/>
            <w:rPrChange w:id="1269" w:author="JRCAFE(TM) Diskless" w:date="2019-11-18T13:50:00Z">
              <w:rPr>
                <w:b w:val="0"/>
                <w:bCs w:val="0"/>
                <w:caps w:val="0"/>
                <w:color w:val="0000FF"/>
                <w:u w:val="single"/>
              </w:rPr>
            </w:rPrChange>
          </w:rPr>
          <w:fldChar w:fldCharType="begin"/>
        </w:r>
        <w:r w:rsidRPr="001133EF">
          <w:rPr>
            <w:rFonts w:cs="Times New Roman"/>
            <w:b w:val="0"/>
            <w:szCs w:val="24"/>
            <w:lang w:eastAsia="en-PH"/>
            <w:rPrChange w:id="1270" w:author="JRCAFE(TM) Diskless" w:date="2019-11-18T13:50:00Z">
              <w:rPr>
                <w:b w:val="0"/>
                <w:bCs w:val="0"/>
                <w:caps w:val="0"/>
                <w:color w:val="0000FF"/>
                <w:u w:val="single"/>
              </w:rPr>
            </w:rPrChange>
          </w:rPr>
          <w:instrText xml:space="preserve"> HYPERLINK "https://www.new-wave-concepts.com/ed/wizard.html" </w:instrText>
        </w:r>
        <w:r w:rsidRPr="001133EF">
          <w:rPr>
            <w:rFonts w:cs="Times New Roman"/>
            <w:b w:val="0"/>
            <w:szCs w:val="24"/>
            <w:lang w:eastAsia="en-PH"/>
            <w:rPrChange w:id="1271"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272" w:author="JRCAFE(TM) Diskless" w:date="2019-11-18T13:50:00Z">
              <w:rPr>
                <w:rStyle w:val="Hyperlink"/>
                <w:b w:val="0"/>
                <w:bCs w:val="0"/>
                <w:caps w:val="0"/>
              </w:rPr>
            </w:rPrChange>
          </w:rPr>
          <w:t>https://www.new-wave-concepts.com/ed/wizard.html</w:t>
        </w:r>
        <w:r w:rsidRPr="001133EF">
          <w:rPr>
            <w:rFonts w:cs="Times New Roman"/>
            <w:b w:val="0"/>
            <w:szCs w:val="24"/>
            <w:lang w:eastAsia="en-PH"/>
            <w:rPrChange w:id="1273"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274" w:author="Gaaaab" w:date="2019-07-24T00:44:00Z"/>
          <w:b w:val="0"/>
          <w:szCs w:val="24"/>
        </w:rPr>
        <w:pPrChange w:id="1275" w:author="Gaaaab" w:date="2019-07-24T00:39:00Z">
          <w:pPr>
            <w:pStyle w:val="Heading1"/>
          </w:pPr>
        </w:pPrChange>
      </w:pPr>
    </w:p>
    <w:p w:rsidR="00000000" w:rsidRPr="001133EF" w:rsidRDefault="00557903">
      <w:pPr>
        <w:tabs>
          <w:tab w:val="left" w:pos="225"/>
          <w:tab w:val="center" w:pos="4320"/>
        </w:tabs>
        <w:spacing w:line="360" w:lineRule="auto"/>
        <w:jc w:val="both"/>
        <w:rPr>
          <w:ins w:id="1276" w:author="Gaaaab" w:date="2019-07-24T00:45:00Z"/>
          <w:b w:val="0"/>
          <w:szCs w:val="24"/>
        </w:rPr>
        <w:pPrChange w:id="1277" w:author="Gaaaab" w:date="2019-07-24T00:39:00Z">
          <w:pPr>
            <w:pStyle w:val="Heading1"/>
          </w:pPr>
        </w:pPrChange>
      </w:pPr>
      <w:ins w:id="1278" w:author="Gaaaab" w:date="2019-07-24T00:45:00Z">
        <w:r w:rsidRPr="001133EF">
          <w:rPr>
            <w:rFonts w:cs="Times New Roman"/>
            <w:b w:val="0"/>
            <w:szCs w:val="24"/>
            <w:lang w:eastAsia="en-PH"/>
            <w:rPrChange w:id="1279" w:author="JRCAFE(TM) Diskless" w:date="2019-11-18T13:50:00Z">
              <w:rPr>
                <w:b w:val="0"/>
                <w:bCs w:val="0"/>
                <w:caps w:val="0"/>
                <w:color w:val="0000FF"/>
                <w:u w:val="single"/>
              </w:rPr>
            </w:rPrChange>
          </w:rPr>
          <w:t xml:space="preserve">PCB Wizard Alternatives and Similar Software – AlternativeTo.net from </w:t>
        </w:r>
        <w:r w:rsidRPr="001133EF">
          <w:rPr>
            <w:rFonts w:cs="Times New Roman"/>
            <w:b w:val="0"/>
            <w:szCs w:val="24"/>
            <w:lang w:eastAsia="en-PH"/>
            <w:rPrChange w:id="1280" w:author="JRCAFE(TM) Diskless" w:date="2019-11-18T13:50:00Z">
              <w:rPr>
                <w:b w:val="0"/>
                <w:bCs w:val="0"/>
                <w:caps w:val="0"/>
                <w:color w:val="0000FF"/>
                <w:u w:val="single"/>
              </w:rPr>
            </w:rPrChange>
          </w:rPr>
          <w:fldChar w:fldCharType="begin"/>
        </w:r>
        <w:r w:rsidRPr="001133EF">
          <w:rPr>
            <w:rFonts w:cs="Times New Roman"/>
            <w:b w:val="0"/>
            <w:szCs w:val="24"/>
            <w:lang w:eastAsia="en-PH"/>
            <w:rPrChange w:id="1281" w:author="JRCAFE(TM) Diskless" w:date="2019-11-18T13:50:00Z">
              <w:rPr>
                <w:b w:val="0"/>
                <w:bCs w:val="0"/>
                <w:caps w:val="0"/>
                <w:color w:val="0000FF"/>
                <w:u w:val="single"/>
              </w:rPr>
            </w:rPrChange>
          </w:rPr>
          <w:instrText xml:space="preserve"> HYPERLINK "https://alternativeto.net/software/pcb-wizard/" </w:instrText>
        </w:r>
        <w:r w:rsidRPr="001133EF">
          <w:rPr>
            <w:rFonts w:cs="Times New Roman"/>
            <w:b w:val="0"/>
            <w:szCs w:val="24"/>
            <w:lang w:eastAsia="en-PH"/>
            <w:rPrChange w:id="1282"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283" w:author="JRCAFE(TM) Diskless" w:date="2019-11-18T13:50:00Z">
              <w:rPr>
                <w:rStyle w:val="Hyperlink"/>
                <w:b w:val="0"/>
                <w:bCs w:val="0"/>
                <w:caps w:val="0"/>
              </w:rPr>
            </w:rPrChange>
          </w:rPr>
          <w:t>https://alternativeto.net/software/pcb-wizard/</w:t>
        </w:r>
        <w:r w:rsidRPr="001133EF">
          <w:rPr>
            <w:rFonts w:cs="Times New Roman"/>
            <w:b w:val="0"/>
            <w:szCs w:val="24"/>
            <w:lang w:eastAsia="en-PH"/>
            <w:rPrChange w:id="1284"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285" w:author="Gaaaab" w:date="2019-07-24T00:45:00Z"/>
          <w:b w:val="0"/>
          <w:szCs w:val="24"/>
        </w:rPr>
        <w:pPrChange w:id="1286" w:author="Gaaaab" w:date="2019-07-24T00:39:00Z">
          <w:pPr>
            <w:pStyle w:val="Heading1"/>
          </w:pPr>
        </w:pPrChange>
      </w:pPr>
    </w:p>
    <w:p w:rsidR="00000000" w:rsidRPr="001133EF" w:rsidRDefault="00557903">
      <w:pPr>
        <w:tabs>
          <w:tab w:val="left" w:pos="225"/>
          <w:tab w:val="center" w:pos="4320"/>
        </w:tabs>
        <w:spacing w:line="360" w:lineRule="auto"/>
        <w:jc w:val="both"/>
        <w:rPr>
          <w:ins w:id="1287" w:author="Gaaaab" w:date="2019-07-24T00:45:00Z"/>
          <w:b w:val="0"/>
          <w:szCs w:val="24"/>
        </w:rPr>
        <w:pPrChange w:id="1288" w:author="Gaaaab" w:date="2019-07-24T00:39:00Z">
          <w:pPr>
            <w:pStyle w:val="Heading1"/>
          </w:pPr>
        </w:pPrChange>
      </w:pPr>
      <w:ins w:id="1289" w:author="Gaaaab" w:date="2019-07-24T00:45:00Z">
        <w:r w:rsidRPr="001133EF">
          <w:rPr>
            <w:rFonts w:cs="Times New Roman"/>
            <w:b w:val="0"/>
            <w:szCs w:val="24"/>
            <w:lang w:eastAsia="en-PH"/>
            <w:rPrChange w:id="1290" w:author="JRCAFE(TM) Diskless" w:date="2019-11-18T13:50:00Z">
              <w:rPr>
                <w:b w:val="0"/>
                <w:bCs w:val="0"/>
                <w:caps w:val="0"/>
                <w:color w:val="0000FF"/>
                <w:u w:val="single"/>
              </w:rPr>
            </w:rPrChange>
          </w:rPr>
          <w:t xml:space="preserve">PCB Wizard products and sales from </w:t>
        </w:r>
        <w:r w:rsidRPr="001133EF">
          <w:rPr>
            <w:rFonts w:cs="Times New Roman"/>
            <w:b w:val="0"/>
            <w:szCs w:val="24"/>
            <w:lang w:eastAsia="en-PH"/>
            <w:rPrChange w:id="1291" w:author="JRCAFE(TM) Diskless" w:date="2019-11-18T13:50:00Z">
              <w:rPr>
                <w:b w:val="0"/>
                <w:bCs w:val="0"/>
                <w:caps w:val="0"/>
                <w:color w:val="0000FF"/>
                <w:u w:val="single"/>
              </w:rPr>
            </w:rPrChange>
          </w:rPr>
          <w:fldChar w:fldCharType="begin"/>
        </w:r>
        <w:r w:rsidRPr="001133EF">
          <w:rPr>
            <w:rFonts w:cs="Times New Roman"/>
            <w:b w:val="0"/>
            <w:szCs w:val="24"/>
            <w:lang w:eastAsia="en-PH"/>
            <w:rPrChange w:id="1292" w:author="JRCAFE(TM) Diskless" w:date="2019-11-18T13:50:00Z">
              <w:rPr>
                <w:b w:val="0"/>
                <w:bCs w:val="0"/>
                <w:caps w:val="0"/>
                <w:color w:val="0000FF"/>
                <w:u w:val="single"/>
              </w:rPr>
            </w:rPrChange>
          </w:rPr>
          <w:instrText xml:space="preserve"> HYPERLINK "https://electricdruid.net/product/midi-inoutthru-pcb/" </w:instrText>
        </w:r>
        <w:r w:rsidRPr="001133EF">
          <w:rPr>
            <w:rFonts w:cs="Times New Roman"/>
            <w:b w:val="0"/>
            <w:szCs w:val="24"/>
            <w:lang w:eastAsia="en-PH"/>
            <w:rPrChange w:id="1293"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294" w:author="JRCAFE(TM) Diskless" w:date="2019-11-18T13:50:00Z">
              <w:rPr>
                <w:rStyle w:val="Hyperlink"/>
                <w:b w:val="0"/>
                <w:bCs w:val="0"/>
                <w:caps w:val="0"/>
              </w:rPr>
            </w:rPrChange>
          </w:rPr>
          <w:t>https://electricdruid.net/product/midi-inoutthru-pcb/</w:t>
        </w:r>
        <w:r w:rsidRPr="001133EF">
          <w:rPr>
            <w:rFonts w:cs="Times New Roman"/>
            <w:b w:val="0"/>
            <w:szCs w:val="24"/>
            <w:lang w:eastAsia="en-PH"/>
            <w:rPrChange w:id="1295"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296" w:author="Gaaaab" w:date="2019-07-24T00:45:00Z"/>
          <w:b w:val="0"/>
          <w:szCs w:val="24"/>
        </w:rPr>
        <w:pPrChange w:id="1297" w:author="Gaaaab" w:date="2019-07-24T00:39:00Z">
          <w:pPr>
            <w:pStyle w:val="Heading1"/>
          </w:pPr>
        </w:pPrChange>
      </w:pPr>
    </w:p>
    <w:p w:rsidR="00000000" w:rsidRPr="001133EF" w:rsidRDefault="00557903">
      <w:pPr>
        <w:tabs>
          <w:tab w:val="left" w:pos="225"/>
          <w:tab w:val="center" w:pos="4320"/>
        </w:tabs>
        <w:spacing w:line="360" w:lineRule="auto"/>
        <w:jc w:val="both"/>
        <w:rPr>
          <w:ins w:id="1298" w:author="Gaaaab" w:date="2019-07-24T00:45:00Z"/>
          <w:b w:val="0"/>
          <w:szCs w:val="24"/>
        </w:rPr>
        <w:pPrChange w:id="1299" w:author="Gaaaab" w:date="2019-07-24T00:39:00Z">
          <w:pPr>
            <w:pStyle w:val="Heading1"/>
          </w:pPr>
        </w:pPrChange>
      </w:pPr>
      <w:ins w:id="1300" w:author="Gaaaab" w:date="2019-07-24T00:45:00Z">
        <w:r w:rsidRPr="001133EF">
          <w:rPr>
            <w:rFonts w:cs="Times New Roman"/>
            <w:b w:val="0"/>
            <w:szCs w:val="24"/>
            <w:lang w:eastAsia="en-PH"/>
            <w:rPrChange w:id="1301" w:author="JRCAFE(TM) Diskless" w:date="2019-11-18T13:50:00Z">
              <w:rPr>
                <w:b w:val="0"/>
                <w:bCs w:val="0"/>
                <w:caps w:val="0"/>
                <w:color w:val="0000FF"/>
                <w:u w:val="single"/>
              </w:rPr>
            </w:rPrChange>
          </w:rPr>
          <w:t xml:space="preserve">Pololu - Arduino Uno R3 from </w:t>
        </w:r>
        <w:r w:rsidRPr="001133EF">
          <w:rPr>
            <w:rFonts w:cs="Times New Roman"/>
            <w:b w:val="0"/>
            <w:szCs w:val="24"/>
            <w:lang w:eastAsia="en-PH"/>
            <w:rPrChange w:id="1302" w:author="JRCAFE(TM) Diskless" w:date="2019-11-18T13:50:00Z">
              <w:rPr>
                <w:b w:val="0"/>
                <w:bCs w:val="0"/>
                <w:caps w:val="0"/>
                <w:color w:val="0000FF"/>
                <w:u w:val="single"/>
              </w:rPr>
            </w:rPrChange>
          </w:rPr>
          <w:fldChar w:fldCharType="begin"/>
        </w:r>
        <w:r w:rsidRPr="001133EF">
          <w:rPr>
            <w:rFonts w:cs="Times New Roman"/>
            <w:b w:val="0"/>
            <w:szCs w:val="24"/>
            <w:lang w:eastAsia="en-PH"/>
            <w:rPrChange w:id="1303" w:author="JRCAFE(TM) Diskless" w:date="2019-11-18T13:50:00Z">
              <w:rPr>
                <w:b w:val="0"/>
                <w:bCs w:val="0"/>
                <w:caps w:val="0"/>
                <w:color w:val="0000FF"/>
                <w:u w:val="single"/>
              </w:rPr>
            </w:rPrChange>
          </w:rPr>
          <w:instrText xml:space="preserve"> HYPERLINK "https://www.pololu.com/product/2191" </w:instrText>
        </w:r>
        <w:r w:rsidRPr="001133EF">
          <w:rPr>
            <w:rFonts w:cs="Times New Roman"/>
            <w:b w:val="0"/>
            <w:szCs w:val="24"/>
            <w:lang w:eastAsia="en-PH"/>
            <w:rPrChange w:id="1304"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305" w:author="JRCAFE(TM) Diskless" w:date="2019-11-18T13:50:00Z">
              <w:rPr>
                <w:rStyle w:val="Hyperlink"/>
                <w:b w:val="0"/>
                <w:bCs w:val="0"/>
                <w:caps w:val="0"/>
              </w:rPr>
            </w:rPrChange>
          </w:rPr>
          <w:t>https://www.pololu.com/product/2191</w:t>
        </w:r>
        <w:r w:rsidRPr="001133EF">
          <w:rPr>
            <w:rFonts w:cs="Times New Roman"/>
            <w:b w:val="0"/>
            <w:szCs w:val="24"/>
            <w:lang w:eastAsia="en-PH"/>
            <w:rPrChange w:id="1306"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307" w:author="Gaaaab" w:date="2019-07-24T00:45:00Z"/>
          <w:b w:val="0"/>
          <w:szCs w:val="24"/>
        </w:rPr>
        <w:pPrChange w:id="1308" w:author="Gaaaab" w:date="2019-07-24T00:39:00Z">
          <w:pPr>
            <w:pStyle w:val="Heading1"/>
          </w:pPr>
        </w:pPrChange>
      </w:pPr>
    </w:p>
    <w:p w:rsidR="00000000" w:rsidRPr="001133EF" w:rsidRDefault="00557903">
      <w:pPr>
        <w:tabs>
          <w:tab w:val="left" w:pos="225"/>
          <w:tab w:val="center" w:pos="4320"/>
        </w:tabs>
        <w:spacing w:line="360" w:lineRule="auto"/>
        <w:jc w:val="both"/>
        <w:rPr>
          <w:ins w:id="1309" w:author="Gaaaab" w:date="2019-07-24T00:45:00Z"/>
          <w:b w:val="0"/>
          <w:szCs w:val="24"/>
        </w:rPr>
        <w:pPrChange w:id="1310" w:author="Gaaaab" w:date="2019-07-24T00:39:00Z">
          <w:pPr>
            <w:pStyle w:val="Heading1"/>
          </w:pPr>
        </w:pPrChange>
      </w:pPr>
      <w:ins w:id="1311" w:author="Gaaaab" w:date="2019-07-24T00:45:00Z">
        <w:r w:rsidRPr="001133EF">
          <w:rPr>
            <w:rFonts w:cs="Times New Roman"/>
            <w:b w:val="0"/>
            <w:szCs w:val="24"/>
            <w:lang w:eastAsia="en-PH"/>
            <w:rPrChange w:id="1312" w:author="JRCAFE(TM) Diskless" w:date="2019-11-18T13:50:00Z">
              <w:rPr>
                <w:b w:val="0"/>
                <w:bCs w:val="0"/>
                <w:caps w:val="0"/>
                <w:color w:val="0000FF"/>
                <w:u w:val="single"/>
              </w:rPr>
            </w:rPrChange>
          </w:rPr>
          <w:t xml:space="preserve">Potentiometer » Resistor Guide from </w:t>
        </w:r>
        <w:r w:rsidRPr="001133EF">
          <w:rPr>
            <w:rFonts w:cs="Times New Roman"/>
            <w:b w:val="0"/>
            <w:szCs w:val="24"/>
            <w:lang w:eastAsia="en-PH"/>
            <w:rPrChange w:id="1313" w:author="JRCAFE(TM) Diskless" w:date="2019-11-18T13:50:00Z">
              <w:rPr>
                <w:b w:val="0"/>
                <w:bCs w:val="0"/>
                <w:caps w:val="0"/>
                <w:color w:val="0000FF"/>
                <w:u w:val="single"/>
              </w:rPr>
            </w:rPrChange>
          </w:rPr>
          <w:fldChar w:fldCharType="begin"/>
        </w:r>
        <w:r w:rsidRPr="001133EF">
          <w:rPr>
            <w:rFonts w:cs="Times New Roman"/>
            <w:b w:val="0"/>
            <w:szCs w:val="24"/>
            <w:lang w:eastAsia="en-PH"/>
            <w:rPrChange w:id="1314" w:author="JRCAFE(TM) Diskless" w:date="2019-11-18T13:50:00Z">
              <w:rPr>
                <w:b w:val="0"/>
                <w:bCs w:val="0"/>
                <w:caps w:val="0"/>
                <w:color w:val="0000FF"/>
                <w:u w:val="single"/>
              </w:rPr>
            </w:rPrChange>
          </w:rPr>
          <w:instrText xml:space="preserve"> HYPERLINK "http://www.resistorguide.com/potentiometer" </w:instrText>
        </w:r>
        <w:r w:rsidRPr="001133EF">
          <w:rPr>
            <w:rFonts w:cs="Times New Roman"/>
            <w:b w:val="0"/>
            <w:szCs w:val="24"/>
            <w:lang w:eastAsia="en-PH"/>
            <w:rPrChange w:id="1315"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316" w:author="JRCAFE(TM) Diskless" w:date="2019-11-18T13:50:00Z">
              <w:rPr>
                <w:rStyle w:val="Hyperlink"/>
                <w:b w:val="0"/>
                <w:bCs w:val="0"/>
                <w:caps w:val="0"/>
              </w:rPr>
            </w:rPrChange>
          </w:rPr>
          <w:t>www.resistorguide.com/potentiometer</w:t>
        </w:r>
        <w:r w:rsidRPr="001133EF">
          <w:rPr>
            <w:rFonts w:cs="Times New Roman"/>
            <w:b w:val="0"/>
            <w:szCs w:val="24"/>
            <w:lang w:eastAsia="en-PH"/>
            <w:rPrChange w:id="1317"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318" w:author="Gaaaab" w:date="2019-07-24T00:45:00Z"/>
          <w:b w:val="0"/>
          <w:szCs w:val="24"/>
        </w:rPr>
        <w:pPrChange w:id="1319" w:author="Gaaaab" w:date="2019-07-24T00:39:00Z">
          <w:pPr>
            <w:pStyle w:val="Heading1"/>
          </w:pPr>
        </w:pPrChange>
      </w:pPr>
    </w:p>
    <w:p w:rsidR="00000000" w:rsidRPr="001133EF" w:rsidRDefault="00557903">
      <w:pPr>
        <w:tabs>
          <w:tab w:val="left" w:pos="225"/>
          <w:tab w:val="center" w:pos="4320"/>
        </w:tabs>
        <w:spacing w:line="360" w:lineRule="auto"/>
        <w:jc w:val="both"/>
        <w:rPr>
          <w:ins w:id="1320" w:author="Gaaaab" w:date="2019-07-24T00:46:00Z"/>
          <w:b w:val="0"/>
          <w:szCs w:val="24"/>
        </w:rPr>
        <w:pPrChange w:id="1321" w:author="Gaaaab" w:date="2019-07-24T00:39:00Z">
          <w:pPr>
            <w:pStyle w:val="Heading1"/>
          </w:pPr>
        </w:pPrChange>
      </w:pPr>
      <w:ins w:id="1322" w:author="Gaaaab" w:date="2019-07-24T00:46:00Z">
        <w:r w:rsidRPr="001133EF">
          <w:rPr>
            <w:rFonts w:cs="Times New Roman"/>
            <w:b w:val="0"/>
            <w:szCs w:val="24"/>
            <w:lang w:eastAsia="en-PH"/>
            <w:rPrChange w:id="1323" w:author="JRCAFE(TM) Diskless" w:date="2019-11-18T13:50:00Z">
              <w:rPr>
                <w:b w:val="0"/>
                <w:bCs w:val="0"/>
                <w:caps w:val="0"/>
                <w:color w:val="0000FF"/>
                <w:u w:val="single"/>
              </w:rPr>
            </w:rPrChange>
          </w:rPr>
          <w:lastRenderedPageBreak/>
          <w:t xml:space="preserve">Potentiometer, Preset Potentiometers and Rheostats from </w:t>
        </w:r>
        <w:r w:rsidRPr="001133EF">
          <w:rPr>
            <w:rFonts w:cs="Times New Roman"/>
            <w:b w:val="0"/>
            <w:szCs w:val="24"/>
            <w:lang w:eastAsia="en-PH"/>
            <w:rPrChange w:id="1324" w:author="JRCAFE(TM) Diskless" w:date="2019-11-18T13:50:00Z">
              <w:rPr>
                <w:b w:val="0"/>
                <w:bCs w:val="0"/>
                <w:caps w:val="0"/>
                <w:color w:val="0000FF"/>
                <w:u w:val="single"/>
              </w:rPr>
            </w:rPrChange>
          </w:rPr>
          <w:fldChar w:fldCharType="begin"/>
        </w:r>
        <w:r w:rsidRPr="001133EF">
          <w:rPr>
            <w:rFonts w:cs="Times New Roman"/>
            <w:b w:val="0"/>
            <w:szCs w:val="24"/>
            <w:lang w:eastAsia="en-PH"/>
            <w:rPrChange w:id="1325" w:author="JRCAFE(TM) Diskless" w:date="2019-11-18T13:50:00Z">
              <w:rPr>
                <w:b w:val="0"/>
                <w:bCs w:val="0"/>
                <w:caps w:val="0"/>
                <w:color w:val="0000FF"/>
                <w:u w:val="single"/>
              </w:rPr>
            </w:rPrChange>
          </w:rPr>
          <w:instrText xml:space="preserve"> HYPERLINK "https://www.electronics-tutorials.ws/resistor/potentiometer.html" </w:instrText>
        </w:r>
        <w:r w:rsidRPr="001133EF">
          <w:rPr>
            <w:rFonts w:cs="Times New Roman"/>
            <w:b w:val="0"/>
            <w:szCs w:val="24"/>
            <w:lang w:eastAsia="en-PH"/>
            <w:rPrChange w:id="1326"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327" w:author="JRCAFE(TM) Diskless" w:date="2019-11-18T13:50:00Z">
              <w:rPr>
                <w:rStyle w:val="Hyperlink"/>
                <w:b w:val="0"/>
                <w:bCs w:val="0"/>
                <w:caps w:val="0"/>
              </w:rPr>
            </w:rPrChange>
          </w:rPr>
          <w:t>https://www.electronics-tutorials.ws/resistor/potentiometer.html</w:t>
        </w:r>
        <w:r w:rsidRPr="001133EF">
          <w:rPr>
            <w:rFonts w:cs="Times New Roman"/>
            <w:b w:val="0"/>
            <w:szCs w:val="24"/>
            <w:lang w:eastAsia="en-PH"/>
            <w:rPrChange w:id="1328"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329" w:author="Gaaaab" w:date="2019-07-24T00:46:00Z"/>
          <w:b w:val="0"/>
          <w:szCs w:val="24"/>
        </w:rPr>
        <w:pPrChange w:id="1330" w:author="Gaaaab" w:date="2019-07-24T00:39:00Z">
          <w:pPr>
            <w:pStyle w:val="Heading1"/>
          </w:pPr>
        </w:pPrChange>
      </w:pPr>
    </w:p>
    <w:p w:rsidR="00000000" w:rsidRPr="001133EF" w:rsidRDefault="00557903">
      <w:pPr>
        <w:tabs>
          <w:tab w:val="left" w:pos="225"/>
          <w:tab w:val="center" w:pos="4320"/>
        </w:tabs>
        <w:spacing w:line="360" w:lineRule="auto"/>
        <w:jc w:val="both"/>
        <w:rPr>
          <w:ins w:id="1331" w:author="Gaaaab" w:date="2019-07-24T00:46:00Z"/>
          <w:b w:val="0"/>
          <w:szCs w:val="24"/>
        </w:rPr>
        <w:pPrChange w:id="1332" w:author="Gaaaab" w:date="2019-07-24T00:39:00Z">
          <w:pPr>
            <w:pStyle w:val="Heading1"/>
          </w:pPr>
        </w:pPrChange>
      </w:pPr>
      <w:ins w:id="1333" w:author="Gaaaab" w:date="2019-07-24T00:46:00Z">
        <w:r w:rsidRPr="001133EF">
          <w:rPr>
            <w:rFonts w:cs="Times New Roman"/>
            <w:b w:val="0"/>
            <w:szCs w:val="24"/>
            <w:lang w:eastAsia="en-PH"/>
            <w:rPrChange w:id="1334" w:author="JRCAFE(TM) Diskless" w:date="2019-11-18T13:50:00Z">
              <w:rPr>
                <w:b w:val="0"/>
                <w:bCs w:val="0"/>
                <w:caps w:val="0"/>
                <w:color w:val="0000FF"/>
                <w:u w:val="single"/>
              </w:rPr>
            </w:rPrChange>
          </w:rPr>
          <w:t xml:space="preserve">Push Button | RS Components from </w:t>
        </w:r>
        <w:r w:rsidRPr="001133EF">
          <w:rPr>
            <w:rFonts w:cs="Times New Roman"/>
            <w:b w:val="0"/>
            <w:szCs w:val="24"/>
            <w:lang w:eastAsia="en-PH"/>
            <w:rPrChange w:id="1335" w:author="JRCAFE(TM) Diskless" w:date="2019-11-18T13:50:00Z">
              <w:rPr>
                <w:b w:val="0"/>
                <w:bCs w:val="0"/>
                <w:caps w:val="0"/>
                <w:color w:val="0000FF"/>
                <w:u w:val="single"/>
              </w:rPr>
            </w:rPrChange>
          </w:rPr>
          <w:fldChar w:fldCharType="begin"/>
        </w:r>
        <w:r w:rsidRPr="001133EF">
          <w:rPr>
            <w:rFonts w:cs="Times New Roman"/>
            <w:b w:val="0"/>
            <w:szCs w:val="24"/>
            <w:lang w:eastAsia="en-PH"/>
            <w:rPrChange w:id="1336" w:author="JRCAFE(TM) Diskless" w:date="2019-11-18T13:50:00Z">
              <w:rPr>
                <w:b w:val="0"/>
                <w:bCs w:val="0"/>
                <w:caps w:val="0"/>
                <w:color w:val="0000FF"/>
                <w:u w:val="single"/>
              </w:rPr>
            </w:rPrChange>
          </w:rPr>
          <w:instrText xml:space="preserve"> HYPERLINK "https://uk.rs-online.com/web/generalDisplay.html?id=solutions/push-button-switches" </w:instrText>
        </w:r>
        <w:r w:rsidRPr="001133EF">
          <w:rPr>
            <w:rFonts w:cs="Times New Roman"/>
            <w:b w:val="0"/>
            <w:szCs w:val="24"/>
            <w:lang w:eastAsia="en-PH"/>
            <w:rPrChange w:id="1337"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338" w:author="JRCAFE(TM) Diskless" w:date="2019-11-18T13:50:00Z">
              <w:rPr>
                <w:rStyle w:val="Hyperlink"/>
                <w:b w:val="0"/>
                <w:bCs w:val="0"/>
                <w:caps w:val="0"/>
              </w:rPr>
            </w:rPrChange>
          </w:rPr>
          <w:t>https://uk.rs-online.com/web/generalDisplay.html?id=solutions/push-button-switches</w:t>
        </w:r>
        <w:r w:rsidRPr="001133EF">
          <w:rPr>
            <w:rFonts w:cs="Times New Roman"/>
            <w:b w:val="0"/>
            <w:szCs w:val="24"/>
            <w:lang w:eastAsia="en-PH"/>
            <w:rPrChange w:id="1339"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340" w:author="Gaaaab" w:date="2019-07-24T00:46:00Z"/>
          <w:b w:val="0"/>
          <w:szCs w:val="24"/>
        </w:rPr>
        <w:pPrChange w:id="1341" w:author="Gaaaab" w:date="2019-07-24T00:39:00Z">
          <w:pPr>
            <w:pStyle w:val="Heading1"/>
          </w:pPr>
        </w:pPrChange>
      </w:pPr>
    </w:p>
    <w:p w:rsidR="00000000" w:rsidRPr="001133EF" w:rsidRDefault="00557903">
      <w:pPr>
        <w:tabs>
          <w:tab w:val="left" w:pos="225"/>
          <w:tab w:val="center" w:pos="4320"/>
        </w:tabs>
        <w:spacing w:line="360" w:lineRule="auto"/>
        <w:jc w:val="both"/>
        <w:rPr>
          <w:ins w:id="1342" w:author="Gaaaab" w:date="2019-07-24T00:46:00Z"/>
          <w:b w:val="0"/>
          <w:szCs w:val="24"/>
        </w:rPr>
        <w:pPrChange w:id="1343" w:author="Gaaaab" w:date="2019-07-24T00:39:00Z">
          <w:pPr>
            <w:pStyle w:val="Heading1"/>
          </w:pPr>
        </w:pPrChange>
      </w:pPr>
      <w:ins w:id="1344" w:author="Gaaaab" w:date="2019-07-24T00:46:00Z">
        <w:r w:rsidRPr="001133EF">
          <w:rPr>
            <w:rFonts w:cs="Times New Roman"/>
            <w:b w:val="0"/>
            <w:szCs w:val="24"/>
            <w:lang w:eastAsia="en-PH"/>
            <w:rPrChange w:id="1345" w:author="JRCAFE(TM) Diskless" w:date="2019-11-18T13:50:00Z">
              <w:rPr>
                <w:b w:val="0"/>
                <w:bCs w:val="0"/>
                <w:caps w:val="0"/>
                <w:color w:val="0000FF"/>
                <w:u w:val="single"/>
              </w:rPr>
            </w:rPrChange>
          </w:rPr>
          <w:t xml:space="preserve">Push-button | Definition of Push-button by Merriam-Webster from </w:t>
        </w:r>
        <w:r w:rsidRPr="001133EF">
          <w:rPr>
            <w:rFonts w:cs="Times New Roman"/>
            <w:b w:val="0"/>
            <w:szCs w:val="24"/>
            <w:lang w:eastAsia="en-PH"/>
            <w:rPrChange w:id="1346" w:author="JRCAFE(TM) Diskless" w:date="2019-11-18T13:50:00Z">
              <w:rPr>
                <w:b w:val="0"/>
                <w:bCs w:val="0"/>
                <w:caps w:val="0"/>
                <w:color w:val="0000FF"/>
                <w:u w:val="single"/>
              </w:rPr>
            </w:rPrChange>
          </w:rPr>
          <w:fldChar w:fldCharType="begin"/>
        </w:r>
        <w:r w:rsidRPr="001133EF">
          <w:rPr>
            <w:rFonts w:cs="Times New Roman"/>
            <w:b w:val="0"/>
            <w:szCs w:val="24"/>
            <w:lang w:eastAsia="en-PH"/>
            <w:rPrChange w:id="1347" w:author="JRCAFE(TM) Diskless" w:date="2019-11-18T13:50:00Z">
              <w:rPr>
                <w:b w:val="0"/>
                <w:bCs w:val="0"/>
                <w:caps w:val="0"/>
                <w:color w:val="0000FF"/>
                <w:u w:val="single"/>
              </w:rPr>
            </w:rPrChange>
          </w:rPr>
          <w:instrText xml:space="preserve"> HYPERLINK "https://www.merriam-webster.com/dictionary/push-button" </w:instrText>
        </w:r>
        <w:r w:rsidRPr="001133EF">
          <w:rPr>
            <w:rFonts w:cs="Times New Roman"/>
            <w:b w:val="0"/>
            <w:szCs w:val="24"/>
            <w:lang w:eastAsia="en-PH"/>
            <w:rPrChange w:id="1348"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349" w:author="JRCAFE(TM) Diskless" w:date="2019-11-18T13:50:00Z">
              <w:rPr>
                <w:rStyle w:val="Hyperlink"/>
                <w:b w:val="0"/>
                <w:bCs w:val="0"/>
                <w:caps w:val="0"/>
              </w:rPr>
            </w:rPrChange>
          </w:rPr>
          <w:t>https://www.merriam-webster.com/dictionary/push-button</w:t>
        </w:r>
        <w:r w:rsidRPr="001133EF">
          <w:rPr>
            <w:rFonts w:cs="Times New Roman"/>
            <w:b w:val="0"/>
            <w:szCs w:val="24"/>
            <w:lang w:eastAsia="en-PH"/>
            <w:rPrChange w:id="1350"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351" w:author="Gaaaab" w:date="2019-07-24T00:46:00Z"/>
          <w:b w:val="0"/>
          <w:szCs w:val="24"/>
        </w:rPr>
        <w:pPrChange w:id="1352" w:author="Gaaaab" w:date="2019-07-24T00:39:00Z">
          <w:pPr>
            <w:pStyle w:val="Heading1"/>
          </w:pPr>
        </w:pPrChange>
      </w:pPr>
    </w:p>
    <w:p w:rsidR="00000000" w:rsidRPr="001133EF" w:rsidRDefault="00557903">
      <w:pPr>
        <w:tabs>
          <w:tab w:val="left" w:pos="225"/>
          <w:tab w:val="center" w:pos="4320"/>
        </w:tabs>
        <w:spacing w:line="360" w:lineRule="auto"/>
        <w:jc w:val="both"/>
        <w:rPr>
          <w:ins w:id="1353" w:author="Gaaaab" w:date="2019-07-24T00:46:00Z"/>
          <w:b w:val="0"/>
          <w:szCs w:val="24"/>
        </w:rPr>
        <w:pPrChange w:id="1354" w:author="Gaaaab" w:date="2019-07-24T00:39:00Z">
          <w:pPr>
            <w:pStyle w:val="Heading1"/>
          </w:pPr>
        </w:pPrChange>
      </w:pPr>
      <w:ins w:id="1355" w:author="Gaaaab" w:date="2019-07-24T00:46:00Z">
        <w:r w:rsidRPr="001133EF">
          <w:rPr>
            <w:rFonts w:cs="Times New Roman"/>
            <w:b w:val="0"/>
            <w:szCs w:val="24"/>
            <w:lang w:eastAsia="en-PH"/>
            <w:rPrChange w:id="1356" w:author="JRCAFE(TM) Diskless" w:date="2019-11-18T13:50:00Z">
              <w:rPr>
                <w:b w:val="0"/>
                <w:bCs w:val="0"/>
                <w:caps w:val="0"/>
                <w:color w:val="0000FF"/>
                <w:u w:val="single"/>
              </w:rPr>
            </w:rPrChange>
          </w:rPr>
          <w:t xml:space="preserve">Relay Driver Circuit using IC ULN2003 with Applications – ElProCus from </w:t>
        </w:r>
        <w:r w:rsidRPr="001133EF">
          <w:rPr>
            <w:rFonts w:cs="Times New Roman"/>
            <w:b w:val="0"/>
            <w:szCs w:val="24"/>
            <w:lang w:eastAsia="en-PH"/>
            <w:rPrChange w:id="1357" w:author="JRCAFE(TM) Diskless" w:date="2019-11-18T13:50:00Z">
              <w:rPr>
                <w:b w:val="0"/>
                <w:bCs w:val="0"/>
                <w:caps w:val="0"/>
                <w:color w:val="0000FF"/>
                <w:u w:val="single"/>
              </w:rPr>
            </w:rPrChange>
          </w:rPr>
          <w:fldChar w:fldCharType="begin"/>
        </w:r>
        <w:r w:rsidRPr="001133EF">
          <w:rPr>
            <w:rFonts w:cs="Times New Roman"/>
            <w:b w:val="0"/>
            <w:szCs w:val="24"/>
            <w:lang w:eastAsia="en-PH"/>
            <w:rPrChange w:id="1358" w:author="JRCAFE(TM) Diskless" w:date="2019-11-18T13:50:00Z">
              <w:rPr>
                <w:b w:val="0"/>
                <w:bCs w:val="0"/>
                <w:caps w:val="0"/>
                <w:color w:val="0000FF"/>
                <w:u w:val="single"/>
              </w:rPr>
            </w:rPrChange>
          </w:rPr>
          <w:instrText xml:space="preserve"> HYPERLINK "https://www.elprocus.com/relay-driver-circuit-using-uln2003/" </w:instrText>
        </w:r>
        <w:r w:rsidRPr="001133EF">
          <w:rPr>
            <w:rFonts w:cs="Times New Roman"/>
            <w:b w:val="0"/>
            <w:szCs w:val="24"/>
            <w:lang w:eastAsia="en-PH"/>
            <w:rPrChange w:id="1359"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360" w:author="JRCAFE(TM) Diskless" w:date="2019-11-18T13:50:00Z">
              <w:rPr>
                <w:rStyle w:val="Hyperlink"/>
                <w:b w:val="0"/>
                <w:bCs w:val="0"/>
                <w:caps w:val="0"/>
              </w:rPr>
            </w:rPrChange>
          </w:rPr>
          <w:t>https://www.elprocus.com/relay-driver-circuit-using-uln2003/</w:t>
        </w:r>
        <w:r w:rsidRPr="001133EF">
          <w:rPr>
            <w:rFonts w:cs="Times New Roman"/>
            <w:b w:val="0"/>
            <w:szCs w:val="24"/>
            <w:lang w:eastAsia="en-PH"/>
            <w:rPrChange w:id="1361"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362" w:author="Gaaaab" w:date="2019-07-24T00:46:00Z"/>
          <w:b w:val="0"/>
          <w:szCs w:val="24"/>
        </w:rPr>
        <w:pPrChange w:id="1363" w:author="Gaaaab" w:date="2019-07-24T00:39:00Z">
          <w:pPr>
            <w:pStyle w:val="Heading1"/>
          </w:pPr>
        </w:pPrChange>
      </w:pPr>
    </w:p>
    <w:p w:rsidR="00000000" w:rsidRPr="001133EF" w:rsidRDefault="00557903">
      <w:pPr>
        <w:tabs>
          <w:tab w:val="left" w:pos="225"/>
          <w:tab w:val="center" w:pos="4320"/>
        </w:tabs>
        <w:spacing w:line="360" w:lineRule="auto"/>
        <w:jc w:val="both"/>
        <w:rPr>
          <w:ins w:id="1364" w:author="Gaaaab" w:date="2019-07-24T00:46:00Z"/>
          <w:b w:val="0"/>
          <w:szCs w:val="24"/>
        </w:rPr>
        <w:pPrChange w:id="1365" w:author="Gaaaab" w:date="2019-07-24T00:39:00Z">
          <w:pPr>
            <w:pStyle w:val="Heading1"/>
          </w:pPr>
        </w:pPrChange>
      </w:pPr>
      <w:ins w:id="1366" w:author="Gaaaab" w:date="2019-07-24T00:46:00Z">
        <w:r w:rsidRPr="001133EF">
          <w:rPr>
            <w:rFonts w:cs="Times New Roman"/>
            <w:b w:val="0"/>
            <w:szCs w:val="24"/>
            <w:lang w:eastAsia="en-PH"/>
            <w:rPrChange w:id="1367" w:author="JRCAFE(TM) Diskless" w:date="2019-11-18T13:50:00Z">
              <w:rPr>
                <w:b w:val="0"/>
                <w:bCs w:val="0"/>
                <w:caps w:val="0"/>
                <w:color w:val="0000FF"/>
                <w:u w:val="single"/>
              </w:rPr>
            </w:rPrChange>
          </w:rPr>
          <w:t xml:space="preserve">Ride Hailing Platform: Car, Taxi &amp; Carpool | Grab from </w:t>
        </w:r>
        <w:r w:rsidRPr="001133EF">
          <w:rPr>
            <w:rFonts w:cs="Times New Roman"/>
            <w:b w:val="0"/>
            <w:szCs w:val="24"/>
            <w:lang w:eastAsia="en-PH"/>
            <w:rPrChange w:id="1368" w:author="JRCAFE(TM) Diskless" w:date="2019-11-18T13:50:00Z">
              <w:rPr>
                <w:b w:val="0"/>
                <w:bCs w:val="0"/>
                <w:caps w:val="0"/>
                <w:color w:val="0000FF"/>
                <w:u w:val="single"/>
              </w:rPr>
            </w:rPrChange>
          </w:rPr>
          <w:fldChar w:fldCharType="begin"/>
        </w:r>
        <w:r w:rsidRPr="001133EF">
          <w:rPr>
            <w:rFonts w:cs="Times New Roman"/>
            <w:b w:val="0"/>
            <w:szCs w:val="24"/>
            <w:lang w:eastAsia="en-PH"/>
            <w:rPrChange w:id="1369" w:author="JRCAFE(TM) Diskless" w:date="2019-11-18T13:50:00Z">
              <w:rPr>
                <w:b w:val="0"/>
                <w:bCs w:val="0"/>
                <w:caps w:val="0"/>
                <w:color w:val="0000FF"/>
                <w:u w:val="single"/>
              </w:rPr>
            </w:rPrChange>
          </w:rPr>
          <w:instrText xml:space="preserve"> HYPERLINK "https://www.grab.com/ph/" </w:instrText>
        </w:r>
        <w:r w:rsidRPr="001133EF">
          <w:rPr>
            <w:rFonts w:cs="Times New Roman"/>
            <w:b w:val="0"/>
            <w:szCs w:val="24"/>
            <w:lang w:eastAsia="en-PH"/>
            <w:rPrChange w:id="1370"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371" w:author="JRCAFE(TM) Diskless" w:date="2019-11-18T13:50:00Z">
              <w:rPr>
                <w:rStyle w:val="Hyperlink"/>
                <w:b w:val="0"/>
                <w:bCs w:val="0"/>
                <w:caps w:val="0"/>
              </w:rPr>
            </w:rPrChange>
          </w:rPr>
          <w:t>https://www.grab.com/ph/</w:t>
        </w:r>
        <w:r w:rsidRPr="001133EF">
          <w:rPr>
            <w:rFonts w:cs="Times New Roman"/>
            <w:b w:val="0"/>
            <w:szCs w:val="24"/>
            <w:lang w:eastAsia="en-PH"/>
            <w:rPrChange w:id="1372"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373" w:author="Gaaaab" w:date="2019-07-24T00:46:00Z"/>
          <w:b w:val="0"/>
          <w:szCs w:val="24"/>
        </w:rPr>
        <w:pPrChange w:id="1374" w:author="Gaaaab" w:date="2019-07-24T00:39:00Z">
          <w:pPr>
            <w:pStyle w:val="Heading1"/>
          </w:pPr>
        </w:pPrChange>
      </w:pPr>
    </w:p>
    <w:p w:rsidR="00000000" w:rsidRPr="001133EF" w:rsidRDefault="00557903">
      <w:pPr>
        <w:tabs>
          <w:tab w:val="left" w:pos="225"/>
          <w:tab w:val="center" w:pos="4320"/>
        </w:tabs>
        <w:spacing w:line="360" w:lineRule="auto"/>
        <w:jc w:val="both"/>
        <w:rPr>
          <w:ins w:id="1375" w:author="Gaaaab" w:date="2019-07-24T00:46:00Z"/>
          <w:b w:val="0"/>
          <w:szCs w:val="24"/>
        </w:rPr>
        <w:pPrChange w:id="1376" w:author="Gaaaab" w:date="2019-07-24T00:39:00Z">
          <w:pPr>
            <w:pStyle w:val="Heading1"/>
          </w:pPr>
        </w:pPrChange>
      </w:pPr>
      <w:ins w:id="1377" w:author="Gaaaab" w:date="2019-07-24T00:46:00Z">
        <w:r w:rsidRPr="001133EF">
          <w:rPr>
            <w:rFonts w:cs="Times New Roman"/>
            <w:b w:val="0"/>
            <w:szCs w:val="24"/>
            <w:lang w:eastAsia="en-PH"/>
            <w:rPrChange w:id="1378" w:author="JRCAFE(TM) Diskless" w:date="2019-11-18T13:50:00Z">
              <w:rPr>
                <w:b w:val="0"/>
                <w:bCs w:val="0"/>
                <w:caps w:val="0"/>
                <w:color w:val="0000FF"/>
                <w:u w:val="single"/>
              </w:rPr>
            </w:rPrChange>
          </w:rPr>
          <w:t xml:space="preserve">Robotics 4WD RC Smart Car Chassis for Arduino from </w:t>
        </w:r>
        <w:r w:rsidRPr="001133EF">
          <w:rPr>
            <w:rFonts w:cs="Times New Roman"/>
            <w:b w:val="0"/>
            <w:szCs w:val="24"/>
            <w:lang w:eastAsia="en-PH"/>
            <w:rPrChange w:id="1379" w:author="JRCAFE(TM) Diskless" w:date="2019-11-18T13:50:00Z">
              <w:rPr>
                <w:b w:val="0"/>
                <w:bCs w:val="0"/>
                <w:caps w:val="0"/>
                <w:color w:val="0000FF"/>
                <w:u w:val="single"/>
              </w:rPr>
            </w:rPrChange>
          </w:rPr>
          <w:fldChar w:fldCharType="begin"/>
        </w:r>
        <w:r w:rsidRPr="001133EF">
          <w:rPr>
            <w:rFonts w:cs="Times New Roman"/>
            <w:b w:val="0"/>
            <w:szCs w:val="24"/>
            <w:lang w:eastAsia="en-PH"/>
            <w:rPrChange w:id="1380" w:author="JRCAFE(TM) Diskless" w:date="2019-11-18T13:50:00Z">
              <w:rPr>
                <w:b w:val="0"/>
                <w:bCs w:val="0"/>
                <w:caps w:val="0"/>
                <w:color w:val="0000FF"/>
                <w:u w:val="single"/>
              </w:rPr>
            </w:rPrChange>
          </w:rPr>
          <w:instrText xml:space="preserve"> HYPERLINK "https://www.robotics.org.za/RBP68138C" </w:instrText>
        </w:r>
        <w:r w:rsidRPr="001133EF">
          <w:rPr>
            <w:rFonts w:cs="Times New Roman"/>
            <w:b w:val="0"/>
            <w:szCs w:val="24"/>
            <w:lang w:eastAsia="en-PH"/>
            <w:rPrChange w:id="1381"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382" w:author="JRCAFE(TM) Diskless" w:date="2019-11-18T13:50:00Z">
              <w:rPr>
                <w:rStyle w:val="Hyperlink"/>
                <w:b w:val="0"/>
                <w:bCs w:val="0"/>
                <w:caps w:val="0"/>
              </w:rPr>
            </w:rPrChange>
          </w:rPr>
          <w:t>https://www.robotics.org.za/RBP68138C</w:t>
        </w:r>
        <w:r w:rsidRPr="001133EF">
          <w:rPr>
            <w:rFonts w:cs="Times New Roman"/>
            <w:b w:val="0"/>
            <w:szCs w:val="24"/>
            <w:lang w:eastAsia="en-PH"/>
            <w:rPrChange w:id="1383"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384" w:author="Gaaaab" w:date="2019-07-24T00:46:00Z"/>
          <w:b w:val="0"/>
          <w:szCs w:val="24"/>
        </w:rPr>
        <w:pPrChange w:id="1385" w:author="Gaaaab" w:date="2019-07-24T00:39:00Z">
          <w:pPr>
            <w:pStyle w:val="Heading1"/>
          </w:pPr>
        </w:pPrChange>
      </w:pPr>
    </w:p>
    <w:p w:rsidR="00000000" w:rsidRPr="001133EF" w:rsidRDefault="00557903">
      <w:pPr>
        <w:tabs>
          <w:tab w:val="left" w:pos="225"/>
          <w:tab w:val="center" w:pos="4320"/>
        </w:tabs>
        <w:spacing w:line="360" w:lineRule="auto"/>
        <w:jc w:val="both"/>
        <w:rPr>
          <w:ins w:id="1386" w:author="Gaaaab" w:date="2019-07-24T00:47:00Z"/>
          <w:b w:val="0"/>
          <w:szCs w:val="24"/>
        </w:rPr>
        <w:pPrChange w:id="1387" w:author="Gaaaab" w:date="2019-07-24T00:39:00Z">
          <w:pPr>
            <w:pStyle w:val="Heading1"/>
          </w:pPr>
        </w:pPrChange>
      </w:pPr>
      <w:ins w:id="1388" w:author="Gaaaab" w:date="2019-07-24T00:47:00Z">
        <w:r w:rsidRPr="001133EF">
          <w:rPr>
            <w:rFonts w:cs="Times New Roman"/>
            <w:b w:val="0"/>
            <w:szCs w:val="24"/>
            <w:lang w:eastAsia="en-PH"/>
            <w:rPrChange w:id="1389" w:author="JRCAFE(TM) Diskless" w:date="2019-11-18T13:50:00Z">
              <w:rPr>
                <w:b w:val="0"/>
                <w:bCs w:val="0"/>
                <w:caps w:val="0"/>
                <w:color w:val="0000FF"/>
                <w:u w:val="single"/>
              </w:rPr>
            </w:rPrChange>
          </w:rPr>
          <w:t xml:space="preserve">ULN2003 Stepper Motor Drivers - Electronicos Caldas from </w:t>
        </w:r>
        <w:r w:rsidRPr="001133EF">
          <w:rPr>
            <w:rFonts w:cs="Times New Roman"/>
            <w:b w:val="0"/>
            <w:szCs w:val="24"/>
            <w:lang w:eastAsia="en-PH"/>
            <w:rPrChange w:id="1390" w:author="JRCAFE(TM) Diskless" w:date="2019-11-18T13:50:00Z">
              <w:rPr>
                <w:b w:val="0"/>
                <w:bCs w:val="0"/>
                <w:caps w:val="0"/>
                <w:color w:val="0000FF"/>
                <w:u w:val="single"/>
              </w:rPr>
            </w:rPrChange>
          </w:rPr>
          <w:fldChar w:fldCharType="begin"/>
        </w:r>
        <w:r w:rsidRPr="001133EF">
          <w:rPr>
            <w:rFonts w:cs="Times New Roman"/>
            <w:b w:val="0"/>
            <w:szCs w:val="24"/>
            <w:lang w:eastAsia="en-PH"/>
            <w:rPrChange w:id="1391" w:author="JRCAFE(TM) Diskless" w:date="2019-11-18T13:50:00Z">
              <w:rPr>
                <w:b w:val="0"/>
                <w:bCs w:val="0"/>
                <w:caps w:val="0"/>
                <w:color w:val="0000FF"/>
                <w:u w:val="single"/>
              </w:rPr>
            </w:rPrChange>
          </w:rPr>
          <w:instrText xml:space="preserve"> HYPERLINK "https://www.electronicoscaldas.com/datasheet/ULN2003A-PCB.pdf" </w:instrText>
        </w:r>
        <w:r w:rsidRPr="001133EF">
          <w:rPr>
            <w:rFonts w:cs="Times New Roman"/>
            <w:b w:val="0"/>
            <w:szCs w:val="24"/>
            <w:lang w:eastAsia="en-PH"/>
            <w:rPrChange w:id="1392"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393" w:author="JRCAFE(TM) Diskless" w:date="2019-11-18T13:50:00Z">
              <w:rPr>
                <w:rStyle w:val="Hyperlink"/>
                <w:b w:val="0"/>
                <w:bCs w:val="0"/>
                <w:caps w:val="0"/>
              </w:rPr>
            </w:rPrChange>
          </w:rPr>
          <w:t>https://www.electronicoscaldas.com/datasheet/ULN2003A-PCB.pdf</w:t>
        </w:r>
        <w:r w:rsidRPr="001133EF">
          <w:rPr>
            <w:rFonts w:cs="Times New Roman"/>
            <w:b w:val="0"/>
            <w:szCs w:val="24"/>
            <w:lang w:eastAsia="en-PH"/>
            <w:rPrChange w:id="1394"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395" w:author="Gaaaab" w:date="2019-07-24T00:47:00Z"/>
          <w:b w:val="0"/>
          <w:szCs w:val="24"/>
        </w:rPr>
        <w:pPrChange w:id="1396" w:author="Gaaaab" w:date="2019-07-24T00:39:00Z">
          <w:pPr>
            <w:pStyle w:val="Heading1"/>
          </w:pPr>
        </w:pPrChange>
      </w:pPr>
    </w:p>
    <w:p w:rsidR="00000000" w:rsidRPr="001133EF" w:rsidRDefault="00557903">
      <w:pPr>
        <w:tabs>
          <w:tab w:val="left" w:pos="225"/>
          <w:tab w:val="center" w:pos="4320"/>
        </w:tabs>
        <w:spacing w:line="360" w:lineRule="auto"/>
        <w:jc w:val="both"/>
        <w:rPr>
          <w:ins w:id="1397" w:author="Gaaaab" w:date="2019-07-24T00:47:00Z"/>
          <w:b w:val="0"/>
          <w:szCs w:val="24"/>
        </w:rPr>
        <w:pPrChange w:id="1398" w:author="Gaaaab" w:date="2019-07-24T00:39:00Z">
          <w:pPr>
            <w:pStyle w:val="Heading1"/>
          </w:pPr>
        </w:pPrChange>
      </w:pPr>
      <w:ins w:id="1399" w:author="Gaaaab" w:date="2019-07-24T00:47:00Z">
        <w:r w:rsidRPr="001133EF">
          <w:rPr>
            <w:rFonts w:cs="Times New Roman"/>
            <w:b w:val="0"/>
            <w:szCs w:val="24"/>
            <w:lang w:eastAsia="en-PH"/>
            <w:rPrChange w:id="1400" w:author="JRCAFE(TM) Diskless" w:date="2019-11-18T13:50:00Z">
              <w:rPr>
                <w:b w:val="0"/>
                <w:bCs w:val="0"/>
                <w:caps w:val="0"/>
                <w:color w:val="0000FF"/>
                <w:u w:val="single"/>
              </w:rPr>
            </w:rPrChange>
          </w:rPr>
          <w:t xml:space="preserve">What is an LED? - LEDs from </w:t>
        </w:r>
        <w:r w:rsidRPr="001133EF">
          <w:rPr>
            <w:rFonts w:cs="Times New Roman"/>
            <w:b w:val="0"/>
            <w:szCs w:val="24"/>
            <w:lang w:eastAsia="en-PH"/>
            <w:rPrChange w:id="1401" w:author="JRCAFE(TM) Diskless" w:date="2019-11-18T13:50:00Z">
              <w:rPr>
                <w:b w:val="0"/>
                <w:bCs w:val="0"/>
                <w:caps w:val="0"/>
                <w:color w:val="0000FF"/>
                <w:u w:val="single"/>
              </w:rPr>
            </w:rPrChange>
          </w:rPr>
          <w:fldChar w:fldCharType="begin"/>
        </w:r>
        <w:r w:rsidRPr="001133EF">
          <w:rPr>
            <w:rFonts w:cs="Times New Roman"/>
            <w:b w:val="0"/>
            <w:szCs w:val="24"/>
            <w:lang w:eastAsia="en-PH"/>
            <w:rPrChange w:id="1402" w:author="JRCAFE(TM) Diskless" w:date="2019-11-18T13:50:00Z">
              <w:rPr>
                <w:b w:val="0"/>
                <w:bCs w:val="0"/>
                <w:caps w:val="0"/>
                <w:color w:val="0000FF"/>
                <w:u w:val="single"/>
              </w:rPr>
            </w:rPrChange>
          </w:rPr>
          <w:instrText xml:space="preserve"> HYPERLINK "https://www.ledsmagazine.com/articles/2004/01/what-is-an-led.html" </w:instrText>
        </w:r>
        <w:r w:rsidRPr="001133EF">
          <w:rPr>
            <w:rFonts w:cs="Times New Roman"/>
            <w:b w:val="0"/>
            <w:szCs w:val="24"/>
            <w:lang w:eastAsia="en-PH"/>
            <w:rPrChange w:id="1403"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404" w:author="JRCAFE(TM) Diskless" w:date="2019-11-18T13:50:00Z">
              <w:rPr>
                <w:rStyle w:val="Hyperlink"/>
                <w:b w:val="0"/>
                <w:bCs w:val="0"/>
                <w:caps w:val="0"/>
              </w:rPr>
            </w:rPrChange>
          </w:rPr>
          <w:t>https://www.ledsmagazine.com/articles/2004/01/what-is-an-led.html</w:t>
        </w:r>
        <w:r w:rsidRPr="001133EF">
          <w:rPr>
            <w:rFonts w:cs="Times New Roman"/>
            <w:b w:val="0"/>
            <w:szCs w:val="24"/>
            <w:lang w:eastAsia="en-PH"/>
            <w:rPrChange w:id="1405"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406" w:author="Gaaaab" w:date="2019-07-24T00:47:00Z"/>
          <w:b w:val="0"/>
          <w:szCs w:val="24"/>
        </w:rPr>
        <w:pPrChange w:id="1407" w:author="Gaaaab" w:date="2019-07-24T00:39:00Z">
          <w:pPr>
            <w:pStyle w:val="Heading1"/>
          </w:pPr>
        </w:pPrChange>
      </w:pPr>
    </w:p>
    <w:p w:rsidR="00000000" w:rsidRPr="001133EF" w:rsidRDefault="00557903">
      <w:pPr>
        <w:tabs>
          <w:tab w:val="left" w:pos="225"/>
          <w:tab w:val="center" w:pos="4320"/>
        </w:tabs>
        <w:spacing w:line="360" w:lineRule="auto"/>
        <w:jc w:val="both"/>
        <w:rPr>
          <w:ins w:id="1408" w:author="Gaaaab" w:date="2019-07-24T00:47:00Z"/>
          <w:b w:val="0"/>
          <w:szCs w:val="24"/>
        </w:rPr>
        <w:pPrChange w:id="1409" w:author="Gaaaab" w:date="2019-07-24T00:39:00Z">
          <w:pPr>
            <w:pStyle w:val="Heading1"/>
          </w:pPr>
        </w:pPrChange>
      </w:pPr>
      <w:ins w:id="1410" w:author="Gaaaab" w:date="2019-07-24T00:47:00Z">
        <w:r w:rsidRPr="001133EF">
          <w:rPr>
            <w:rFonts w:cs="Times New Roman"/>
            <w:b w:val="0"/>
            <w:szCs w:val="24"/>
            <w:lang w:eastAsia="en-PH"/>
            <w:rPrChange w:id="1411" w:author="JRCAFE(TM) Diskless" w:date="2019-11-18T13:50:00Z">
              <w:rPr>
                <w:b w:val="0"/>
                <w:bCs w:val="0"/>
                <w:caps w:val="0"/>
                <w:color w:val="0000FF"/>
                <w:u w:val="single"/>
              </w:rPr>
            </w:rPrChange>
          </w:rPr>
          <w:t>What is GrabCar? | Grab PH from https://www.grab.com › ... › GrabCar › What is GrabCar?</w:t>
        </w:r>
      </w:ins>
    </w:p>
    <w:p w:rsidR="00000000" w:rsidRPr="001133EF" w:rsidRDefault="00E165C6">
      <w:pPr>
        <w:tabs>
          <w:tab w:val="left" w:pos="225"/>
          <w:tab w:val="center" w:pos="4320"/>
        </w:tabs>
        <w:spacing w:line="360" w:lineRule="auto"/>
        <w:jc w:val="both"/>
        <w:rPr>
          <w:ins w:id="1412" w:author="Gaaaab" w:date="2019-07-24T00:47:00Z"/>
          <w:b w:val="0"/>
          <w:szCs w:val="24"/>
        </w:rPr>
        <w:pPrChange w:id="1413" w:author="Gaaaab" w:date="2019-07-24T00:39:00Z">
          <w:pPr>
            <w:pStyle w:val="Heading1"/>
          </w:pPr>
        </w:pPrChange>
      </w:pPr>
    </w:p>
    <w:p w:rsidR="00000000" w:rsidRPr="001133EF" w:rsidRDefault="00557903">
      <w:pPr>
        <w:tabs>
          <w:tab w:val="left" w:pos="225"/>
          <w:tab w:val="center" w:pos="4320"/>
        </w:tabs>
        <w:spacing w:line="360" w:lineRule="auto"/>
        <w:jc w:val="both"/>
        <w:rPr>
          <w:ins w:id="1414" w:author="Gaaaab" w:date="2019-07-24T00:47:00Z"/>
          <w:b w:val="0"/>
          <w:szCs w:val="24"/>
        </w:rPr>
        <w:pPrChange w:id="1415" w:author="Gaaaab" w:date="2019-07-24T00:39:00Z">
          <w:pPr>
            <w:pStyle w:val="Heading1"/>
          </w:pPr>
        </w:pPrChange>
      </w:pPr>
      <w:ins w:id="1416" w:author="Gaaaab" w:date="2019-07-24T00:47:00Z">
        <w:r w:rsidRPr="001133EF">
          <w:rPr>
            <w:rFonts w:cs="Times New Roman"/>
            <w:b w:val="0"/>
            <w:szCs w:val="24"/>
            <w:lang w:eastAsia="en-PH"/>
            <w:rPrChange w:id="1417" w:author="JRCAFE(TM) Diskless" w:date="2019-11-18T13:50:00Z">
              <w:rPr>
                <w:b w:val="0"/>
                <w:bCs w:val="0"/>
                <w:caps w:val="0"/>
                <w:color w:val="0000FF"/>
                <w:u w:val="single"/>
              </w:rPr>
            </w:rPrChange>
          </w:rPr>
          <w:t xml:space="preserve">What Is Uber and How Do You Use it? From </w:t>
        </w:r>
        <w:r w:rsidRPr="001133EF">
          <w:rPr>
            <w:rFonts w:cs="Times New Roman"/>
            <w:b w:val="0"/>
            <w:szCs w:val="24"/>
            <w:lang w:eastAsia="en-PH"/>
            <w:rPrChange w:id="1418" w:author="JRCAFE(TM) Diskless" w:date="2019-11-18T13:50:00Z">
              <w:rPr>
                <w:b w:val="0"/>
                <w:bCs w:val="0"/>
                <w:caps w:val="0"/>
                <w:color w:val="0000FF"/>
                <w:u w:val="single"/>
              </w:rPr>
            </w:rPrChange>
          </w:rPr>
          <w:fldChar w:fldCharType="begin"/>
        </w:r>
        <w:r w:rsidRPr="001133EF">
          <w:rPr>
            <w:rFonts w:cs="Times New Roman"/>
            <w:b w:val="0"/>
            <w:szCs w:val="24"/>
            <w:lang w:eastAsia="en-PH"/>
            <w:rPrChange w:id="1419" w:author="JRCAFE(TM) Diskless" w:date="2019-11-18T13:50:00Z">
              <w:rPr>
                <w:b w:val="0"/>
                <w:bCs w:val="0"/>
                <w:caps w:val="0"/>
                <w:color w:val="0000FF"/>
                <w:u w:val="single"/>
              </w:rPr>
            </w:rPrChange>
          </w:rPr>
          <w:instrText xml:space="preserve"> HYPERLINK "https://www.uber.com/au/en/ride/how-it-works/" </w:instrText>
        </w:r>
        <w:r w:rsidRPr="001133EF">
          <w:rPr>
            <w:rFonts w:cs="Times New Roman"/>
            <w:b w:val="0"/>
            <w:szCs w:val="24"/>
            <w:lang w:eastAsia="en-PH"/>
            <w:rPrChange w:id="1420" w:author="JRCAFE(TM) Diskless" w:date="2019-11-18T13:50:00Z">
              <w:rPr>
                <w:b w:val="0"/>
                <w:bCs w:val="0"/>
                <w:caps w:val="0"/>
                <w:color w:val="0000FF"/>
                <w:u w:val="single"/>
              </w:rPr>
            </w:rPrChange>
          </w:rPr>
          <w:fldChar w:fldCharType="separate"/>
        </w:r>
        <w:r w:rsidRPr="001133EF">
          <w:rPr>
            <w:rStyle w:val="Hyperlink"/>
            <w:rFonts w:cs="Times New Roman"/>
            <w:b w:val="0"/>
            <w:color w:val="auto"/>
            <w:szCs w:val="24"/>
            <w:u w:val="none"/>
            <w:lang w:eastAsia="en-PH"/>
            <w:rPrChange w:id="1421" w:author="JRCAFE(TM) Diskless" w:date="2019-11-18T13:50:00Z">
              <w:rPr>
                <w:rStyle w:val="Hyperlink"/>
                <w:b w:val="0"/>
                <w:bCs w:val="0"/>
                <w:caps w:val="0"/>
              </w:rPr>
            </w:rPrChange>
          </w:rPr>
          <w:t>https://www.uber.com/au/en/ride/how-it-works/</w:t>
        </w:r>
        <w:r w:rsidRPr="001133EF">
          <w:rPr>
            <w:rFonts w:cs="Times New Roman"/>
            <w:b w:val="0"/>
            <w:szCs w:val="24"/>
            <w:lang w:eastAsia="en-PH"/>
            <w:rPrChange w:id="1422" w:author="JRCAFE(TM) Diskless" w:date="2019-11-18T13:50:00Z">
              <w:rPr>
                <w:b w:val="0"/>
                <w:bCs w:val="0"/>
                <w:caps w:val="0"/>
                <w:color w:val="0000FF"/>
                <w:u w:val="single"/>
              </w:rPr>
            </w:rPrChange>
          </w:rPr>
          <w:fldChar w:fldCharType="end"/>
        </w:r>
      </w:ins>
    </w:p>
    <w:p w:rsidR="00000000" w:rsidRPr="001133EF" w:rsidRDefault="00E165C6">
      <w:pPr>
        <w:tabs>
          <w:tab w:val="left" w:pos="225"/>
          <w:tab w:val="center" w:pos="4320"/>
        </w:tabs>
        <w:spacing w:line="360" w:lineRule="auto"/>
        <w:jc w:val="both"/>
        <w:rPr>
          <w:ins w:id="1423" w:author="Gaaaab" w:date="2019-07-24T00:47:00Z"/>
          <w:b w:val="0"/>
          <w:szCs w:val="24"/>
        </w:rPr>
        <w:pPrChange w:id="1424" w:author="Gaaaab" w:date="2019-07-24T00:39:00Z">
          <w:pPr>
            <w:pStyle w:val="Heading1"/>
          </w:pPr>
        </w:pPrChange>
      </w:pPr>
    </w:p>
    <w:p w:rsidR="00000000" w:rsidRPr="001133EF" w:rsidRDefault="00557903">
      <w:pPr>
        <w:tabs>
          <w:tab w:val="left" w:pos="225"/>
          <w:tab w:val="center" w:pos="4320"/>
        </w:tabs>
        <w:spacing w:line="360" w:lineRule="auto"/>
        <w:jc w:val="both"/>
        <w:rPr>
          <w:del w:id="1425" w:author="Gaaaab" w:date="2019-07-24T00:48:00Z"/>
          <w:b w:val="0"/>
          <w:szCs w:val="24"/>
          <w:rPrChange w:id="1426" w:author="JRCAFE(TM) Diskless" w:date="2019-11-18T13:50:00Z">
            <w:rPr>
              <w:del w:id="1427" w:author="Gaaaab" w:date="2019-07-24T00:48:00Z"/>
            </w:rPr>
          </w:rPrChange>
        </w:rPr>
        <w:pPrChange w:id="1428" w:author="Gaaaab" w:date="2019-07-24T00:48:00Z">
          <w:pPr>
            <w:pStyle w:val="Heading1"/>
          </w:pPr>
        </w:pPrChange>
      </w:pPr>
      <w:ins w:id="1429" w:author="Gaaaab" w:date="2019-07-24T00:47:00Z">
        <w:r w:rsidRPr="001133EF">
          <w:rPr>
            <w:rFonts w:cs="Times New Roman"/>
            <w:b w:val="0"/>
            <w:szCs w:val="24"/>
            <w:lang w:eastAsia="en-PH"/>
            <w:rPrChange w:id="1430" w:author="JRCAFE(TM) Diskless" w:date="2019-11-18T13:50:00Z">
              <w:rPr>
                <w:b w:val="0"/>
                <w:bCs w:val="0"/>
                <w:caps w:val="0"/>
                <w:color w:val="0000FF"/>
                <w:u w:val="single"/>
              </w:rPr>
            </w:rPrChange>
          </w:rPr>
          <w:t xml:space="preserve">What Is Uber Exactly? Here's How It Works. - Uber Estimate from </w:t>
        </w:r>
        <w:r w:rsidRPr="001133EF">
          <w:rPr>
            <w:rFonts w:cs="Times New Roman"/>
            <w:b w:val="0"/>
            <w:szCs w:val="24"/>
            <w:lang w:eastAsia="en-PH"/>
            <w:rPrChange w:id="1431" w:author="JRCAFE(TM) Diskless" w:date="2019-11-18T13:51:00Z">
              <w:rPr>
                <w:b w:val="0"/>
                <w:bCs w:val="0"/>
                <w:caps w:val="0"/>
                <w:color w:val="0000FF"/>
                <w:u w:val="single"/>
              </w:rPr>
            </w:rPrChange>
          </w:rPr>
          <w:t>uberestimate.com/about-uber/</w:t>
        </w:r>
      </w:ins>
    </w:p>
    <w:p w:rsidR="00000000" w:rsidRPr="001133EF" w:rsidRDefault="00872851">
      <w:pPr>
        <w:jc w:val="both"/>
        <w:rPr>
          <w:del w:id="1432" w:author="Gaaaab" w:date="2019-07-24T00:48:00Z"/>
        </w:rPr>
        <w:pPrChange w:id="1433" w:author="Gaaaab" w:date="2019-07-24T00:48:00Z">
          <w:pPr>
            <w:widowControl w:val="0"/>
            <w:spacing w:line="360" w:lineRule="auto"/>
            <w:ind w:right="60"/>
            <w:jc w:val="both"/>
          </w:pPr>
        </w:pPrChange>
      </w:pPr>
      <w:del w:id="1434" w:author="Gaaaab" w:date="2019-07-24T00:48:00Z">
        <w:r w:rsidRPr="001133EF" w:rsidDel="005A5D9E">
          <w:rPr>
            <w:rFonts w:cs="Times New Roman"/>
            <w:b w:val="0"/>
            <w:color w:val="000000"/>
            <w:szCs w:val="24"/>
            <w:shd w:val="clear" w:color="auto" w:fill="FFFFFF"/>
          </w:rPr>
          <w:lastRenderedPageBreak/>
          <w:delText xml:space="preserve">Arduino Handbook, Guide to Arduino from </w:delText>
        </w:r>
        <w:r w:rsidR="00557903" w:rsidRPr="001133EF" w:rsidDel="005A5D9E">
          <w:fldChar w:fldCharType="begin"/>
        </w:r>
        <w:r w:rsidR="001B67A6" w:rsidRPr="001133EF" w:rsidDel="005A5D9E">
          <w:rPr>
            <w:rPrChange w:id="1435" w:author="JRCAFE(TM) Diskless" w:date="2019-11-18T13:50:00Z">
              <w:rPr/>
            </w:rPrChange>
          </w:rPr>
          <w:delInstrText xml:space="preserve"> HYPERLINK "https://www.arduino.cc/en/guide/environment" \h </w:delInstrText>
        </w:r>
        <w:r w:rsidR="00557903" w:rsidRPr="001133EF" w:rsidDel="005A5D9E">
          <w:rPr>
            <w:rPrChange w:id="1436" w:author="JRCAFE(TM) Diskless" w:date="2019-11-18T13:50:00Z">
              <w:rPr/>
            </w:rPrChange>
          </w:rPr>
          <w:fldChar w:fldCharType="separate"/>
        </w:r>
        <w:r w:rsidRPr="001133EF" w:rsidDel="005A5D9E">
          <w:rPr>
            <w:rStyle w:val="InternetLink"/>
            <w:rFonts w:cs="Times New Roman"/>
            <w:b w:val="0"/>
            <w:color w:val="000000"/>
            <w:szCs w:val="24"/>
            <w:u w:val="none"/>
            <w:rPrChange w:id="1437" w:author="JRCAFE(TM) Diskless" w:date="2019-11-18T13:50:00Z">
              <w:rPr>
                <w:rStyle w:val="InternetLink"/>
                <w:rFonts w:cs="Times New Roman"/>
                <w:b w:val="0"/>
                <w:color w:val="000000"/>
                <w:szCs w:val="24"/>
              </w:rPr>
            </w:rPrChange>
          </w:rPr>
          <w:delText>https://www.arduino.cc/en/guide/environment</w:delText>
        </w:r>
        <w:r w:rsidR="00557903" w:rsidRPr="001133EF" w:rsidDel="005A5D9E">
          <w:rPr>
            <w:rStyle w:val="InternetLink"/>
            <w:rFonts w:cs="Times New Roman"/>
            <w:b w:val="0"/>
            <w:color w:val="000000"/>
            <w:szCs w:val="24"/>
            <w:u w:val="none"/>
            <w:rPrChange w:id="1438" w:author="JRCAFE(TM) Diskless" w:date="2019-11-18T13:50:00Z">
              <w:rPr>
                <w:rStyle w:val="InternetLink"/>
                <w:rFonts w:cs="Times New Roman"/>
                <w:b w:val="0"/>
                <w:color w:val="000000"/>
                <w:szCs w:val="24"/>
              </w:rPr>
            </w:rPrChange>
          </w:rPr>
          <w:fldChar w:fldCharType="end"/>
        </w:r>
      </w:del>
    </w:p>
    <w:p w:rsidR="00000000" w:rsidRPr="001133EF" w:rsidRDefault="00E165C6">
      <w:pPr>
        <w:jc w:val="both"/>
        <w:rPr>
          <w:del w:id="1439" w:author="Gaaaab" w:date="2019-07-24T00:48:00Z"/>
          <w:rFonts w:cs="Times New Roman"/>
          <w:b w:val="0"/>
          <w:highlight w:val="white"/>
        </w:rPr>
        <w:pPrChange w:id="1440" w:author="Gaaaab" w:date="2019-07-24T00:48:00Z">
          <w:pPr>
            <w:widowControl w:val="0"/>
            <w:spacing w:line="360" w:lineRule="auto"/>
            <w:ind w:right="60"/>
            <w:jc w:val="both"/>
          </w:pPr>
        </w:pPrChange>
      </w:pPr>
    </w:p>
    <w:p w:rsidR="00000000" w:rsidRPr="001133EF" w:rsidRDefault="00872851">
      <w:pPr>
        <w:jc w:val="both"/>
        <w:rPr>
          <w:del w:id="1441" w:author="Gaaaab" w:date="2019-07-24T00:48:00Z"/>
        </w:rPr>
        <w:pPrChange w:id="1442" w:author="Gaaaab" w:date="2019-07-24T00:48:00Z">
          <w:pPr>
            <w:widowControl w:val="0"/>
            <w:spacing w:line="360" w:lineRule="auto"/>
            <w:ind w:right="60"/>
            <w:jc w:val="both"/>
          </w:pPr>
        </w:pPrChange>
      </w:pPr>
      <w:del w:id="1443" w:author="Gaaaab" w:date="2019-07-24T00:48:00Z">
        <w:r w:rsidRPr="001133EF" w:rsidDel="005A5D9E">
          <w:rPr>
            <w:rFonts w:cs="Times New Roman"/>
            <w:b w:val="0"/>
            <w:color w:val="000000"/>
            <w:szCs w:val="24"/>
            <w:shd w:val="clear" w:color="auto" w:fill="FFFFFF"/>
            <w:rPrChange w:id="1444" w:author="JRCAFE(TM) Diskless" w:date="2019-11-18T13:50:00Z">
              <w:rPr>
                <w:rFonts w:cs="Times New Roman"/>
                <w:b w:val="0"/>
                <w:color w:val="000000"/>
                <w:szCs w:val="24"/>
                <w:shd w:val="clear" w:color="auto" w:fill="FFFFFF"/>
              </w:rPr>
            </w:rPrChange>
          </w:rPr>
          <w:delText xml:space="preserve">Pcb wizard products and sales from </w:delText>
        </w:r>
        <w:r w:rsidR="00557903" w:rsidRPr="001133EF" w:rsidDel="005A5D9E">
          <w:fldChar w:fldCharType="begin"/>
        </w:r>
        <w:r w:rsidR="001B67A6" w:rsidRPr="001133EF" w:rsidDel="005A5D9E">
          <w:rPr>
            <w:rPrChange w:id="1445" w:author="JRCAFE(TM) Diskless" w:date="2019-11-18T13:50:00Z">
              <w:rPr/>
            </w:rPrChange>
          </w:rPr>
          <w:delInstrText xml:space="preserve"> HYPERLINK "https://electricdruid.net/product/midi-inoutthru-pcb/" \h </w:delInstrText>
        </w:r>
        <w:r w:rsidR="00557903" w:rsidRPr="001133EF" w:rsidDel="005A5D9E">
          <w:rPr>
            <w:rPrChange w:id="1446" w:author="JRCAFE(TM) Diskless" w:date="2019-11-18T13:50:00Z">
              <w:rPr/>
            </w:rPrChange>
          </w:rPr>
          <w:fldChar w:fldCharType="separate"/>
        </w:r>
        <w:r w:rsidRPr="001133EF" w:rsidDel="005A5D9E">
          <w:rPr>
            <w:rStyle w:val="InternetLink"/>
            <w:rFonts w:cs="Times New Roman"/>
            <w:b w:val="0"/>
            <w:color w:val="000000"/>
            <w:szCs w:val="24"/>
            <w:u w:val="none"/>
            <w:rPrChange w:id="1447" w:author="JRCAFE(TM) Diskless" w:date="2019-11-18T13:50:00Z">
              <w:rPr>
                <w:rStyle w:val="InternetLink"/>
                <w:rFonts w:cs="Times New Roman"/>
                <w:b w:val="0"/>
                <w:color w:val="000000"/>
                <w:szCs w:val="24"/>
              </w:rPr>
            </w:rPrChange>
          </w:rPr>
          <w:delText>https://electricdruid.net/product/midi-inoutthru-pcb/</w:delText>
        </w:r>
        <w:r w:rsidR="00557903" w:rsidRPr="001133EF" w:rsidDel="005A5D9E">
          <w:rPr>
            <w:rStyle w:val="InternetLink"/>
            <w:rFonts w:cs="Times New Roman"/>
            <w:b w:val="0"/>
            <w:color w:val="000000"/>
            <w:szCs w:val="24"/>
            <w:u w:val="none"/>
            <w:rPrChange w:id="1448" w:author="JRCAFE(TM) Diskless" w:date="2019-11-18T13:50:00Z">
              <w:rPr>
                <w:rStyle w:val="InternetLink"/>
                <w:rFonts w:cs="Times New Roman"/>
                <w:b w:val="0"/>
                <w:color w:val="000000"/>
                <w:szCs w:val="24"/>
              </w:rPr>
            </w:rPrChange>
          </w:rPr>
          <w:fldChar w:fldCharType="end"/>
        </w:r>
      </w:del>
    </w:p>
    <w:p w:rsidR="00000000" w:rsidRPr="001133EF" w:rsidRDefault="00E165C6">
      <w:pPr>
        <w:jc w:val="both"/>
        <w:rPr>
          <w:del w:id="1449" w:author="Gaaaab" w:date="2019-07-24T00:48:00Z"/>
          <w:rFonts w:cs="Times New Roman"/>
          <w:b w:val="0"/>
          <w:highlight w:val="white"/>
        </w:rPr>
        <w:pPrChange w:id="1450" w:author="Gaaaab" w:date="2019-07-24T00:48:00Z">
          <w:pPr>
            <w:widowControl w:val="0"/>
            <w:spacing w:line="360" w:lineRule="auto"/>
            <w:ind w:right="60"/>
            <w:jc w:val="both"/>
          </w:pPr>
        </w:pPrChange>
      </w:pPr>
    </w:p>
    <w:p w:rsidR="00000000" w:rsidRPr="001133EF" w:rsidRDefault="00872851">
      <w:pPr>
        <w:jc w:val="both"/>
        <w:rPr>
          <w:del w:id="1451" w:author="Gaaaab" w:date="2019-07-24T00:48:00Z"/>
        </w:rPr>
        <w:pPrChange w:id="1452" w:author="Gaaaab" w:date="2019-07-24T00:48:00Z">
          <w:pPr>
            <w:widowControl w:val="0"/>
            <w:spacing w:line="360" w:lineRule="auto"/>
            <w:ind w:right="60"/>
            <w:jc w:val="both"/>
          </w:pPr>
        </w:pPrChange>
      </w:pPr>
      <w:del w:id="1453" w:author="Gaaaab" w:date="2019-07-24T00:48:00Z">
        <w:r w:rsidRPr="001133EF" w:rsidDel="005A5D9E">
          <w:rPr>
            <w:rFonts w:cs="Times New Roman"/>
            <w:b w:val="0"/>
            <w:color w:val="000000"/>
            <w:szCs w:val="24"/>
            <w:shd w:val="clear" w:color="auto" w:fill="FFFFFF"/>
            <w:rPrChange w:id="1454" w:author="JRCAFE(TM) Diskless" w:date="2019-11-18T13:50:00Z">
              <w:rPr>
                <w:rFonts w:cs="Times New Roman"/>
                <w:b w:val="0"/>
                <w:color w:val="000000"/>
                <w:szCs w:val="24"/>
                <w:shd w:val="clear" w:color="auto" w:fill="FFFFFF"/>
              </w:rPr>
            </w:rPrChange>
          </w:rPr>
          <w:delText xml:space="preserve">Robotics 4WD RC Smart Car Chassis for Arduino from </w:delText>
        </w:r>
        <w:r w:rsidR="00557903" w:rsidRPr="001133EF" w:rsidDel="005A5D9E">
          <w:fldChar w:fldCharType="begin"/>
        </w:r>
        <w:r w:rsidR="001B67A6" w:rsidRPr="001133EF" w:rsidDel="005A5D9E">
          <w:rPr>
            <w:rPrChange w:id="1455" w:author="JRCAFE(TM) Diskless" w:date="2019-11-18T13:50:00Z">
              <w:rPr/>
            </w:rPrChange>
          </w:rPr>
          <w:delInstrText xml:space="preserve"> HYPERLINK "https://www.robotics.org.za/RBP68138C" \h </w:delInstrText>
        </w:r>
        <w:r w:rsidR="00557903" w:rsidRPr="001133EF" w:rsidDel="005A5D9E">
          <w:rPr>
            <w:rPrChange w:id="1456" w:author="JRCAFE(TM) Diskless" w:date="2019-11-18T13:50:00Z">
              <w:rPr/>
            </w:rPrChange>
          </w:rPr>
          <w:fldChar w:fldCharType="separate"/>
        </w:r>
        <w:r w:rsidRPr="001133EF" w:rsidDel="005A5D9E">
          <w:rPr>
            <w:rStyle w:val="InternetLink"/>
            <w:rFonts w:cs="Times New Roman"/>
            <w:b w:val="0"/>
            <w:color w:val="000000"/>
            <w:szCs w:val="24"/>
            <w:u w:val="none"/>
            <w:rPrChange w:id="1457" w:author="JRCAFE(TM) Diskless" w:date="2019-11-18T13:50:00Z">
              <w:rPr>
                <w:rStyle w:val="InternetLink"/>
                <w:rFonts w:cs="Times New Roman"/>
                <w:b w:val="0"/>
                <w:color w:val="000000"/>
                <w:szCs w:val="24"/>
              </w:rPr>
            </w:rPrChange>
          </w:rPr>
          <w:delText>https://www.robotics.org.za/RBP68138C</w:delText>
        </w:r>
        <w:r w:rsidR="00557903" w:rsidRPr="001133EF" w:rsidDel="005A5D9E">
          <w:rPr>
            <w:rStyle w:val="InternetLink"/>
            <w:rFonts w:cs="Times New Roman"/>
            <w:b w:val="0"/>
            <w:color w:val="000000"/>
            <w:szCs w:val="24"/>
            <w:u w:val="none"/>
            <w:rPrChange w:id="1458" w:author="JRCAFE(TM) Diskless" w:date="2019-11-18T13:50:00Z">
              <w:rPr>
                <w:rStyle w:val="InternetLink"/>
                <w:rFonts w:cs="Times New Roman"/>
                <w:b w:val="0"/>
                <w:color w:val="000000"/>
                <w:szCs w:val="24"/>
              </w:rPr>
            </w:rPrChange>
          </w:rPr>
          <w:fldChar w:fldCharType="end"/>
        </w:r>
      </w:del>
    </w:p>
    <w:p w:rsidR="00000000" w:rsidRPr="001133EF" w:rsidRDefault="00E165C6">
      <w:pPr>
        <w:jc w:val="both"/>
        <w:rPr>
          <w:del w:id="1459" w:author="Gaaaab" w:date="2019-07-24T00:48:00Z"/>
          <w:rFonts w:cs="Times New Roman"/>
          <w:b w:val="0"/>
          <w:highlight w:val="white"/>
        </w:rPr>
        <w:pPrChange w:id="1460" w:author="Gaaaab" w:date="2019-07-24T00:48:00Z">
          <w:pPr>
            <w:widowControl w:val="0"/>
            <w:spacing w:line="360" w:lineRule="auto"/>
            <w:ind w:right="60"/>
            <w:jc w:val="both"/>
          </w:pPr>
        </w:pPrChange>
      </w:pPr>
    </w:p>
    <w:p w:rsidR="00000000" w:rsidRPr="001133EF" w:rsidRDefault="00557903">
      <w:pPr>
        <w:jc w:val="both"/>
        <w:rPr>
          <w:del w:id="1461" w:author="Gaaaab" w:date="2019-07-24T00:48:00Z"/>
          <w:rPrChange w:id="1462" w:author="JRCAFE(TM) Diskless" w:date="2019-11-18T13:50:00Z">
            <w:rPr>
              <w:del w:id="1463" w:author="Gaaaab" w:date="2019-07-24T00:48:00Z"/>
            </w:rPr>
          </w:rPrChange>
        </w:rPr>
        <w:pPrChange w:id="1464" w:author="Gaaaab" w:date="2019-07-24T00:48:00Z">
          <w:pPr>
            <w:pStyle w:val="Heading3"/>
            <w:widowControl w:val="0"/>
            <w:ind w:right="60"/>
          </w:pPr>
        </w:pPrChange>
      </w:pPr>
      <w:del w:id="1465" w:author="Gaaaab" w:date="2019-07-24T00:48:00Z">
        <w:r w:rsidRPr="001133EF" w:rsidDel="005A5D9E">
          <w:rPr>
            <w:rPrChange w:id="1466" w:author="JRCAFE(TM) Diskless" w:date="2019-11-18T13:50:00Z">
              <w:rPr>
                <w:rFonts w:cstheme="minorBidi"/>
              </w:rPr>
            </w:rPrChange>
          </w:rPr>
          <w:fldChar w:fldCharType="begin"/>
        </w:r>
        <w:r w:rsidR="001B67A6" w:rsidRPr="001133EF" w:rsidDel="005A5D9E">
          <w:rPr>
            <w:rPrChange w:id="1467" w:author="JRCAFE(TM) Diskless" w:date="2019-11-18T13:50:00Z">
              <w:rPr/>
            </w:rPrChange>
          </w:rPr>
          <w:delInstrText xml:space="preserve"> HYPERLINK "https://www.google.com/url?sa=t&amp;rct=j&amp;q=&amp;esrc=s&amp;source=web&amp;cd=1&amp;cad=rja&amp;uact=8&amp;ved=2ahUKEwj_guesz9rgAhVcwIsBHdRkBYIQFjAAegQIDBAB&amp;url=https%3A%2F%2Fwww.grab.com%2Fph%2F&amp;usg=AOvVaw0uzTrWHZVfw3-T-aBUyW7H" \h </w:delInstrText>
        </w:r>
        <w:r w:rsidRPr="001133EF" w:rsidDel="005A5D9E">
          <w:rPr>
            <w:rPrChange w:id="1468" w:author="JRCAFE(TM) Diskless" w:date="2019-11-18T13:50:00Z">
              <w:rPr>
                <w:rFonts w:cstheme="minorBidi"/>
              </w:rPr>
            </w:rPrChange>
          </w:rPr>
          <w:fldChar w:fldCharType="separate"/>
        </w:r>
        <w:r w:rsidR="00872851" w:rsidRPr="001133EF" w:rsidDel="005A5D9E">
          <w:rPr>
            <w:rStyle w:val="InternetLink"/>
            <w:rFonts w:cs="Times New Roman"/>
            <w:bCs/>
            <w:color w:val="000000"/>
            <w:u w:val="none"/>
            <w:rPrChange w:id="1469" w:author="JRCAFE(TM) Diskless" w:date="2019-11-18T13:50:00Z">
              <w:rPr>
                <w:rStyle w:val="InternetLink"/>
                <w:rFonts w:cs="Times New Roman"/>
                <w:bCs/>
                <w:color w:val="000000"/>
              </w:rPr>
            </w:rPrChange>
          </w:rPr>
          <w:delText>Ride Hailing Platform: Car, Taxi &amp; Carpool | Grab</w:delText>
        </w:r>
        <w:r w:rsidRPr="001133EF" w:rsidDel="005A5D9E">
          <w:rPr>
            <w:rStyle w:val="InternetLink"/>
            <w:rFonts w:cs="Times New Roman"/>
            <w:bCs/>
            <w:color w:val="000000"/>
            <w:u w:val="none"/>
            <w:rPrChange w:id="1470" w:author="JRCAFE(TM) Diskless" w:date="2019-11-18T13:50:00Z">
              <w:rPr>
                <w:rStyle w:val="InternetLink"/>
                <w:rFonts w:cs="Times New Roman"/>
                <w:bCs/>
                <w:color w:val="000000"/>
              </w:rPr>
            </w:rPrChange>
          </w:rPr>
          <w:fldChar w:fldCharType="end"/>
        </w:r>
        <w:r w:rsidR="00872851" w:rsidRPr="001133EF" w:rsidDel="005A5D9E">
          <w:rPr>
            <w:rFonts w:cs="Times New Roman"/>
            <w:bCs/>
            <w:color w:val="000000"/>
            <w:shd w:val="clear" w:color="auto" w:fill="FFFFFF"/>
            <w:rPrChange w:id="1471" w:author="JRCAFE(TM) Diskless" w:date="2019-11-18T13:50:00Z">
              <w:rPr>
                <w:rFonts w:cs="Times New Roman"/>
                <w:bCs/>
                <w:color w:val="000000"/>
                <w:shd w:val="clear" w:color="auto" w:fill="FFFFFF"/>
              </w:rPr>
            </w:rPrChange>
          </w:rPr>
          <w:delText xml:space="preserve"> from </w:delText>
        </w:r>
        <w:r w:rsidRPr="001133EF" w:rsidDel="005A5D9E">
          <w:rPr>
            <w:rPrChange w:id="1472" w:author="JRCAFE(TM) Diskless" w:date="2019-11-18T13:50:00Z">
              <w:rPr>
                <w:rFonts w:cstheme="minorBidi"/>
                <w:i w:val="0"/>
              </w:rPr>
            </w:rPrChange>
          </w:rPr>
          <w:fldChar w:fldCharType="begin"/>
        </w:r>
        <w:r w:rsidR="001B67A6" w:rsidRPr="001133EF" w:rsidDel="005A5D9E">
          <w:rPr>
            <w:rPrChange w:id="1473" w:author="JRCAFE(TM) Diskless" w:date="2019-11-18T13:50:00Z">
              <w:rPr/>
            </w:rPrChange>
          </w:rPr>
          <w:delInstrText xml:space="preserve"> HYPERLINK "https://www.grab.com/ph/" \h </w:delInstrText>
        </w:r>
        <w:r w:rsidRPr="001133EF" w:rsidDel="005A5D9E">
          <w:rPr>
            <w:rPrChange w:id="1474" w:author="JRCAFE(TM) Diskless" w:date="2019-11-18T13:50:00Z">
              <w:rPr>
                <w:rFonts w:cstheme="minorBidi"/>
                <w:i w:val="0"/>
              </w:rPr>
            </w:rPrChange>
          </w:rPr>
          <w:fldChar w:fldCharType="separate"/>
        </w:r>
        <w:r w:rsidR="00872851" w:rsidRPr="001133EF" w:rsidDel="005A5D9E">
          <w:rPr>
            <w:rStyle w:val="Quotation"/>
            <w:rFonts w:cs="Times New Roman"/>
            <w:bCs/>
            <w:color w:val="000000"/>
            <w:rPrChange w:id="1475" w:author="JRCAFE(TM) Diskless" w:date="2019-11-18T13:50:00Z">
              <w:rPr>
                <w:rStyle w:val="Quotation"/>
                <w:rFonts w:cs="Times New Roman"/>
                <w:bCs/>
                <w:color w:val="000000"/>
              </w:rPr>
            </w:rPrChange>
          </w:rPr>
          <w:delText>https://www.grab.com/ph/</w:delText>
        </w:r>
        <w:r w:rsidRPr="001133EF" w:rsidDel="005A5D9E">
          <w:rPr>
            <w:rStyle w:val="Quotation"/>
            <w:rFonts w:cs="Times New Roman"/>
            <w:bCs/>
            <w:color w:val="000000"/>
            <w:rPrChange w:id="1476" w:author="JRCAFE(TM) Diskless" w:date="2019-11-18T13:50:00Z">
              <w:rPr>
                <w:rStyle w:val="Quotation"/>
                <w:rFonts w:cs="Times New Roman"/>
                <w:bCs/>
                <w:color w:val="000000"/>
              </w:rPr>
            </w:rPrChange>
          </w:rPr>
          <w:fldChar w:fldCharType="end"/>
        </w:r>
      </w:del>
    </w:p>
    <w:p w:rsidR="00000000" w:rsidRPr="001133EF" w:rsidRDefault="00E165C6">
      <w:pPr>
        <w:jc w:val="both"/>
        <w:rPr>
          <w:del w:id="1477" w:author="Gaaaab" w:date="2019-07-24T00:48:00Z"/>
          <w:rStyle w:val="Quotation"/>
          <w:rFonts w:cs="Times New Roman"/>
          <w:b w:val="0"/>
          <w:color w:val="000000"/>
          <w:szCs w:val="24"/>
          <w:rPrChange w:id="1478" w:author="JRCAFE(TM) Diskless" w:date="2019-11-18T13:50:00Z">
            <w:rPr>
              <w:del w:id="1479" w:author="Gaaaab" w:date="2019-07-24T00:48:00Z"/>
              <w:rStyle w:val="Quotation"/>
              <w:rFonts w:ascii="Times New Roman" w:hAnsi="Times New Roman" w:cs="Times New Roman"/>
              <w:b/>
              <w:color w:val="000000"/>
              <w:sz w:val="24"/>
              <w:szCs w:val="24"/>
              <w:lang w:val="en-PH"/>
            </w:rPr>
          </w:rPrChange>
        </w:rPr>
        <w:pPrChange w:id="1480" w:author="Gaaaab" w:date="2019-07-24T00:48:00Z">
          <w:pPr>
            <w:pStyle w:val="BodyText"/>
            <w:widowControl w:val="0"/>
            <w:spacing w:line="360" w:lineRule="auto"/>
            <w:ind w:right="60"/>
            <w:jc w:val="both"/>
          </w:pPr>
        </w:pPrChange>
      </w:pPr>
    </w:p>
    <w:p w:rsidR="00000000" w:rsidRPr="001133EF" w:rsidRDefault="00557903">
      <w:pPr>
        <w:jc w:val="both"/>
        <w:rPr>
          <w:del w:id="1481" w:author="Gaaaab" w:date="2019-07-24T00:48:00Z"/>
          <w:rPrChange w:id="1482" w:author="JRCAFE(TM) Diskless" w:date="2019-11-18T13:50:00Z">
            <w:rPr>
              <w:del w:id="1483" w:author="Gaaaab" w:date="2019-07-24T00:48:00Z"/>
            </w:rPr>
          </w:rPrChange>
        </w:rPr>
        <w:pPrChange w:id="1484" w:author="Gaaaab" w:date="2019-07-24T00:48:00Z">
          <w:pPr>
            <w:pStyle w:val="Heading3"/>
            <w:widowControl w:val="0"/>
            <w:ind w:right="60"/>
          </w:pPr>
        </w:pPrChange>
      </w:pPr>
      <w:del w:id="1485" w:author="Gaaaab" w:date="2019-07-24T00:48:00Z">
        <w:r w:rsidRPr="001133EF" w:rsidDel="005A5D9E">
          <w:fldChar w:fldCharType="begin"/>
        </w:r>
        <w:r w:rsidR="001B67A6" w:rsidRPr="001133EF" w:rsidDel="005A5D9E">
          <w:rPr>
            <w:rPrChange w:id="1486" w:author="JRCAFE(TM) Diskless" w:date="2019-11-18T13:50:00Z">
              <w:rPr/>
            </w:rPrChange>
          </w:rPr>
          <w:delInstrText xml:space="preserve"> HYPERLINK "https://play.google.com/store/apps/details?id=com.grabtaxi.passenger&amp;hl=en" \h </w:delInstrText>
        </w:r>
        <w:r w:rsidRPr="001133EF" w:rsidDel="005A5D9E">
          <w:rPr>
            <w:rPrChange w:id="1487" w:author="JRCAFE(TM) Diskless" w:date="2019-11-18T13:50:00Z">
              <w:rPr>
                <w:rFonts w:cstheme="minorBidi"/>
                <w:i w:val="0"/>
              </w:rPr>
            </w:rPrChange>
          </w:rPr>
          <w:fldChar w:fldCharType="separate"/>
        </w:r>
        <w:r w:rsidR="00872851" w:rsidRPr="001133EF" w:rsidDel="005A5D9E">
          <w:rPr>
            <w:rStyle w:val="Quotation"/>
            <w:rFonts w:cs="Times New Roman"/>
            <w:bCs/>
            <w:color w:val="000000"/>
            <w:shd w:val="clear" w:color="auto" w:fill="FFFFFF"/>
            <w:rPrChange w:id="1488" w:author="JRCAFE(TM) Diskless" w:date="2019-11-18T13:50:00Z">
              <w:rPr>
                <w:rStyle w:val="Quotation"/>
                <w:rFonts w:cs="Times New Roman"/>
                <w:bCs/>
                <w:color w:val="000000"/>
                <w:shd w:val="clear" w:color="auto" w:fill="FFFFFF"/>
              </w:rPr>
            </w:rPrChange>
          </w:rPr>
          <w:delText>Grab - Transport, Food Delivery, Payments - Apps on Google Play</w:delText>
        </w:r>
        <w:r w:rsidRPr="001133EF" w:rsidDel="005A5D9E">
          <w:rPr>
            <w:rStyle w:val="Quotation"/>
            <w:rFonts w:cs="Times New Roman"/>
            <w:bCs/>
            <w:color w:val="000000"/>
            <w:shd w:val="clear" w:color="auto" w:fill="FFFFFF"/>
            <w:rPrChange w:id="1489" w:author="JRCAFE(TM) Diskless" w:date="2019-11-18T13:50:00Z">
              <w:rPr>
                <w:rStyle w:val="Quotation"/>
                <w:rFonts w:cs="Times New Roman"/>
                <w:bCs/>
                <w:color w:val="000000"/>
                <w:shd w:val="clear" w:color="auto" w:fill="FFFFFF"/>
              </w:rPr>
            </w:rPrChange>
          </w:rPr>
          <w:fldChar w:fldCharType="end"/>
        </w:r>
        <w:r w:rsidR="00872851" w:rsidRPr="001133EF" w:rsidDel="005A5D9E">
          <w:rPr>
            <w:rStyle w:val="Quotation"/>
            <w:rFonts w:cs="Times New Roman"/>
            <w:bCs/>
            <w:color w:val="000000"/>
            <w:shd w:val="clear" w:color="auto" w:fill="FFFFFF"/>
            <w:rPrChange w:id="1490" w:author="JRCAFE(TM) Diskless" w:date="2019-11-18T13:50:00Z">
              <w:rPr>
                <w:rStyle w:val="Quotation"/>
                <w:rFonts w:cs="Times New Roman"/>
                <w:bCs/>
                <w:color w:val="000000"/>
                <w:shd w:val="clear" w:color="auto" w:fill="FFFFFF"/>
              </w:rPr>
            </w:rPrChange>
          </w:rPr>
          <w:delText xml:space="preserve"> from </w:delText>
        </w:r>
        <w:r w:rsidRPr="001133EF" w:rsidDel="005A5D9E">
          <w:rPr>
            <w:rPrChange w:id="1491" w:author="JRCAFE(TM) Diskless" w:date="2019-11-18T13:50:00Z">
              <w:rPr>
                <w:rFonts w:cstheme="minorBidi"/>
                <w:i w:val="0"/>
              </w:rPr>
            </w:rPrChange>
          </w:rPr>
          <w:fldChar w:fldCharType="begin"/>
        </w:r>
        <w:r w:rsidR="001B67A6" w:rsidRPr="001133EF" w:rsidDel="005A5D9E">
          <w:rPr>
            <w:rPrChange w:id="1492" w:author="JRCAFE(TM) Diskless" w:date="2019-11-18T13:50:00Z">
              <w:rPr/>
            </w:rPrChange>
          </w:rPr>
          <w:delInstrText xml:space="preserve"> HYPERLINK "https://play.google.com/store/apps/details?id=com.grabtaxi.passenger&amp;hl=en" \h </w:delInstrText>
        </w:r>
        <w:r w:rsidRPr="001133EF" w:rsidDel="005A5D9E">
          <w:rPr>
            <w:rPrChange w:id="1493" w:author="JRCAFE(TM) Diskless" w:date="2019-11-18T13:50:00Z">
              <w:rPr>
                <w:rFonts w:cstheme="minorBidi"/>
                <w:i w:val="0"/>
              </w:rPr>
            </w:rPrChange>
          </w:rPr>
          <w:fldChar w:fldCharType="separate"/>
        </w:r>
        <w:r w:rsidR="00872851" w:rsidRPr="001133EF" w:rsidDel="005A5D9E">
          <w:rPr>
            <w:rStyle w:val="Quotation"/>
            <w:rFonts w:cs="Times New Roman"/>
            <w:bCs/>
            <w:color w:val="000000"/>
            <w:shd w:val="clear" w:color="auto" w:fill="FFFFFF"/>
            <w:rPrChange w:id="1494" w:author="JRCAFE(TM) Diskless" w:date="2019-11-18T13:50:00Z">
              <w:rPr>
                <w:rStyle w:val="Quotation"/>
                <w:rFonts w:cs="Times New Roman"/>
                <w:bCs/>
                <w:color w:val="000000"/>
                <w:shd w:val="clear" w:color="auto" w:fill="FFFFFF"/>
              </w:rPr>
            </w:rPrChange>
          </w:rPr>
          <w:delText>https://play.google.com/store/apps/details?id=com.grabtaxi.passenger&amp;hl=en</w:delText>
        </w:r>
        <w:r w:rsidRPr="001133EF" w:rsidDel="005A5D9E">
          <w:rPr>
            <w:rStyle w:val="Quotation"/>
            <w:rFonts w:cs="Times New Roman"/>
            <w:bCs/>
            <w:color w:val="000000"/>
            <w:shd w:val="clear" w:color="auto" w:fill="FFFFFF"/>
            <w:rPrChange w:id="1495" w:author="JRCAFE(TM) Diskless" w:date="2019-11-18T13:50:00Z">
              <w:rPr>
                <w:rStyle w:val="Quotation"/>
                <w:rFonts w:cs="Times New Roman"/>
                <w:bCs/>
                <w:color w:val="000000"/>
                <w:shd w:val="clear" w:color="auto" w:fill="FFFFFF"/>
              </w:rPr>
            </w:rPrChange>
          </w:rPr>
          <w:fldChar w:fldCharType="end"/>
        </w:r>
      </w:del>
    </w:p>
    <w:p w:rsidR="00000000" w:rsidRPr="001133EF" w:rsidRDefault="00E165C6">
      <w:pPr>
        <w:jc w:val="both"/>
        <w:rPr>
          <w:del w:id="1496" w:author="Gaaaab" w:date="2019-07-24T00:48:00Z"/>
          <w:rStyle w:val="Quotation"/>
          <w:rFonts w:cs="Times New Roman"/>
          <w:b w:val="0"/>
          <w:color w:val="000000"/>
          <w:szCs w:val="24"/>
          <w:rPrChange w:id="1497" w:author="JRCAFE(TM) Diskless" w:date="2019-11-18T13:50:00Z">
            <w:rPr>
              <w:del w:id="1498" w:author="Gaaaab" w:date="2019-07-24T00:48:00Z"/>
              <w:rStyle w:val="Quotation"/>
              <w:rFonts w:ascii="Times New Roman" w:hAnsi="Times New Roman" w:cs="Times New Roman"/>
              <w:b/>
              <w:color w:val="000000"/>
              <w:sz w:val="24"/>
              <w:szCs w:val="24"/>
              <w:lang w:val="en-PH"/>
            </w:rPr>
          </w:rPrChange>
        </w:rPr>
        <w:pPrChange w:id="1499" w:author="Gaaaab" w:date="2019-07-24T00:48:00Z">
          <w:pPr>
            <w:pStyle w:val="BodyText"/>
            <w:widowControl w:val="0"/>
            <w:spacing w:line="360" w:lineRule="auto"/>
            <w:ind w:right="60"/>
            <w:jc w:val="both"/>
          </w:pPr>
        </w:pPrChange>
      </w:pPr>
    </w:p>
    <w:p w:rsidR="00000000" w:rsidRPr="001133EF" w:rsidRDefault="00557903">
      <w:pPr>
        <w:jc w:val="both"/>
        <w:rPr>
          <w:del w:id="1500" w:author="Gaaaab" w:date="2019-07-24T00:48:00Z"/>
          <w:rPrChange w:id="1501" w:author="JRCAFE(TM) Diskless" w:date="2019-11-18T13:50:00Z">
            <w:rPr>
              <w:del w:id="1502" w:author="Gaaaab" w:date="2019-07-24T00:48:00Z"/>
            </w:rPr>
          </w:rPrChange>
        </w:rPr>
        <w:pPrChange w:id="1503" w:author="Gaaaab" w:date="2019-07-24T00:48:00Z">
          <w:pPr>
            <w:pStyle w:val="Heading3"/>
            <w:widowControl w:val="0"/>
            <w:ind w:right="60"/>
          </w:pPr>
        </w:pPrChange>
      </w:pPr>
      <w:del w:id="1504" w:author="Gaaaab" w:date="2019-07-24T00:48:00Z">
        <w:r w:rsidRPr="001133EF" w:rsidDel="005A5D9E">
          <w:fldChar w:fldCharType="begin"/>
        </w:r>
        <w:r w:rsidR="001B67A6" w:rsidRPr="001133EF" w:rsidDel="005A5D9E">
          <w:rPr>
            <w:rPrChange w:id="1505" w:author="JRCAFE(TM) Diskless" w:date="2019-11-18T13:50:00Z">
              <w:rPr/>
            </w:rPrChange>
          </w:rPr>
          <w:delInstrText xml:space="preserve"> HYPERLINK "https://www.topgear.com.ph/news/industry-news/angkas-ride-hailing-a00013-20170626" \h </w:delInstrText>
        </w:r>
        <w:r w:rsidRPr="001133EF" w:rsidDel="005A5D9E">
          <w:rPr>
            <w:rPrChange w:id="1506" w:author="JRCAFE(TM) Diskless" w:date="2019-11-18T13:50:00Z">
              <w:rPr>
                <w:rFonts w:cstheme="minorBidi"/>
                <w:i w:val="0"/>
              </w:rPr>
            </w:rPrChange>
          </w:rPr>
          <w:fldChar w:fldCharType="separate"/>
        </w:r>
        <w:r w:rsidR="00872851" w:rsidRPr="001133EF" w:rsidDel="005A5D9E">
          <w:rPr>
            <w:rStyle w:val="Quotation"/>
            <w:rFonts w:cs="Times New Roman"/>
            <w:bCs/>
            <w:color w:val="000000"/>
            <w:shd w:val="clear" w:color="auto" w:fill="FFFFFF"/>
            <w:rPrChange w:id="1507" w:author="JRCAFE(TM) Diskless" w:date="2019-11-18T13:50:00Z">
              <w:rPr>
                <w:rStyle w:val="Quotation"/>
                <w:rFonts w:cs="Times New Roman"/>
                <w:bCs/>
                <w:color w:val="000000"/>
                <w:shd w:val="clear" w:color="auto" w:fill="FFFFFF"/>
              </w:rPr>
            </w:rPrChange>
          </w:rPr>
          <w:delText>Angkas is a simple new, motorcycle-based ride-hailing platform</w:delText>
        </w:r>
        <w:r w:rsidRPr="001133EF" w:rsidDel="005A5D9E">
          <w:rPr>
            <w:rStyle w:val="Quotation"/>
            <w:rFonts w:cs="Times New Roman"/>
            <w:bCs/>
            <w:color w:val="000000"/>
            <w:shd w:val="clear" w:color="auto" w:fill="FFFFFF"/>
            <w:rPrChange w:id="1508" w:author="JRCAFE(TM) Diskless" w:date="2019-11-18T13:50:00Z">
              <w:rPr>
                <w:rStyle w:val="Quotation"/>
                <w:rFonts w:cs="Times New Roman"/>
                <w:bCs/>
                <w:color w:val="000000"/>
                <w:shd w:val="clear" w:color="auto" w:fill="FFFFFF"/>
              </w:rPr>
            </w:rPrChange>
          </w:rPr>
          <w:fldChar w:fldCharType="end"/>
        </w:r>
        <w:r w:rsidR="00872851" w:rsidRPr="001133EF" w:rsidDel="005A5D9E">
          <w:rPr>
            <w:rStyle w:val="Quotation"/>
            <w:rFonts w:cs="Times New Roman"/>
            <w:bCs/>
            <w:color w:val="000000"/>
            <w:shd w:val="clear" w:color="auto" w:fill="FFFFFF"/>
            <w:rPrChange w:id="1509" w:author="JRCAFE(TM) Diskless" w:date="2019-11-18T13:50:00Z">
              <w:rPr>
                <w:rStyle w:val="Quotation"/>
                <w:rFonts w:cs="Times New Roman"/>
                <w:bCs/>
                <w:color w:val="000000"/>
                <w:shd w:val="clear" w:color="auto" w:fill="FFFFFF"/>
              </w:rPr>
            </w:rPrChange>
          </w:rPr>
          <w:delText xml:space="preserve"> from </w:delText>
        </w:r>
        <w:r w:rsidRPr="001133EF" w:rsidDel="005A5D9E">
          <w:rPr>
            <w:rPrChange w:id="1510" w:author="JRCAFE(TM) Diskless" w:date="2019-11-18T13:50:00Z">
              <w:rPr>
                <w:rFonts w:cstheme="minorBidi"/>
                <w:i w:val="0"/>
              </w:rPr>
            </w:rPrChange>
          </w:rPr>
          <w:fldChar w:fldCharType="begin"/>
        </w:r>
        <w:r w:rsidR="001B67A6" w:rsidRPr="001133EF" w:rsidDel="005A5D9E">
          <w:rPr>
            <w:rPrChange w:id="1511" w:author="JRCAFE(TM) Diskless" w:date="2019-11-18T13:50:00Z">
              <w:rPr/>
            </w:rPrChange>
          </w:rPr>
          <w:delInstrText xml:space="preserve"> HYPERLINK "https://www.topgear.com.ph/news/industry.../angkas-ride-hailing-a00013-20170626" \h </w:delInstrText>
        </w:r>
        <w:r w:rsidRPr="001133EF" w:rsidDel="005A5D9E">
          <w:rPr>
            <w:rPrChange w:id="1512" w:author="JRCAFE(TM) Diskless" w:date="2019-11-18T13:50:00Z">
              <w:rPr>
                <w:rFonts w:cstheme="minorBidi"/>
                <w:i w:val="0"/>
              </w:rPr>
            </w:rPrChange>
          </w:rPr>
          <w:fldChar w:fldCharType="separate"/>
        </w:r>
        <w:r w:rsidR="00872851" w:rsidRPr="001133EF" w:rsidDel="005A5D9E">
          <w:rPr>
            <w:rStyle w:val="Quotation"/>
            <w:rFonts w:cs="Times New Roman"/>
            <w:bCs/>
            <w:color w:val="000000"/>
            <w:shd w:val="clear" w:color="auto" w:fill="FFFFFF"/>
            <w:rPrChange w:id="1513" w:author="JRCAFE(TM) Diskless" w:date="2019-11-18T13:50:00Z">
              <w:rPr>
                <w:rStyle w:val="Quotation"/>
                <w:rFonts w:cs="Times New Roman"/>
                <w:bCs/>
                <w:color w:val="000000"/>
                <w:shd w:val="clear" w:color="auto" w:fill="FFFFFF"/>
              </w:rPr>
            </w:rPrChange>
          </w:rPr>
          <w:delText>https://www.topgear.com.ph/news/industry.../angkas-ride-hailing-a00013-20170626</w:delText>
        </w:r>
        <w:r w:rsidRPr="001133EF" w:rsidDel="005A5D9E">
          <w:rPr>
            <w:rStyle w:val="Quotation"/>
            <w:rFonts w:cs="Times New Roman"/>
            <w:bCs/>
            <w:color w:val="000000"/>
            <w:shd w:val="clear" w:color="auto" w:fill="FFFFFF"/>
            <w:rPrChange w:id="1514" w:author="JRCAFE(TM) Diskless" w:date="2019-11-18T13:50:00Z">
              <w:rPr>
                <w:rStyle w:val="Quotation"/>
                <w:rFonts w:cs="Times New Roman"/>
                <w:bCs/>
                <w:color w:val="000000"/>
                <w:shd w:val="clear" w:color="auto" w:fill="FFFFFF"/>
              </w:rPr>
            </w:rPrChange>
          </w:rPr>
          <w:fldChar w:fldCharType="end"/>
        </w:r>
      </w:del>
    </w:p>
    <w:p w:rsidR="00000000" w:rsidRPr="001133EF" w:rsidRDefault="00E165C6">
      <w:pPr>
        <w:jc w:val="both"/>
        <w:rPr>
          <w:del w:id="1515" w:author="Gaaaab" w:date="2019-07-24T00:48:00Z"/>
          <w:rStyle w:val="Quotation"/>
          <w:rFonts w:cs="Times New Roman"/>
          <w:b w:val="0"/>
          <w:color w:val="000000"/>
          <w:szCs w:val="24"/>
          <w:rPrChange w:id="1516" w:author="JRCAFE(TM) Diskless" w:date="2019-11-18T13:50:00Z">
            <w:rPr>
              <w:del w:id="1517" w:author="Gaaaab" w:date="2019-07-24T00:48:00Z"/>
              <w:rStyle w:val="Quotation"/>
              <w:rFonts w:ascii="Times New Roman" w:hAnsi="Times New Roman" w:cs="Times New Roman"/>
              <w:b/>
              <w:color w:val="000000"/>
              <w:sz w:val="24"/>
              <w:szCs w:val="24"/>
              <w:lang w:val="en-PH"/>
            </w:rPr>
          </w:rPrChange>
        </w:rPr>
        <w:pPrChange w:id="1518" w:author="Gaaaab" w:date="2019-07-24T00:48:00Z">
          <w:pPr>
            <w:pStyle w:val="BodyText"/>
            <w:widowControl w:val="0"/>
            <w:spacing w:line="360" w:lineRule="auto"/>
            <w:ind w:right="60"/>
            <w:jc w:val="both"/>
          </w:pPr>
        </w:pPrChange>
      </w:pPr>
    </w:p>
    <w:p w:rsidR="00000000" w:rsidRPr="001133EF" w:rsidRDefault="00557903">
      <w:pPr>
        <w:jc w:val="both"/>
        <w:rPr>
          <w:del w:id="1519" w:author="Gaaaab" w:date="2019-07-24T00:48:00Z"/>
        </w:rPr>
        <w:pPrChange w:id="1520" w:author="Gaaaab" w:date="2019-07-24T00:48:00Z">
          <w:pPr>
            <w:widowControl w:val="0"/>
            <w:spacing w:line="360" w:lineRule="auto"/>
            <w:ind w:right="60"/>
            <w:jc w:val="both"/>
          </w:pPr>
        </w:pPrChange>
      </w:pPr>
      <w:del w:id="1521" w:author="Gaaaab" w:date="2019-07-24T00:48:00Z">
        <w:r w:rsidRPr="001133EF" w:rsidDel="005A5D9E">
          <w:fldChar w:fldCharType="begin"/>
        </w:r>
        <w:r w:rsidR="001B67A6" w:rsidRPr="001133EF" w:rsidDel="005A5D9E">
          <w:rPr>
            <w:rPrChange w:id="1522" w:author="JRCAFE(TM) Diskless" w:date="2019-11-18T13:50:00Z">
              <w:rPr/>
            </w:rPrChange>
          </w:rPr>
          <w:delInstrText xml:space="preserve"> HYPERLINK "https://www.rappler.com/move-ph/188949-angkas-passengers-riders" \h </w:delInstrText>
        </w:r>
        <w:r w:rsidRPr="001133EF" w:rsidDel="005A5D9E">
          <w:rPr>
            <w:rPrChange w:id="1523" w:author="JRCAFE(TM) Diskless" w:date="2019-11-18T13:50:00Z">
              <w:rPr/>
            </w:rPrChange>
          </w:rPr>
          <w:fldChar w:fldCharType="separate"/>
        </w:r>
        <w:r w:rsidR="00872851" w:rsidRPr="001133EF" w:rsidDel="005A5D9E">
          <w:rPr>
            <w:rStyle w:val="Quotation"/>
            <w:rFonts w:cs="Times New Roman"/>
            <w:b w:val="0"/>
            <w:color w:val="000000"/>
            <w:szCs w:val="24"/>
            <w:shd w:val="clear" w:color="auto" w:fill="FFFFFF"/>
          </w:rPr>
          <w:delText>https://www.rappler.com/move-ph/188949-angkas-passengers-riders</w:delText>
        </w:r>
        <w:r w:rsidRPr="001133EF" w:rsidDel="005A5D9E">
          <w:rPr>
            <w:rStyle w:val="Quotation"/>
            <w:rFonts w:cs="Times New Roman"/>
            <w:b w:val="0"/>
            <w:color w:val="000000"/>
            <w:szCs w:val="24"/>
            <w:shd w:val="clear" w:color="auto" w:fill="FFFFFF"/>
          </w:rPr>
          <w:fldChar w:fldCharType="end"/>
        </w:r>
        <w:r w:rsidR="00872851" w:rsidRPr="001133EF" w:rsidDel="005A5D9E">
          <w:rPr>
            <w:rStyle w:val="Quotation"/>
            <w:rFonts w:cs="Times New Roman"/>
            <w:b w:val="0"/>
            <w:color w:val="000000"/>
            <w:szCs w:val="24"/>
            <w:shd w:val="clear" w:color="auto" w:fill="FFFFFF"/>
          </w:rPr>
          <w:delText xml:space="preserve"> from </w:delText>
        </w:r>
        <w:r w:rsidRPr="001133EF" w:rsidDel="005A5D9E">
          <w:fldChar w:fldCharType="begin"/>
        </w:r>
        <w:r w:rsidR="001B67A6" w:rsidRPr="001133EF" w:rsidDel="005A5D9E">
          <w:rPr>
            <w:rPrChange w:id="1524" w:author="JRCAFE(TM) Diskless" w:date="2019-11-18T13:50:00Z">
              <w:rPr/>
            </w:rPrChange>
          </w:rPr>
          <w:delInstrText xml:space="preserve"> HYPERLINK "https://www.rappler.com/move-ph/188949-angkas-passengers-riders" \h </w:delInstrText>
        </w:r>
        <w:r w:rsidRPr="001133EF" w:rsidDel="005A5D9E">
          <w:rPr>
            <w:rPrChange w:id="1525" w:author="JRCAFE(TM) Diskless" w:date="2019-11-18T13:50:00Z">
              <w:rPr/>
            </w:rPrChange>
          </w:rPr>
          <w:fldChar w:fldCharType="separate"/>
        </w:r>
        <w:r w:rsidR="00872851" w:rsidRPr="001133EF" w:rsidDel="005A5D9E">
          <w:rPr>
            <w:rStyle w:val="Quotation"/>
            <w:rFonts w:cs="Times New Roman"/>
            <w:b w:val="0"/>
            <w:color w:val="000000"/>
            <w:szCs w:val="24"/>
            <w:shd w:val="clear" w:color="auto" w:fill="FFFFFF"/>
          </w:rPr>
          <w:delText>Why passengers and bikers think Angkas matters – Rappler</w:delText>
        </w:r>
        <w:r w:rsidRPr="001133EF" w:rsidDel="005A5D9E">
          <w:rPr>
            <w:rStyle w:val="Quotation"/>
            <w:rFonts w:cs="Times New Roman"/>
            <w:b w:val="0"/>
            <w:color w:val="000000"/>
            <w:szCs w:val="24"/>
            <w:shd w:val="clear" w:color="auto" w:fill="FFFFFF"/>
          </w:rPr>
          <w:fldChar w:fldCharType="end"/>
        </w:r>
      </w:del>
    </w:p>
    <w:p w:rsidR="00000000" w:rsidRPr="001133EF" w:rsidRDefault="00E165C6">
      <w:pPr>
        <w:jc w:val="both"/>
        <w:rPr>
          <w:del w:id="1526" w:author="Gaaaab" w:date="2019-07-24T00:48:00Z"/>
          <w:rStyle w:val="Quotation"/>
          <w:rFonts w:cs="Times New Roman"/>
          <w:b w:val="0"/>
          <w:color w:val="000000"/>
          <w:szCs w:val="24"/>
        </w:rPr>
        <w:pPrChange w:id="1527" w:author="Gaaaab" w:date="2019-07-24T00:48:00Z">
          <w:pPr>
            <w:widowControl w:val="0"/>
            <w:spacing w:line="360" w:lineRule="auto"/>
            <w:ind w:right="60"/>
            <w:jc w:val="both"/>
          </w:pPr>
        </w:pPrChange>
      </w:pPr>
    </w:p>
    <w:p w:rsidR="00000000" w:rsidRPr="001133EF" w:rsidRDefault="00557903">
      <w:pPr>
        <w:jc w:val="both"/>
        <w:rPr>
          <w:del w:id="1528" w:author="Gaaaab" w:date="2019-07-24T00:48:00Z"/>
          <w:rPrChange w:id="1529" w:author="JRCAFE(TM) Diskless" w:date="2019-11-18T13:50:00Z">
            <w:rPr>
              <w:del w:id="1530" w:author="Gaaaab" w:date="2019-07-24T00:48:00Z"/>
            </w:rPr>
          </w:rPrChange>
        </w:rPr>
        <w:pPrChange w:id="1531" w:author="Gaaaab" w:date="2019-07-24T00:48:00Z">
          <w:pPr>
            <w:pStyle w:val="Heading3"/>
            <w:widowControl w:val="0"/>
            <w:ind w:right="60"/>
          </w:pPr>
        </w:pPrChange>
      </w:pPr>
      <w:del w:id="1532" w:author="Gaaaab" w:date="2019-07-24T00:48:00Z">
        <w:r w:rsidRPr="001133EF" w:rsidDel="005A5D9E">
          <w:rPr>
            <w:rPrChange w:id="1533" w:author="JRCAFE(TM) Diskless" w:date="2019-11-18T13:50:00Z">
              <w:rPr>
                <w:rFonts w:cstheme="minorBidi"/>
                <w:i w:val="0"/>
              </w:rPr>
            </w:rPrChange>
          </w:rPr>
          <w:fldChar w:fldCharType="begin"/>
        </w:r>
        <w:r w:rsidR="001B67A6" w:rsidRPr="001133EF" w:rsidDel="005A5D9E">
          <w:rPr>
            <w:rPrChange w:id="1534" w:author="JRCAFE(TM) Diskless" w:date="2019-11-18T13:50:00Z">
              <w:rPr/>
            </w:rPrChange>
          </w:rPr>
          <w:delInstrText xml:space="preserve"> HYPERLINK "https://www.microsoft.com/en-us/p/arduino-ide/9nblggh4rsd8" \h </w:delInstrText>
        </w:r>
        <w:r w:rsidRPr="001133EF" w:rsidDel="005A5D9E">
          <w:rPr>
            <w:rPrChange w:id="1535" w:author="JRCAFE(TM) Diskless" w:date="2019-11-18T13:50:00Z">
              <w:rPr>
                <w:rFonts w:cstheme="minorBidi"/>
                <w:i w:val="0"/>
              </w:rPr>
            </w:rPrChange>
          </w:rPr>
          <w:fldChar w:fldCharType="separate"/>
        </w:r>
        <w:r w:rsidR="00872851" w:rsidRPr="001133EF" w:rsidDel="005A5D9E">
          <w:rPr>
            <w:rStyle w:val="Quotation"/>
            <w:rFonts w:cs="Times New Roman"/>
            <w:bCs/>
            <w:color w:val="000000"/>
            <w:shd w:val="clear" w:color="auto" w:fill="FFFFFF"/>
            <w:rPrChange w:id="1536" w:author="JRCAFE(TM) Diskless" w:date="2019-11-18T13:50:00Z">
              <w:rPr>
                <w:rStyle w:val="Quotation"/>
                <w:rFonts w:cs="Times New Roman"/>
                <w:bCs/>
                <w:color w:val="000000"/>
                <w:shd w:val="clear" w:color="auto" w:fill="FFFFFF"/>
              </w:rPr>
            </w:rPrChange>
          </w:rPr>
          <w:delText>Get Arduino IDE - Microsoft Store</w:delText>
        </w:r>
        <w:r w:rsidRPr="001133EF" w:rsidDel="005A5D9E">
          <w:rPr>
            <w:rStyle w:val="Quotation"/>
            <w:rFonts w:cs="Times New Roman"/>
            <w:bCs/>
            <w:color w:val="000000"/>
            <w:shd w:val="clear" w:color="auto" w:fill="FFFFFF"/>
            <w:rPrChange w:id="1537" w:author="JRCAFE(TM) Diskless" w:date="2019-11-18T13:50:00Z">
              <w:rPr>
                <w:rStyle w:val="Quotation"/>
                <w:rFonts w:cs="Times New Roman"/>
                <w:bCs/>
                <w:color w:val="000000"/>
                <w:shd w:val="clear" w:color="auto" w:fill="FFFFFF"/>
              </w:rPr>
            </w:rPrChange>
          </w:rPr>
          <w:fldChar w:fldCharType="end"/>
        </w:r>
        <w:r w:rsidR="00872851" w:rsidRPr="001133EF" w:rsidDel="005A5D9E">
          <w:rPr>
            <w:rStyle w:val="Quotation"/>
            <w:rFonts w:cs="Times New Roman"/>
            <w:bCs/>
            <w:color w:val="000000"/>
            <w:shd w:val="clear" w:color="auto" w:fill="FFFFFF"/>
            <w:rPrChange w:id="1538" w:author="JRCAFE(TM) Diskless" w:date="2019-11-18T13:50:00Z">
              <w:rPr>
                <w:rStyle w:val="Quotation"/>
                <w:rFonts w:cs="Times New Roman"/>
                <w:bCs/>
                <w:color w:val="000000"/>
                <w:shd w:val="clear" w:color="auto" w:fill="FFFFFF"/>
              </w:rPr>
            </w:rPrChange>
          </w:rPr>
          <w:delText xml:space="preserve"> from </w:delText>
        </w:r>
        <w:r w:rsidRPr="001133EF" w:rsidDel="005A5D9E">
          <w:rPr>
            <w:rPrChange w:id="1539" w:author="JRCAFE(TM) Diskless" w:date="2019-11-18T13:50:00Z">
              <w:rPr>
                <w:i w:val="0"/>
              </w:rPr>
            </w:rPrChange>
          </w:rPr>
          <w:fldChar w:fldCharType="begin"/>
        </w:r>
        <w:r w:rsidR="001B67A6" w:rsidRPr="001133EF" w:rsidDel="005A5D9E">
          <w:rPr>
            <w:rPrChange w:id="1540" w:author="JRCAFE(TM) Diskless" w:date="2019-11-18T13:50:00Z">
              <w:rPr/>
            </w:rPrChange>
          </w:rPr>
          <w:delInstrText xml:space="preserve"> HYPERLINK "https://www.microsoft.com/en-us/p/arduino-ide/9nblggh4rsd8" \h </w:delInstrText>
        </w:r>
        <w:r w:rsidRPr="001133EF" w:rsidDel="005A5D9E">
          <w:rPr>
            <w:rPrChange w:id="1541" w:author="JRCAFE(TM) Diskless" w:date="2019-11-18T13:50:00Z">
              <w:rPr>
                <w:i w:val="0"/>
              </w:rPr>
            </w:rPrChange>
          </w:rPr>
          <w:fldChar w:fldCharType="separate"/>
        </w:r>
        <w:r w:rsidR="00872851" w:rsidRPr="001133EF" w:rsidDel="005A5D9E">
          <w:rPr>
            <w:rStyle w:val="Quotation"/>
            <w:bCs/>
            <w:color w:val="000000"/>
            <w:rPrChange w:id="1542" w:author="JRCAFE(TM) Diskless" w:date="2019-11-18T13:50:00Z">
              <w:rPr>
                <w:rStyle w:val="Quotation"/>
                <w:bCs/>
                <w:color w:val="000000"/>
              </w:rPr>
            </w:rPrChange>
          </w:rPr>
          <w:delText>https://www.microsoft.com/en-us/p/arduino-ide/9nblggh4rsd8</w:delText>
        </w:r>
        <w:r w:rsidRPr="001133EF" w:rsidDel="005A5D9E">
          <w:rPr>
            <w:rStyle w:val="Quotation"/>
            <w:bCs/>
            <w:color w:val="000000"/>
            <w:rPrChange w:id="1543" w:author="JRCAFE(TM) Diskless" w:date="2019-11-18T13:50:00Z">
              <w:rPr>
                <w:rStyle w:val="Quotation"/>
                <w:bCs/>
                <w:color w:val="000000"/>
              </w:rPr>
            </w:rPrChange>
          </w:rPr>
          <w:fldChar w:fldCharType="end"/>
        </w:r>
      </w:del>
    </w:p>
    <w:p w:rsidR="00000000" w:rsidRPr="001133EF" w:rsidRDefault="00E165C6">
      <w:pPr>
        <w:jc w:val="both"/>
        <w:rPr>
          <w:del w:id="1544" w:author="Gaaaab" w:date="2019-07-24T00:48:00Z"/>
          <w:rStyle w:val="Quotation"/>
          <w:rFonts w:cs="Times New Roman"/>
          <w:b w:val="0"/>
          <w:color w:val="000000"/>
          <w:szCs w:val="24"/>
          <w:rPrChange w:id="1545" w:author="JRCAFE(TM) Diskless" w:date="2019-11-18T13:50:00Z">
            <w:rPr>
              <w:del w:id="1546" w:author="Gaaaab" w:date="2019-07-24T00:48:00Z"/>
              <w:rStyle w:val="Quotation"/>
              <w:rFonts w:cs="Times New Roman"/>
              <w:b w:val="0"/>
              <w:color w:val="000000"/>
              <w:szCs w:val="24"/>
            </w:rPr>
          </w:rPrChange>
        </w:rPr>
        <w:pPrChange w:id="1547" w:author="Gaaaab" w:date="2019-07-24T00:48:00Z">
          <w:pPr>
            <w:widowControl w:val="0"/>
            <w:spacing w:line="360" w:lineRule="auto"/>
            <w:ind w:right="60"/>
            <w:jc w:val="both"/>
          </w:pPr>
        </w:pPrChange>
      </w:pPr>
    </w:p>
    <w:p w:rsidR="00000000" w:rsidRPr="001133EF" w:rsidRDefault="00E165C6">
      <w:pPr>
        <w:jc w:val="both"/>
        <w:rPr>
          <w:del w:id="1548" w:author="Gaaaab" w:date="2019-07-24T00:48:00Z"/>
          <w:rStyle w:val="Quotation"/>
          <w:rFonts w:cs="Times New Roman"/>
          <w:b w:val="0"/>
          <w:color w:val="000000"/>
          <w:szCs w:val="24"/>
          <w:rPrChange w:id="1549" w:author="JRCAFE(TM) Diskless" w:date="2019-11-18T13:50:00Z">
            <w:rPr>
              <w:del w:id="1550" w:author="Gaaaab" w:date="2019-07-24T00:48:00Z"/>
              <w:rStyle w:val="Quotation"/>
              <w:rFonts w:ascii="Times New Roman" w:hAnsi="Times New Roman" w:cs="Times New Roman"/>
              <w:b/>
              <w:color w:val="000000"/>
              <w:sz w:val="24"/>
              <w:szCs w:val="24"/>
              <w:lang w:val="en-PH"/>
            </w:rPr>
          </w:rPrChange>
        </w:rPr>
        <w:pPrChange w:id="1551" w:author="Gaaaab" w:date="2019-07-24T00:48:00Z">
          <w:pPr>
            <w:pStyle w:val="BodyText"/>
            <w:widowControl w:val="0"/>
            <w:spacing w:line="360" w:lineRule="auto"/>
            <w:ind w:right="60"/>
            <w:jc w:val="both"/>
          </w:pPr>
        </w:pPrChange>
      </w:pPr>
    </w:p>
    <w:p w:rsidR="00000000" w:rsidRPr="001133EF" w:rsidRDefault="00557903">
      <w:pPr>
        <w:jc w:val="both"/>
        <w:rPr>
          <w:del w:id="1552" w:author="Gaaaab" w:date="2019-07-24T00:48:00Z"/>
          <w:rPrChange w:id="1553" w:author="JRCAFE(TM) Diskless" w:date="2019-11-18T13:50:00Z">
            <w:rPr>
              <w:del w:id="1554" w:author="Gaaaab" w:date="2019-07-24T00:48:00Z"/>
            </w:rPr>
          </w:rPrChange>
        </w:rPr>
        <w:pPrChange w:id="1555" w:author="Gaaaab" w:date="2019-07-24T00:48:00Z">
          <w:pPr>
            <w:pStyle w:val="Heading3"/>
            <w:widowControl w:val="0"/>
            <w:ind w:right="60"/>
          </w:pPr>
        </w:pPrChange>
      </w:pPr>
      <w:del w:id="1556" w:author="Gaaaab" w:date="2019-07-24T00:48:00Z">
        <w:r w:rsidRPr="001133EF" w:rsidDel="005A5D9E">
          <w:fldChar w:fldCharType="begin"/>
        </w:r>
        <w:r w:rsidR="001B67A6" w:rsidRPr="001133EF" w:rsidDel="005A5D9E">
          <w:rPr>
            <w:rPrChange w:id="1557" w:author="JRCAFE(TM) Diskless" w:date="2019-11-18T13:50:00Z">
              <w:rPr/>
            </w:rPrChange>
          </w:rPr>
          <w:delInstrText xml:space="preserve"> HYPERLINK "https://arduino-ide.en.softonic.com/download" \h </w:delInstrText>
        </w:r>
        <w:r w:rsidRPr="001133EF" w:rsidDel="005A5D9E">
          <w:rPr>
            <w:rPrChange w:id="1558" w:author="JRCAFE(TM) Diskless" w:date="2019-11-18T13:50:00Z">
              <w:rPr>
                <w:rFonts w:cstheme="minorBidi"/>
                <w:i w:val="0"/>
              </w:rPr>
            </w:rPrChange>
          </w:rPr>
          <w:fldChar w:fldCharType="separate"/>
        </w:r>
        <w:r w:rsidR="00872851" w:rsidRPr="001133EF" w:rsidDel="005A5D9E">
          <w:rPr>
            <w:rStyle w:val="Quotation"/>
            <w:rFonts w:cs="Times New Roman"/>
            <w:bCs/>
            <w:color w:val="000000"/>
            <w:shd w:val="clear" w:color="auto" w:fill="FFFFFF"/>
            <w:rPrChange w:id="1559" w:author="JRCAFE(TM) Diskless" w:date="2019-11-18T13:50:00Z">
              <w:rPr>
                <w:rStyle w:val="Quotation"/>
                <w:rFonts w:cs="Times New Roman"/>
                <w:bCs/>
                <w:color w:val="000000"/>
                <w:shd w:val="clear" w:color="auto" w:fill="FFFFFF"/>
              </w:rPr>
            </w:rPrChange>
          </w:rPr>
          <w:delText>Download Arduino IDE - free - latest version</w:delText>
        </w:r>
        <w:r w:rsidRPr="001133EF" w:rsidDel="005A5D9E">
          <w:rPr>
            <w:rStyle w:val="Quotation"/>
            <w:rFonts w:cs="Times New Roman"/>
            <w:bCs/>
            <w:color w:val="000000"/>
            <w:shd w:val="clear" w:color="auto" w:fill="FFFFFF"/>
            <w:rPrChange w:id="1560" w:author="JRCAFE(TM) Diskless" w:date="2019-11-18T13:50:00Z">
              <w:rPr>
                <w:rStyle w:val="Quotation"/>
                <w:rFonts w:cs="Times New Roman"/>
                <w:bCs/>
                <w:color w:val="000000"/>
                <w:shd w:val="clear" w:color="auto" w:fill="FFFFFF"/>
              </w:rPr>
            </w:rPrChange>
          </w:rPr>
          <w:fldChar w:fldCharType="end"/>
        </w:r>
        <w:r w:rsidR="00872851" w:rsidRPr="001133EF" w:rsidDel="005A5D9E">
          <w:rPr>
            <w:rStyle w:val="Quotation"/>
            <w:rFonts w:cs="Times New Roman"/>
            <w:bCs/>
            <w:color w:val="000000"/>
            <w:shd w:val="clear" w:color="auto" w:fill="FFFFFF"/>
            <w:rPrChange w:id="1561" w:author="JRCAFE(TM) Diskless" w:date="2019-11-18T13:50:00Z">
              <w:rPr>
                <w:rStyle w:val="Quotation"/>
                <w:rFonts w:cs="Times New Roman"/>
                <w:bCs/>
                <w:color w:val="000000"/>
                <w:shd w:val="clear" w:color="auto" w:fill="FFFFFF"/>
              </w:rPr>
            </w:rPrChange>
          </w:rPr>
          <w:delText xml:space="preserve"> from </w:delText>
        </w:r>
        <w:r w:rsidRPr="001133EF" w:rsidDel="005A5D9E">
          <w:rPr>
            <w:rPrChange w:id="1562" w:author="JRCAFE(TM) Diskless" w:date="2019-11-18T13:50:00Z">
              <w:rPr>
                <w:i w:val="0"/>
              </w:rPr>
            </w:rPrChange>
          </w:rPr>
          <w:fldChar w:fldCharType="begin"/>
        </w:r>
        <w:r w:rsidR="001B67A6" w:rsidRPr="001133EF" w:rsidDel="005A5D9E">
          <w:rPr>
            <w:rPrChange w:id="1563" w:author="JRCAFE(TM) Diskless" w:date="2019-11-18T13:50:00Z">
              <w:rPr/>
            </w:rPrChange>
          </w:rPr>
          <w:delInstrText xml:space="preserve"> HYPERLINK "https://arduino-ide.en.softonic.com/download" \h </w:delInstrText>
        </w:r>
        <w:r w:rsidRPr="001133EF" w:rsidDel="005A5D9E">
          <w:rPr>
            <w:rPrChange w:id="1564" w:author="JRCAFE(TM) Diskless" w:date="2019-11-18T13:50:00Z">
              <w:rPr>
                <w:i w:val="0"/>
              </w:rPr>
            </w:rPrChange>
          </w:rPr>
          <w:fldChar w:fldCharType="separate"/>
        </w:r>
        <w:r w:rsidR="00872851" w:rsidRPr="001133EF" w:rsidDel="005A5D9E">
          <w:rPr>
            <w:rStyle w:val="Quotation"/>
            <w:bCs/>
            <w:color w:val="000000"/>
            <w:rPrChange w:id="1565" w:author="JRCAFE(TM) Diskless" w:date="2019-11-18T13:50:00Z">
              <w:rPr>
                <w:rStyle w:val="Quotation"/>
                <w:bCs/>
                <w:color w:val="000000"/>
              </w:rPr>
            </w:rPrChange>
          </w:rPr>
          <w:delText>https://arduino-ide.en.softonic.com › Windows › Development &amp; IT › Arduino IDE</w:delText>
        </w:r>
        <w:r w:rsidRPr="001133EF" w:rsidDel="005A5D9E">
          <w:rPr>
            <w:rStyle w:val="Quotation"/>
            <w:bCs/>
            <w:color w:val="000000"/>
            <w:rPrChange w:id="1566" w:author="JRCAFE(TM) Diskless" w:date="2019-11-18T13:50:00Z">
              <w:rPr>
                <w:rStyle w:val="Quotation"/>
                <w:bCs/>
                <w:color w:val="000000"/>
              </w:rPr>
            </w:rPrChange>
          </w:rPr>
          <w:fldChar w:fldCharType="end"/>
        </w:r>
      </w:del>
    </w:p>
    <w:p w:rsidR="00000000" w:rsidRPr="001133EF" w:rsidRDefault="00E165C6">
      <w:pPr>
        <w:jc w:val="both"/>
        <w:rPr>
          <w:del w:id="1567" w:author="Gaaaab" w:date="2019-07-24T00:48:00Z"/>
          <w:rStyle w:val="Quotation"/>
          <w:b w:val="0"/>
          <w:color w:val="000000"/>
          <w:szCs w:val="24"/>
          <w:rPrChange w:id="1568" w:author="JRCAFE(TM) Diskless" w:date="2019-11-18T13:50:00Z">
            <w:rPr>
              <w:del w:id="1569" w:author="Gaaaab" w:date="2019-07-24T00:48:00Z"/>
              <w:rStyle w:val="Quotation"/>
              <w:rFonts w:ascii="Times New Roman" w:hAnsi="Times New Roman"/>
              <w:b/>
              <w:color w:val="000000"/>
              <w:sz w:val="24"/>
              <w:szCs w:val="24"/>
              <w:lang w:val="en-PH"/>
            </w:rPr>
          </w:rPrChange>
        </w:rPr>
        <w:pPrChange w:id="1570" w:author="Gaaaab" w:date="2019-07-24T00:48:00Z">
          <w:pPr>
            <w:pStyle w:val="BodyText"/>
            <w:widowControl w:val="0"/>
            <w:spacing w:line="360" w:lineRule="auto"/>
            <w:ind w:right="60"/>
            <w:jc w:val="both"/>
          </w:pPr>
        </w:pPrChange>
      </w:pPr>
    </w:p>
    <w:p w:rsidR="00000000" w:rsidRPr="001133EF" w:rsidRDefault="00557903">
      <w:pPr>
        <w:jc w:val="both"/>
        <w:rPr>
          <w:del w:id="1571" w:author="Gaaaab" w:date="2019-07-24T00:48:00Z"/>
          <w:rPrChange w:id="1572" w:author="JRCAFE(TM) Diskless" w:date="2019-11-18T13:50:00Z">
            <w:rPr>
              <w:del w:id="1573" w:author="Gaaaab" w:date="2019-07-24T00:48:00Z"/>
            </w:rPr>
          </w:rPrChange>
        </w:rPr>
        <w:pPrChange w:id="1574" w:author="Gaaaab" w:date="2019-07-24T00:48:00Z">
          <w:pPr>
            <w:pStyle w:val="Heading3"/>
            <w:widowControl w:val="0"/>
            <w:ind w:right="60"/>
          </w:pPr>
        </w:pPrChange>
      </w:pPr>
      <w:del w:id="1575" w:author="Gaaaab" w:date="2019-07-24T00:48:00Z">
        <w:r w:rsidRPr="001133EF" w:rsidDel="005A5D9E">
          <w:fldChar w:fldCharType="begin"/>
        </w:r>
        <w:r w:rsidR="001B67A6" w:rsidRPr="001133EF" w:rsidDel="005A5D9E">
          <w:rPr>
            <w:rPrChange w:id="1576" w:author="JRCAFE(TM) Diskless" w:date="2019-11-18T13:50:00Z">
              <w:rPr/>
            </w:rPrChange>
          </w:rPr>
          <w:delInstrText xml:space="preserve"> HYPERLINK "https://auto.howstuffworks.com/taxi-meter.htm" \h </w:delInstrText>
        </w:r>
        <w:r w:rsidRPr="001133EF" w:rsidDel="005A5D9E">
          <w:rPr>
            <w:rPrChange w:id="1577" w:author="JRCAFE(TM) Diskless" w:date="2019-11-18T13:50:00Z">
              <w:rPr>
                <w:i w:val="0"/>
              </w:rPr>
            </w:rPrChange>
          </w:rPr>
          <w:fldChar w:fldCharType="separate"/>
        </w:r>
        <w:r w:rsidR="00872851" w:rsidRPr="001133EF" w:rsidDel="005A5D9E">
          <w:rPr>
            <w:rStyle w:val="Quotation"/>
            <w:bCs/>
            <w:color w:val="000000"/>
            <w:rPrChange w:id="1578" w:author="JRCAFE(TM) Diskless" w:date="2019-11-18T13:50:00Z">
              <w:rPr>
                <w:rStyle w:val="Quotation"/>
                <w:bCs/>
                <w:color w:val="000000"/>
              </w:rPr>
            </w:rPrChange>
          </w:rPr>
          <w:delText>How Taxi Meters Work | HowStuffWorks</w:delText>
        </w:r>
        <w:r w:rsidRPr="001133EF" w:rsidDel="005A5D9E">
          <w:rPr>
            <w:rStyle w:val="Quotation"/>
            <w:bCs/>
            <w:color w:val="000000"/>
            <w:rPrChange w:id="1579" w:author="JRCAFE(TM) Diskless" w:date="2019-11-18T13:50:00Z">
              <w:rPr>
                <w:rStyle w:val="Quotation"/>
                <w:bCs/>
                <w:color w:val="000000"/>
              </w:rPr>
            </w:rPrChange>
          </w:rPr>
          <w:fldChar w:fldCharType="end"/>
        </w:r>
        <w:r w:rsidR="00872851" w:rsidRPr="001133EF" w:rsidDel="005A5D9E">
          <w:rPr>
            <w:rStyle w:val="Quotation"/>
            <w:bCs/>
            <w:color w:val="000000"/>
            <w:rPrChange w:id="1580" w:author="JRCAFE(TM) Diskless" w:date="2019-11-18T13:50:00Z">
              <w:rPr>
                <w:rStyle w:val="Quotation"/>
                <w:bCs/>
                <w:color w:val="000000"/>
              </w:rPr>
            </w:rPrChange>
          </w:rPr>
          <w:delText xml:space="preserve"> from </w:delText>
        </w:r>
        <w:r w:rsidRPr="001133EF" w:rsidDel="005A5D9E">
          <w:rPr>
            <w:rPrChange w:id="1581" w:author="JRCAFE(TM) Diskless" w:date="2019-11-18T13:50:00Z">
              <w:rPr>
                <w:i w:val="0"/>
              </w:rPr>
            </w:rPrChange>
          </w:rPr>
          <w:fldChar w:fldCharType="begin"/>
        </w:r>
        <w:r w:rsidR="001B67A6" w:rsidRPr="001133EF" w:rsidDel="005A5D9E">
          <w:rPr>
            <w:rPrChange w:id="1582" w:author="JRCAFE(TM) Diskless" w:date="2019-11-18T13:50:00Z">
              <w:rPr/>
            </w:rPrChange>
          </w:rPr>
          <w:delInstrText xml:space="preserve"> HYPERLINK "https://auto.howstuffworks.com/taxi-meter.htm" \h </w:delInstrText>
        </w:r>
        <w:r w:rsidRPr="001133EF" w:rsidDel="005A5D9E">
          <w:rPr>
            <w:rPrChange w:id="1583" w:author="JRCAFE(TM) Diskless" w:date="2019-11-18T13:50:00Z">
              <w:rPr>
                <w:i w:val="0"/>
              </w:rPr>
            </w:rPrChange>
          </w:rPr>
          <w:fldChar w:fldCharType="separate"/>
        </w:r>
        <w:r w:rsidR="00872851" w:rsidRPr="001133EF" w:rsidDel="005A5D9E">
          <w:rPr>
            <w:rStyle w:val="Quotation"/>
            <w:bCs/>
            <w:color w:val="000000"/>
            <w:rPrChange w:id="1584" w:author="JRCAFE(TM) Diskless" w:date="2019-11-18T13:50:00Z">
              <w:rPr>
                <w:rStyle w:val="Quotation"/>
                <w:bCs/>
                <w:color w:val="000000"/>
              </w:rPr>
            </w:rPrChange>
          </w:rPr>
          <w:delText>https://auto.howstuffworks.com › Auto › Auto Basics</w:delText>
        </w:r>
        <w:r w:rsidRPr="001133EF" w:rsidDel="005A5D9E">
          <w:rPr>
            <w:rStyle w:val="Quotation"/>
            <w:bCs/>
            <w:color w:val="000000"/>
            <w:rPrChange w:id="1585" w:author="JRCAFE(TM) Diskless" w:date="2019-11-18T13:50:00Z">
              <w:rPr>
                <w:rStyle w:val="Quotation"/>
                <w:bCs/>
                <w:color w:val="000000"/>
              </w:rPr>
            </w:rPrChange>
          </w:rPr>
          <w:fldChar w:fldCharType="end"/>
        </w:r>
      </w:del>
    </w:p>
    <w:p w:rsidR="00000000" w:rsidRPr="001133EF" w:rsidRDefault="00E165C6">
      <w:pPr>
        <w:jc w:val="both"/>
        <w:rPr>
          <w:del w:id="1586" w:author="Gaaaab" w:date="2019-07-24T00:48:00Z"/>
          <w:rStyle w:val="Quotation"/>
          <w:b w:val="0"/>
          <w:color w:val="000000"/>
          <w:szCs w:val="24"/>
          <w:rPrChange w:id="1587" w:author="JRCAFE(TM) Diskless" w:date="2019-11-18T13:50:00Z">
            <w:rPr>
              <w:del w:id="1588" w:author="Gaaaab" w:date="2019-07-24T00:48:00Z"/>
              <w:rStyle w:val="Quotation"/>
              <w:rFonts w:ascii="Times New Roman" w:hAnsi="Times New Roman"/>
              <w:b/>
              <w:color w:val="000000"/>
              <w:sz w:val="24"/>
              <w:szCs w:val="24"/>
              <w:lang w:val="en-PH"/>
            </w:rPr>
          </w:rPrChange>
        </w:rPr>
        <w:pPrChange w:id="1589" w:author="Gaaaab" w:date="2019-07-24T00:48:00Z">
          <w:pPr>
            <w:pStyle w:val="BodyText"/>
            <w:widowControl w:val="0"/>
            <w:spacing w:line="360" w:lineRule="auto"/>
            <w:ind w:right="60"/>
            <w:jc w:val="both"/>
          </w:pPr>
        </w:pPrChange>
      </w:pPr>
    </w:p>
    <w:p w:rsidR="00000000" w:rsidRPr="001133EF" w:rsidRDefault="00557903">
      <w:pPr>
        <w:jc w:val="both"/>
        <w:rPr>
          <w:del w:id="1590" w:author="Gaaaab" w:date="2019-07-24T00:48:00Z"/>
          <w:rPrChange w:id="1591" w:author="JRCAFE(TM) Diskless" w:date="2019-11-18T13:50:00Z">
            <w:rPr>
              <w:del w:id="1592" w:author="Gaaaab" w:date="2019-07-24T00:48:00Z"/>
            </w:rPr>
          </w:rPrChange>
        </w:rPr>
        <w:pPrChange w:id="1593" w:author="Gaaaab" w:date="2019-07-24T00:48:00Z">
          <w:pPr>
            <w:pStyle w:val="Heading3"/>
            <w:widowControl w:val="0"/>
            <w:ind w:right="60"/>
          </w:pPr>
        </w:pPrChange>
      </w:pPr>
      <w:del w:id="1594" w:author="Gaaaab" w:date="2019-07-24T00:48:00Z">
        <w:r w:rsidRPr="001133EF" w:rsidDel="005A5D9E">
          <w:fldChar w:fldCharType="begin"/>
        </w:r>
        <w:r w:rsidR="001B67A6" w:rsidRPr="001133EF" w:rsidDel="005A5D9E">
          <w:rPr>
            <w:rPrChange w:id="1595" w:author="JRCAFE(TM) Diskless" w:date="2019-11-18T13:50:00Z">
              <w:rPr/>
            </w:rPrChange>
          </w:rPr>
          <w:delInstrText xml:space="preserve"> HYPERLINK "https://www.grab.com/ph/?faq=what-is-grabcar" \h </w:delInstrText>
        </w:r>
        <w:r w:rsidRPr="001133EF" w:rsidDel="005A5D9E">
          <w:rPr>
            <w:rPrChange w:id="1596" w:author="JRCAFE(TM) Diskless" w:date="2019-11-18T13:50:00Z">
              <w:rPr>
                <w:i w:val="0"/>
              </w:rPr>
            </w:rPrChange>
          </w:rPr>
          <w:fldChar w:fldCharType="separate"/>
        </w:r>
        <w:r w:rsidR="00872851" w:rsidRPr="001133EF" w:rsidDel="005A5D9E">
          <w:rPr>
            <w:rStyle w:val="Quotation"/>
            <w:bCs/>
            <w:color w:val="000000"/>
            <w:rPrChange w:id="1597" w:author="JRCAFE(TM) Diskless" w:date="2019-11-18T13:50:00Z">
              <w:rPr>
                <w:rStyle w:val="Quotation"/>
                <w:bCs/>
                <w:color w:val="000000"/>
              </w:rPr>
            </w:rPrChange>
          </w:rPr>
          <w:delText>What is GrabCar? | Grab PH</w:delText>
        </w:r>
        <w:r w:rsidRPr="001133EF" w:rsidDel="005A5D9E">
          <w:rPr>
            <w:rStyle w:val="Quotation"/>
            <w:bCs/>
            <w:color w:val="000000"/>
            <w:rPrChange w:id="1598" w:author="JRCAFE(TM) Diskless" w:date="2019-11-18T13:50:00Z">
              <w:rPr>
                <w:rStyle w:val="Quotation"/>
                <w:bCs/>
                <w:color w:val="000000"/>
              </w:rPr>
            </w:rPrChange>
          </w:rPr>
          <w:fldChar w:fldCharType="end"/>
        </w:r>
        <w:r w:rsidR="00872851" w:rsidRPr="001133EF" w:rsidDel="005A5D9E">
          <w:rPr>
            <w:rStyle w:val="Quotation"/>
            <w:bCs/>
            <w:color w:val="000000"/>
            <w:rPrChange w:id="1599" w:author="JRCAFE(TM) Diskless" w:date="2019-11-18T13:50:00Z">
              <w:rPr>
                <w:rStyle w:val="Quotation"/>
                <w:bCs/>
                <w:color w:val="000000"/>
              </w:rPr>
            </w:rPrChange>
          </w:rPr>
          <w:delText xml:space="preserve"> from </w:delText>
        </w:r>
        <w:r w:rsidRPr="001133EF" w:rsidDel="005A5D9E">
          <w:rPr>
            <w:rPrChange w:id="1600" w:author="JRCAFE(TM) Diskless" w:date="2019-11-18T13:50:00Z">
              <w:rPr>
                <w:i w:val="0"/>
              </w:rPr>
            </w:rPrChange>
          </w:rPr>
          <w:fldChar w:fldCharType="begin"/>
        </w:r>
        <w:r w:rsidR="001B67A6" w:rsidRPr="001133EF" w:rsidDel="005A5D9E">
          <w:rPr>
            <w:rPrChange w:id="1601" w:author="JRCAFE(TM) Diskless" w:date="2019-11-18T13:50:00Z">
              <w:rPr/>
            </w:rPrChange>
          </w:rPr>
          <w:delInstrText xml:space="preserve"> HYPERLINK "https://www.grab.com/ph/?faq=what-is-grabcar" \h </w:delInstrText>
        </w:r>
        <w:r w:rsidRPr="001133EF" w:rsidDel="005A5D9E">
          <w:rPr>
            <w:rPrChange w:id="1602" w:author="JRCAFE(TM) Diskless" w:date="2019-11-18T13:50:00Z">
              <w:rPr>
                <w:i w:val="0"/>
              </w:rPr>
            </w:rPrChange>
          </w:rPr>
          <w:fldChar w:fldCharType="separate"/>
        </w:r>
        <w:r w:rsidR="00872851" w:rsidRPr="001133EF" w:rsidDel="005A5D9E">
          <w:rPr>
            <w:rStyle w:val="Quotation"/>
            <w:bCs/>
            <w:color w:val="000000"/>
            <w:rPrChange w:id="1603" w:author="JRCAFE(TM) Diskless" w:date="2019-11-18T13:50:00Z">
              <w:rPr>
                <w:rStyle w:val="Quotation"/>
                <w:bCs/>
                <w:color w:val="000000"/>
              </w:rPr>
            </w:rPrChange>
          </w:rPr>
          <w:delText>https://www.grab.com › ... › GrabCar › What is GrabCar?</w:delText>
        </w:r>
        <w:r w:rsidRPr="001133EF" w:rsidDel="005A5D9E">
          <w:rPr>
            <w:rStyle w:val="Quotation"/>
            <w:bCs/>
            <w:color w:val="000000"/>
            <w:rPrChange w:id="1604" w:author="JRCAFE(TM) Diskless" w:date="2019-11-18T13:50:00Z">
              <w:rPr>
                <w:rStyle w:val="Quotation"/>
                <w:bCs/>
                <w:color w:val="000000"/>
              </w:rPr>
            </w:rPrChange>
          </w:rPr>
          <w:fldChar w:fldCharType="end"/>
        </w:r>
      </w:del>
    </w:p>
    <w:p w:rsidR="00000000" w:rsidRPr="001133EF" w:rsidRDefault="00E165C6">
      <w:pPr>
        <w:jc w:val="both"/>
        <w:rPr>
          <w:del w:id="1605" w:author="Gaaaab" w:date="2019-07-24T00:48:00Z"/>
          <w:rStyle w:val="Quotation"/>
          <w:b w:val="0"/>
          <w:color w:val="000000"/>
          <w:szCs w:val="24"/>
          <w:rPrChange w:id="1606" w:author="JRCAFE(TM) Diskless" w:date="2019-11-18T13:50:00Z">
            <w:rPr>
              <w:del w:id="1607" w:author="Gaaaab" w:date="2019-07-24T00:48:00Z"/>
              <w:rStyle w:val="Quotation"/>
              <w:rFonts w:ascii="Times New Roman" w:hAnsi="Times New Roman"/>
              <w:b/>
              <w:color w:val="000000"/>
              <w:sz w:val="24"/>
              <w:szCs w:val="24"/>
              <w:lang w:val="en-PH"/>
            </w:rPr>
          </w:rPrChange>
        </w:rPr>
        <w:pPrChange w:id="1608" w:author="Gaaaab" w:date="2019-07-24T00:48:00Z">
          <w:pPr>
            <w:pStyle w:val="BodyText"/>
            <w:widowControl w:val="0"/>
            <w:spacing w:line="360" w:lineRule="auto"/>
            <w:ind w:right="60"/>
            <w:jc w:val="both"/>
          </w:pPr>
        </w:pPrChange>
      </w:pPr>
    </w:p>
    <w:p w:rsidR="00000000" w:rsidRPr="001133EF" w:rsidRDefault="00557903">
      <w:pPr>
        <w:jc w:val="both"/>
        <w:rPr>
          <w:del w:id="1609" w:author="Gaaaab" w:date="2019-07-24T00:48:00Z"/>
          <w:rPrChange w:id="1610" w:author="JRCAFE(TM) Diskless" w:date="2019-11-18T13:50:00Z">
            <w:rPr>
              <w:del w:id="1611" w:author="Gaaaab" w:date="2019-07-24T00:48:00Z"/>
            </w:rPr>
          </w:rPrChange>
        </w:rPr>
        <w:pPrChange w:id="1612" w:author="Gaaaab" w:date="2019-07-24T00:48:00Z">
          <w:pPr>
            <w:pStyle w:val="Heading3"/>
            <w:widowControl w:val="0"/>
            <w:ind w:right="60"/>
          </w:pPr>
        </w:pPrChange>
      </w:pPr>
      <w:del w:id="1613" w:author="Gaaaab" w:date="2019-07-24T00:48:00Z">
        <w:r w:rsidRPr="001133EF" w:rsidDel="005A5D9E">
          <w:fldChar w:fldCharType="begin"/>
        </w:r>
        <w:r w:rsidR="001B67A6" w:rsidRPr="001133EF" w:rsidDel="005A5D9E">
          <w:rPr>
            <w:rPrChange w:id="1614" w:author="JRCAFE(TM) Diskless" w:date="2019-11-18T13:50:00Z">
              <w:rPr/>
            </w:rPrChange>
          </w:rPr>
          <w:delInstrText xml:space="preserve"> HYPERLINK "https://www.uber.com/au/en/ride/how-it-works/" \h </w:delInstrText>
        </w:r>
        <w:r w:rsidRPr="001133EF" w:rsidDel="005A5D9E">
          <w:rPr>
            <w:rPrChange w:id="1615" w:author="JRCAFE(TM) Diskless" w:date="2019-11-18T13:50:00Z">
              <w:rPr>
                <w:i w:val="0"/>
              </w:rPr>
            </w:rPrChange>
          </w:rPr>
          <w:fldChar w:fldCharType="separate"/>
        </w:r>
        <w:r w:rsidR="00872851" w:rsidRPr="001133EF" w:rsidDel="005A5D9E">
          <w:rPr>
            <w:rStyle w:val="Quotation"/>
            <w:bCs/>
            <w:color w:val="000000"/>
            <w:rPrChange w:id="1616" w:author="JRCAFE(TM) Diskless" w:date="2019-11-18T13:50:00Z">
              <w:rPr>
                <w:rStyle w:val="Quotation"/>
                <w:bCs/>
                <w:color w:val="000000"/>
              </w:rPr>
            </w:rPrChange>
          </w:rPr>
          <w:delText>What Is Uber and How Do You Use it?</w:delText>
        </w:r>
        <w:r w:rsidRPr="001133EF" w:rsidDel="005A5D9E">
          <w:rPr>
            <w:rStyle w:val="Quotation"/>
            <w:bCs/>
            <w:color w:val="000000"/>
            <w:rPrChange w:id="1617" w:author="JRCAFE(TM) Diskless" w:date="2019-11-18T13:50:00Z">
              <w:rPr>
                <w:rStyle w:val="Quotation"/>
                <w:bCs/>
                <w:color w:val="000000"/>
              </w:rPr>
            </w:rPrChange>
          </w:rPr>
          <w:fldChar w:fldCharType="end"/>
        </w:r>
        <w:r w:rsidR="00872851" w:rsidRPr="001133EF" w:rsidDel="005A5D9E">
          <w:rPr>
            <w:rStyle w:val="Quotation"/>
            <w:bCs/>
            <w:color w:val="000000"/>
            <w:rPrChange w:id="1618" w:author="JRCAFE(TM) Diskless" w:date="2019-11-18T13:50:00Z">
              <w:rPr>
                <w:rStyle w:val="Quotation"/>
                <w:bCs/>
                <w:color w:val="000000"/>
              </w:rPr>
            </w:rPrChange>
          </w:rPr>
          <w:delText xml:space="preserve"> From </w:delText>
        </w:r>
        <w:r w:rsidRPr="001133EF" w:rsidDel="005A5D9E">
          <w:rPr>
            <w:rPrChange w:id="1619" w:author="JRCAFE(TM) Diskless" w:date="2019-11-18T13:50:00Z">
              <w:rPr>
                <w:i w:val="0"/>
              </w:rPr>
            </w:rPrChange>
          </w:rPr>
          <w:fldChar w:fldCharType="begin"/>
        </w:r>
        <w:r w:rsidR="001B67A6" w:rsidRPr="001133EF" w:rsidDel="005A5D9E">
          <w:rPr>
            <w:rPrChange w:id="1620" w:author="JRCAFE(TM) Diskless" w:date="2019-11-18T13:50:00Z">
              <w:rPr/>
            </w:rPrChange>
          </w:rPr>
          <w:delInstrText xml:space="preserve"> HYPERLINK "https://www.uber.com/au/en/ride/how-it-works/" \h </w:delInstrText>
        </w:r>
        <w:r w:rsidRPr="001133EF" w:rsidDel="005A5D9E">
          <w:rPr>
            <w:rPrChange w:id="1621" w:author="JRCAFE(TM) Diskless" w:date="2019-11-18T13:50:00Z">
              <w:rPr>
                <w:i w:val="0"/>
              </w:rPr>
            </w:rPrChange>
          </w:rPr>
          <w:fldChar w:fldCharType="separate"/>
        </w:r>
        <w:r w:rsidR="00872851" w:rsidRPr="001133EF" w:rsidDel="005A5D9E">
          <w:rPr>
            <w:rStyle w:val="Quotation"/>
            <w:bCs/>
            <w:color w:val="000000"/>
            <w:rPrChange w:id="1622" w:author="JRCAFE(TM) Diskless" w:date="2019-11-18T13:50:00Z">
              <w:rPr>
                <w:rStyle w:val="Quotation"/>
                <w:bCs/>
                <w:color w:val="000000"/>
              </w:rPr>
            </w:rPrChange>
          </w:rPr>
          <w:delText>https://www.uber.com/au/en/ride/how-it-works/</w:delText>
        </w:r>
        <w:r w:rsidRPr="001133EF" w:rsidDel="005A5D9E">
          <w:rPr>
            <w:rStyle w:val="Quotation"/>
            <w:bCs/>
            <w:color w:val="000000"/>
            <w:rPrChange w:id="1623" w:author="JRCAFE(TM) Diskless" w:date="2019-11-18T13:50:00Z">
              <w:rPr>
                <w:rStyle w:val="Quotation"/>
                <w:bCs/>
                <w:color w:val="000000"/>
              </w:rPr>
            </w:rPrChange>
          </w:rPr>
          <w:fldChar w:fldCharType="end"/>
        </w:r>
      </w:del>
    </w:p>
    <w:p w:rsidR="00000000" w:rsidRPr="001133EF" w:rsidRDefault="00E165C6">
      <w:pPr>
        <w:jc w:val="both"/>
        <w:rPr>
          <w:del w:id="1624" w:author="Gaaaab" w:date="2019-07-24T00:48:00Z"/>
          <w:rStyle w:val="Quotation"/>
          <w:b w:val="0"/>
          <w:color w:val="000000"/>
          <w:szCs w:val="24"/>
          <w:rPrChange w:id="1625" w:author="JRCAFE(TM) Diskless" w:date="2019-11-18T13:50:00Z">
            <w:rPr>
              <w:del w:id="1626" w:author="Gaaaab" w:date="2019-07-24T00:48:00Z"/>
              <w:rStyle w:val="Quotation"/>
              <w:rFonts w:ascii="Times New Roman" w:hAnsi="Times New Roman"/>
              <w:b/>
              <w:color w:val="000000"/>
              <w:sz w:val="24"/>
              <w:szCs w:val="24"/>
              <w:lang w:val="en-PH"/>
            </w:rPr>
          </w:rPrChange>
        </w:rPr>
        <w:pPrChange w:id="1627" w:author="Gaaaab" w:date="2019-07-24T00:48:00Z">
          <w:pPr>
            <w:pStyle w:val="BodyText"/>
            <w:widowControl w:val="0"/>
            <w:spacing w:line="360" w:lineRule="auto"/>
            <w:ind w:right="60"/>
            <w:jc w:val="both"/>
          </w:pPr>
        </w:pPrChange>
      </w:pPr>
    </w:p>
    <w:p w:rsidR="00000000" w:rsidRPr="001133EF" w:rsidRDefault="00557903">
      <w:pPr>
        <w:jc w:val="both"/>
        <w:rPr>
          <w:del w:id="1628" w:author="Gaaaab" w:date="2019-07-24T00:48:00Z"/>
          <w:rPrChange w:id="1629" w:author="JRCAFE(TM) Diskless" w:date="2019-11-18T13:50:00Z">
            <w:rPr>
              <w:del w:id="1630" w:author="Gaaaab" w:date="2019-07-24T00:48:00Z"/>
            </w:rPr>
          </w:rPrChange>
        </w:rPr>
        <w:pPrChange w:id="1631" w:author="Gaaaab" w:date="2019-07-24T00:48:00Z">
          <w:pPr>
            <w:pStyle w:val="Heading3"/>
            <w:widowControl w:val="0"/>
            <w:ind w:right="60"/>
          </w:pPr>
        </w:pPrChange>
      </w:pPr>
      <w:del w:id="1632" w:author="Gaaaab" w:date="2019-07-24T00:48:00Z">
        <w:r w:rsidRPr="001133EF" w:rsidDel="005A5D9E">
          <w:fldChar w:fldCharType="begin"/>
        </w:r>
        <w:r w:rsidR="001B67A6" w:rsidRPr="001133EF" w:rsidDel="005A5D9E">
          <w:rPr>
            <w:rPrChange w:id="1633" w:author="JRCAFE(TM) Diskless" w:date="2019-11-18T13:50:00Z">
              <w:rPr/>
            </w:rPrChange>
          </w:rPr>
          <w:delInstrText xml:space="preserve"> HYPERLINK "http://uberestimate.com/about-uber/" \h </w:delInstrText>
        </w:r>
        <w:r w:rsidRPr="001133EF" w:rsidDel="005A5D9E">
          <w:rPr>
            <w:rPrChange w:id="1634" w:author="JRCAFE(TM) Diskless" w:date="2019-11-18T13:50:00Z">
              <w:rPr>
                <w:i w:val="0"/>
              </w:rPr>
            </w:rPrChange>
          </w:rPr>
          <w:fldChar w:fldCharType="separate"/>
        </w:r>
        <w:r w:rsidR="00872851" w:rsidRPr="001133EF" w:rsidDel="005A5D9E">
          <w:rPr>
            <w:rStyle w:val="Quotation"/>
            <w:bCs/>
            <w:color w:val="000000"/>
            <w:rPrChange w:id="1635" w:author="JRCAFE(TM) Diskless" w:date="2019-11-18T13:50:00Z">
              <w:rPr>
                <w:rStyle w:val="Quotation"/>
                <w:bCs/>
                <w:color w:val="000000"/>
              </w:rPr>
            </w:rPrChange>
          </w:rPr>
          <w:delText>What Is Uber Exactly? Here's How It Works. - Uber Estimate</w:delText>
        </w:r>
        <w:r w:rsidRPr="001133EF" w:rsidDel="005A5D9E">
          <w:rPr>
            <w:rStyle w:val="Quotation"/>
            <w:bCs/>
            <w:color w:val="000000"/>
            <w:rPrChange w:id="1636" w:author="JRCAFE(TM) Diskless" w:date="2019-11-18T13:50:00Z">
              <w:rPr>
                <w:rStyle w:val="Quotation"/>
                <w:bCs/>
                <w:color w:val="000000"/>
              </w:rPr>
            </w:rPrChange>
          </w:rPr>
          <w:fldChar w:fldCharType="end"/>
        </w:r>
        <w:r w:rsidR="00872851" w:rsidRPr="001133EF" w:rsidDel="005A5D9E">
          <w:rPr>
            <w:rStyle w:val="Quotation"/>
            <w:bCs/>
            <w:color w:val="000000"/>
            <w:rPrChange w:id="1637" w:author="JRCAFE(TM) Diskless" w:date="2019-11-18T13:50:00Z">
              <w:rPr>
                <w:rStyle w:val="Quotation"/>
                <w:bCs/>
                <w:color w:val="000000"/>
              </w:rPr>
            </w:rPrChange>
          </w:rPr>
          <w:delText xml:space="preserve"> from </w:delText>
        </w:r>
        <w:r w:rsidRPr="001133EF" w:rsidDel="005A5D9E">
          <w:rPr>
            <w:rPrChange w:id="1638" w:author="JRCAFE(TM) Diskless" w:date="2019-11-18T13:50:00Z">
              <w:rPr>
                <w:i w:val="0"/>
              </w:rPr>
            </w:rPrChange>
          </w:rPr>
          <w:fldChar w:fldCharType="begin"/>
        </w:r>
        <w:r w:rsidR="001B67A6" w:rsidRPr="001133EF" w:rsidDel="005A5D9E">
          <w:rPr>
            <w:rPrChange w:id="1639" w:author="JRCAFE(TM) Diskless" w:date="2019-11-18T13:50:00Z">
              <w:rPr/>
            </w:rPrChange>
          </w:rPr>
          <w:delInstrText xml:space="preserve"> HYPERLINK "http://uberestimate.com/about-uber/" \h </w:delInstrText>
        </w:r>
        <w:r w:rsidRPr="001133EF" w:rsidDel="005A5D9E">
          <w:rPr>
            <w:rPrChange w:id="1640" w:author="JRCAFE(TM) Diskless" w:date="2019-11-18T13:50:00Z">
              <w:rPr>
                <w:i w:val="0"/>
              </w:rPr>
            </w:rPrChange>
          </w:rPr>
          <w:fldChar w:fldCharType="separate"/>
        </w:r>
        <w:r w:rsidR="00872851" w:rsidRPr="001133EF" w:rsidDel="005A5D9E">
          <w:rPr>
            <w:rStyle w:val="Quotation"/>
            <w:bCs/>
            <w:color w:val="000000"/>
            <w:rPrChange w:id="1641" w:author="JRCAFE(TM) Diskless" w:date="2019-11-18T13:50:00Z">
              <w:rPr>
                <w:rStyle w:val="Quotation"/>
                <w:bCs/>
                <w:color w:val="000000"/>
              </w:rPr>
            </w:rPrChange>
          </w:rPr>
          <w:delText>uberestimate.com/about-uber/</w:delText>
        </w:r>
        <w:r w:rsidRPr="001133EF" w:rsidDel="005A5D9E">
          <w:rPr>
            <w:rStyle w:val="Quotation"/>
            <w:bCs/>
            <w:color w:val="000000"/>
            <w:rPrChange w:id="1642" w:author="JRCAFE(TM) Diskless" w:date="2019-11-18T13:50:00Z">
              <w:rPr>
                <w:rStyle w:val="Quotation"/>
                <w:bCs/>
                <w:color w:val="000000"/>
              </w:rPr>
            </w:rPrChange>
          </w:rPr>
          <w:fldChar w:fldCharType="end"/>
        </w:r>
      </w:del>
    </w:p>
    <w:p w:rsidR="00000000" w:rsidRPr="001133EF" w:rsidRDefault="00E165C6">
      <w:pPr>
        <w:jc w:val="both"/>
        <w:rPr>
          <w:del w:id="1643" w:author="Gaaaab" w:date="2019-07-24T00:48:00Z"/>
          <w:rStyle w:val="Quotation"/>
          <w:b w:val="0"/>
          <w:color w:val="000000"/>
          <w:szCs w:val="24"/>
          <w:rPrChange w:id="1644" w:author="JRCAFE(TM) Diskless" w:date="2019-11-18T13:50:00Z">
            <w:rPr>
              <w:del w:id="1645" w:author="Gaaaab" w:date="2019-07-24T00:48:00Z"/>
              <w:rStyle w:val="Quotation"/>
              <w:rFonts w:ascii="Times New Roman" w:hAnsi="Times New Roman"/>
              <w:b/>
              <w:color w:val="000000"/>
              <w:sz w:val="24"/>
              <w:szCs w:val="24"/>
              <w:lang w:val="en-PH"/>
            </w:rPr>
          </w:rPrChange>
        </w:rPr>
        <w:pPrChange w:id="1646" w:author="Gaaaab" w:date="2019-07-24T00:48:00Z">
          <w:pPr>
            <w:pStyle w:val="BodyText"/>
            <w:widowControl w:val="0"/>
            <w:spacing w:line="360" w:lineRule="auto"/>
            <w:ind w:right="60"/>
            <w:jc w:val="both"/>
          </w:pPr>
        </w:pPrChange>
      </w:pPr>
    </w:p>
    <w:p w:rsidR="00000000" w:rsidRPr="001133EF" w:rsidRDefault="00557903">
      <w:pPr>
        <w:jc w:val="both"/>
        <w:rPr>
          <w:del w:id="1647" w:author="Gaaaab" w:date="2019-07-24T00:48:00Z"/>
          <w:rPrChange w:id="1648" w:author="JRCAFE(TM) Diskless" w:date="2019-11-18T13:50:00Z">
            <w:rPr>
              <w:del w:id="1649" w:author="Gaaaab" w:date="2019-07-24T00:48:00Z"/>
            </w:rPr>
          </w:rPrChange>
        </w:rPr>
        <w:pPrChange w:id="1650" w:author="Gaaaab" w:date="2019-07-24T00:48:00Z">
          <w:pPr>
            <w:pStyle w:val="Heading3"/>
            <w:widowControl w:val="0"/>
            <w:ind w:right="60"/>
          </w:pPr>
        </w:pPrChange>
      </w:pPr>
      <w:del w:id="1651" w:author="Gaaaab" w:date="2019-07-24T00:48:00Z">
        <w:r w:rsidRPr="001133EF" w:rsidDel="005A5D9E">
          <w:fldChar w:fldCharType="begin"/>
        </w:r>
        <w:r w:rsidR="001B67A6" w:rsidRPr="001133EF" w:rsidDel="005A5D9E">
          <w:rPr>
            <w:rPrChange w:id="1652" w:author="JRCAFE(TM) Diskless" w:date="2019-11-18T13:50:00Z">
              <w:rPr/>
            </w:rPrChange>
          </w:rPr>
          <w:delInstrText xml:space="preserve"> HYPERLINK "https://www.pololu.com/product/2191" \h </w:delInstrText>
        </w:r>
        <w:r w:rsidRPr="001133EF" w:rsidDel="005A5D9E">
          <w:rPr>
            <w:rPrChange w:id="1653" w:author="JRCAFE(TM) Diskless" w:date="2019-11-18T13:50:00Z">
              <w:rPr>
                <w:i w:val="0"/>
              </w:rPr>
            </w:rPrChange>
          </w:rPr>
          <w:fldChar w:fldCharType="separate"/>
        </w:r>
        <w:r w:rsidR="00872851" w:rsidRPr="001133EF" w:rsidDel="005A5D9E">
          <w:rPr>
            <w:rStyle w:val="Quotation"/>
            <w:bCs/>
            <w:color w:val="000000"/>
            <w:rPrChange w:id="1654" w:author="JRCAFE(TM) Diskless" w:date="2019-11-18T13:50:00Z">
              <w:rPr>
                <w:rStyle w:val="Quotation"/>
                <w:bCs/>
                <w:color w:val="000000"/>
              </w:rPr>
            </w:rPrChange>
          </w:rPr>
          <w:delText>Pololu - Arduino Uno R3</w:delText>
        </w:r>
        <w:r w:rsidRPr="001133EF" w:rsidDel="005A5D9E">
          <w:rPr>
            <w:rStyle w:val="Quotation"/>
            <w:bCs/>
            <w:color w:val="000000"/>
            <w:rPrChange w:id="1655" w:author="JRCAFE(TM) Diskless" w:date="2019-11-18T13:50:00Z">
              <w:rPr>
                <w:rStyle w:val="Quotation"/>
                <w:bCs/>
                <w:color w:val="000000"/>
              </w:rPr>
            </w:rPrChange>
          </w:rPr>
          <w:fldChar w:fldCharType="end"/>
        </w:r>
        <w:r w:rsidR="00872851" w:rsidRPr="001133EF" w:rsidDel="005A5D9E">
          <w:rPr>
            <w:rStyle w:val="Quotation"/>
            <w:bCs/>
            <w:color w:val="000000"/>
            <w:rPrChange w:id="1656" w:author="JRCAFE(TM) Diskless" w:date="2019-11-18T13:50:00Z">
              <w:rPr>
                <w:rStyle w:val="Quotation"/>
                <w:bCs/>
                <w:color w:val="000000"/>
              </w:rPr>
            </w:rPrChange>
          </w:rPr>
          <w:delText xml:space="preserve"> from </w:delText>
        </w:r>
        <w:r w:rsidRPr="001133EF" w:rsidDel="005A5D9E">
          <w:rPr>
            <w:rPrChange w:id="1657" w:author="JRCAFE(TM) Diskless" w:date="2019-11-18T13:50:00Z">
              <w:rPr>
                <w:i w:val="0"/>
              </w:rPr>
            </w:rPrChange>
          </w:rPr>
          <w:fldChar w:fldCharType="begin"/>
        </w:r>
        <w:r w:rsidR="001B67A6" w:rsidRPr="001133EF" w:rsidDel="005A5D9E">
          <w:rPr>
            <w:rPrChange w:id="1658" w:author="JRCAFE(TM) Diskless" w:date="2019-11-18T13:50:00Z">
              <w:rPr/>
            </w:rPrChange>
          </w:rPr>
          <w:delInstrText xml:space="preserve"> HYPERLINK "https://www.pololu.com/product/2191" \h </w:delInstrText>
        </w:r>
        <w:r w:rsidRPr="001133EF" w:rsidDel="005A5D9E">
          <w:rPr>
            <w:rPrChange w:id="1659" w:author="JRCAFE(TM) Diskless" w:date="2019-11-18T13:50:00Z">
              <w:rPr>
                <w:i w:val="0"/>
              </w:rPr>
            </w:rPrChange>
          </w:rPr>
          <w:fldChar w:fldCharType="separate"/>
        </w:r>
        <w:r w:rsidR="00872851" w:rsidRPr="001133EF" w:rsidDel="005A5D9E">
          <w:rPr>
            <w:rStyle w:val="Quotation"/>
            <w:bCs/>
            <w:color w:val="000000"/>
            <w:rPrChange w:id="1660" w:author="JRCAFE(TM) Diskless" w:date="2019-11-18T13:50:00Z">
              <w:rPr>
                <w:rStyle w:val="Quotation"/>
                <w:bCs/>
                <w:color w:val="000000"/>
              </w:rPr>
            </w:rPrChange>
          </w:rPr>
          <w:delText>https://www.pololu.com/product/2191</w:delText>
        </w:r>
        <w:r w:rsidRPr="001133EF" w:rsidDel="005A5D9E">
          <w:rPr>
            <w:rStyle w:val="Quotation"/>
            <w:bCs/>
            <w:color w:val="000000"/>
            <w:rPrChange w:id="1661" w:author="JRCAFE(TM) Diskless" w:date="2019-11-18T13:50:00Z">
              <w:rPr>
                <w:rStyle w:val="Quotation"/>
                <w:bCs/>
                <w:color w:val="000000"/>
              </w:rPr>
            </w:rPrChange>
          </w:rPr>
          <w:fldChar w:fldCharType="end"/>
        </w:r>
      </w:del>
    </w:p>
    <w:p w:rsidR="00000000" w:rsidRPr="001133EF" w:rsidRDefault="00E165C6">
      <w:pPr>
        <w:jc w:val="both"/>
        <w:rPr>
          <w:del w:id="1662" w:author="Gaaaab" w:date="2019-07-24T00:48:00Z"/>
          <w:rStyle w:val="Quotation"/>
          <w:b w:val="0"/>
          <w:color w:val="000000"/>
          <w:szCs w:val="24"/>
          <w:rPrChange w:id="1663" w:author="JRCAFE(TM) Diskless" w:date="2019-11-18T13:50:00Z">
            <w:rPr>
              <w:del w:id="1664" w:author="Gaaaab" w:date="2019-07-24T00:48:00Z"/>
              <w:rStyle w:val="Quotation"/>
              <w:rFonts w:ascii="Times New Roman" w:hAnsi="Times New Roman"/>
              <w:b/>
              <w:color w:val="000000"/>
              <w:sz w:val="24"/>
              <w:szCs w:val="24"/>
              <w:lang w:val="en-PH"/>
            </w:rPr>
          </w:rPrChange>
        </w:rPr>
        <w:pPrChange w:id="1665" w:author="Gaaaab" w:date="2019-07-24T00:48:00Z">
          <w:pPr>
            <w:pStyle w:val="BodyText"/>
            <w:widowControl w:val="0"/>
            <w:spacing w:line="360" w:lineRule="auto"/>
            <w:ind w:right="60"/>
            <w:jc w:val="both"/>
          </w:pPr>
        </w:pPrChange>
      </w:pPr>
    </w:p>
    <w:p w:rsidR="00000000" w:rsidRPr="001133EF" w:rsidRDefault="00557903">
      <w:pPr>
        <w:jc w:val="both"/>
        <w:rPr>
          <w:del w:id="1666" w:author="Gaaaab" w:date="2019-07-24T00:48:00Z"/>
          <w:rPrChange w:id="1667" w:author="JRCAFE(TM) Diskless" w:date="2019-11-18T13:50:00Z">
            <w:rPr>
              <w:del w:id="1668" w:author="Gaaaab" w:date="2019-07-24T00:48:00Z"/>
            </w:rPr>
          </w:rPrChange>
        </w:rPr>
        <w:pPrChange w:id="1669" w:author="Gaaaab" w:date="2019-07-24T00:48:00Z">
          <w:pPr>
            <w:pStyle w:val="Heading3"/>
            <w:widowControl w:val="0"/>
            <w:ind w:right="60"/>
          </w:pPr>
        </w:pPrChange>
      </w:pPr>
      <w:del w:id="1670" w:author="Gaaaab" w:date="2019-07-24T00:48:00Z">
        <w:r w:rsidRPr="001133EF" w:rsidDel="005A5D9E">
          <w:fldChar w:fldCharType="begin"/>
        </w:r>
        <w:r w:rsidR="001B67A6" w:rsidRPr="001133EF" w:rsidDel="005A5D9E">
          <w:rPr>
            <w:rPrChange w:id="1671" w:author="JRCAFE(TM) Diskless" w:date="2019-11-18T13:50:00Z">
              <w:rPr/>
            </w:rPrChange>
          </w:rPr>
          <w:delInstrText xml:space="preserve"> HYPERLINK "https://www.theengineeringprojects.com/2018/06/introduction-to-arduino-uno.html" \h </w:delInstrText>
        </w:r>
        <w:r w:rsidRPr="001133EF" w:rsidDel="005A5D9E">
          <w:rPr>
            <w:rPrChange w:id="1672" w:author="JRCAFE(TM) Diskless" w:date="2019-11-18T13:50:00Z">
              <w:rPr>
                <w:i w:val="0"/>
              </w:rPr>
            </w:rPrChange>
          </w:rPr>
          <w:fldChar w:fldCharType="separate"/>
        </w:r>
        <w:r w:rsidR="00872851" w:rsidRPr="001133EF" w:rsidDel="005A5D9E">
          <w:rPr>
            <w:rStyle w:val="Quotation"/>
            <w:bCs/>
            <w:color w:val="000000"/>
            <w:rPrChange w:id="1673" w:author="JRCAFE(TM) Diskless" w:date="2019-11-18T13:50:00Z">
              <w:rPr>
                <w:rStyle w:val="Quotation"/>
                <w:bCs/>
                <w:color w:val="000000"/>
              </w:rPr>
            </w:rPrChange>
          </w:rPr>
          <w:delText>Introduction to Arduino Uno - The Engineering Projects</w:delText>
        </w:r>
        <w:r w:rsidRPr="001133EF" w:rsidDel="005A5D9E">
          <w:rPr>
            <w:rStyle w:val="Quotation"/>
            <w:bCs/>
            <w:color w:val="000000"/>
            <w:rPrChange w:id="1674" w:author="JRCAFE(TM) Diskless" w:date="2019-11-18T13:50:00Z">
              <w:rPr>
                <w:rStyle w:val="Quotation"/>
                <w:bCs/>
                <w:color w:val="000000"/>
              </w:rPr>
            </w:rPrChange>
          </w:rPr>
          <w:fldChar w:fldCharType="end"/>
        </w:r>
        <w:r w:rsidR="00872851" w:rsidRPr="001133EF" w:rsidDel="005A5D9E">
          <w:rPr>
            <w:rStyle w:val="Quotation"/>
            <w:bCs/>
            <w:color w:val="000000"/>
            <w:rPrChange w:id="1675" w:author="JRCAFE(TM) Diskless" w:date="2019-11-18T13:50:00Z">
              <w:rPr>
                <w:rStyle w:val="Quotation"/>
                <w:bCs/>
                <w:color w:val="000000"/>
              </w:rPr>
            </w:rPrChange>
          </w:rPr>
          <w:delText xml:space="preserve"> from </w:delText>
        </w:r>
        <w:r w:rsidRPr="001133EF" w:rsidDel="005A5D9E">
          <w:rPr>
            <w:rPrChange w:id="1676" w:author="JRCAFE(TM) Diskless" w:date="2019-11-18T13:50:00Z">
              <w:rPr>
                <w:i w:val="0"/>
              </w:rPr>
            </w:rPrChange>
          </w:rPr>
          <w:fldChar w:fldCharType="begin"/>
        </w:r>
        <w:r w:rsidR="001B67A6" w:rsidRPr="001133EF" w:rsidDel="005A5D9E">
          <w:rPr>
            <w:rPrChange w:id="1677" w:author="JRCAFE(TM) Diskless" w:date="2019-11-18T13:50:00Z">
              <w:rPr/>
            </w:rPrChange>
          </w:rPr>
          <w:delInstrText xml:space="preserve"> HYPERLINK "https://www.theengineeringprojects.com/2018/06/introduction-to-arduino-uno.html" \h </w:delInstrText>
        </w:r>
        <w:r w:rsidRPr="001133EF" w:rsidDel="005A5D9E">
          <w:rPr>
            <w:rPrChange w:id="1678" w:author="JRCAFE(TM) Diskless" w:date="2019-11-18T13:50:00Z">
              <w:rPr>
                <w:i w:val="0"/>
              </w:rPr>
            </w:rPrChange>
          </w:rPr>
          <w:fldChar w:fldCharType="separate"/>
        </w:r>
        <w:r w:rsidR="00872851" w:rsidRPr="001133EF" w:rsidDel="005A5D9E">
          <w:rPr>
            <w:rStyle w:val="Quotation"/>
            <w:bCs/>
            <w:color w:val="000000"/>
            <w:rPrChange w:id="1679" w:author="JRCAFE(TM) Diskless" w:date="2019-11-18T13:50:00Z">
              <w:rPr>
                <w:rStyle w:val="Quotation"/>
                <w:bCs/>
                <w:color w:val="000000"/>
              </w:rPr>
            </w:rPrChange>
          </w:rPr>
          <w:delText>https://www.theengineeringprojects.com › Arduino</w:delText>
        </w:r>
        <w:r w:rsidRPr="001133EF" w:rsidDel="005A5D9E">
          <w:rPr>
            <w:rStyle w:val="Quotation"/>
            <w:bCs/>
            <w:color w:val="000000"/>
            <w:rPrChange w:id="1680" w:author="JRCAFE(TM) Diskless" w:date="2019-11-18T13:50:00Z">
              <w:rPr>
                <w:rStyle w:val="Quotation"/>
                <w:bCs/>
                <w:color w:val="000000"/>
              </w:rPr>
            </w:rPrChange>
          </w:rPr>
          <w:fldChar w:fldCharType="end"/>
        </w:r>
      </w:del>
    </w:p>
    <w:p w:rsidR="00000000" w:rsidRPr="001133EF" w:rsidRDefault="00E165C6">
      <w:pPr>
        <w:jc w:val="both"/>
        <w:rPr>
          <w:del w:id="1681" w:author="Gaaaab" w:date="2019-07-24T00:48:00Z"/>
          <w:rStyle w:val="Quotation"/>
          <w:b w:val="0"/>
          <w:color w:val="000000"/>
          <w:szCs w:val="24"/>
          <w:rPrChange w:id="1682" w:author="JRCAFE(TM) Diskless" w:date="2019-11-18T13:50:00Z">
            <w:rPr>
              <w:del w:id="1683" w:author="Gaaaab" w:date="2019-07-24T00:48:00Z"/>
              <w:rStyle w:val="Quotation"/>
              <w:rFonts w:ascii="Times New Roman" w:hAnsi="Times New Roman"/>
              <w:b/>
              <w:color w:val="000000"/>
              <w:sz w:val="24"/>
              <w:szCs w:val="24"/>
              <w:lang w:val="en-PH"/>
            </w:rPr>
          </w:rPrChange>
        </w:rPr>
        <w:pPrChange w:id="1684" w:author="Gaaaab" w:date="2019-07-24T00:48:00Z">
          <w:pPr>
            <w:pStyle w:val="BodyText"/>
            <w:widowControl w:val="0"/>
            <w:spacing w:line="360" w:lineRule="auto"/>
            <w:ind w:right="60"/>
            <w:jc w:val="both"/>
          </w:pPr>
        </w:pPrChange>
      </w:pPr>
    </w:p>
    <w:p w:rsidR="00000000" w:rsidRPr="001133EF" w:rsidRDefault="00557903">
      <w:pPr>
        <w:jc w:val="both"/>
        <w:rPr>
          <w:del w:id="1685" w:author="Gaaaab" w:date="2019-07-24T00:48:00Z"/>
          <w:rPrChange w:id="1686" w:author="JRCAFE(TM) Diskless" w:date="2019-11-18T13:50:00Z">
            <w:rPr>
              <w:del w:id="1687" w:author="Gaaaab" w:date="2019-07-24T00:48:00Z"/>
            </w:rPr>
          </w:rPrChange>
        </w:rPr>
        <w:pPrChange w:id="1688" w:author="Gaaaab" w:date="2019-07-24T00:48:00Z">
          <w:pPr>
            <w:pStyle w:val="Heading3"/>
            <w:widowControl w:val="0"/>
            <w:ind w:right="60"/>
          </w:pPr>
        </w:pPrChange>
      </w:pPr>
      <w:del w:id="1689" w:author="Gaaaab" w:date="2019-07-24T00:48:00Z">
        <w:r w:rsidRPr="001133EF" w:rsidDel="005A5D9E">
          <w:fldChar w:fldCharType="begin"/>
        </w:r>
        <w:r w:rsidR="001B67A6" w:rsidRPr="001133EF" w:rsidDel="005A5D9E">
          <w:rPr>
            <w:rPrChange w:id="1690" w:author="JRCAFE(TM) Diskless" w:date="2019-11-18T13:50:00Z">
              <w:rPr/>
            </w:rPrChange>
          </w:rPr>
          <w:delInstrText xml:space="preserve"> HYPERLINK "https://www.sparkfun.com/products/11224" \h </w:delInstrText>
        </w:r>
        <w:r w:rsidRPr="001133EF" w:rsidDel="005A5D9E">
          <w:rPr>
            <w:rPrChange w:id="1691" w:author="JRCAFE(TM) Diskless" w:date="2019-11-18T13:50:00Z">
              <w:rPr>
                <w:i w:val="0"/>
              </w:rPr>
            </w:rPrChange>
          </w:rPr>
          <w:fldChar w:fldCharType="separate"/>
        </w:r>
        <w:r w:rsidR="00872851" w:rsidRPr="001133EF" w:rsidDel="005A5D9E">
          <w:rPr>
            <w:rStyle w:val="Quotation"/>
            <w:bCs/>
            <w:color w:val="000000"/>
            <w:rPrChange w:id="1692" w:author="JRCAFE(TM) Diskless" w:date="2019-11-18T13:50:00Z">
              <w:rPr>
                <w:rStyle w:val="Quotation"/>
                <w:bCs/>
                <w:color w:val="000000"/>
              </w:rPr>
            </w:rPrChange>
          </w:rPr>
          <w:delText>Arduino Uno - R3 SMD - DEV-11224 - SparkFun Electronics</w:delText>
        </w:r>
        <w:r w:rsidRPr="001133EF" w:rsidDel="005A5D9E">
          <w:rPr>
            <w:rStyle w:val="Quotation"/>
            <w:bCs/>
            <w:color w:val="000000"/>
            <w:rPrChange w:id="1693" w:author="JRCAFE(TM) Diskless" w:date="2019-11-18T13:50:00Z">
              <w:rPr>
                <w:rStyle w:val="Quotation"/>
                <w:bCs/>
                <w:color w:val="000000"/>
              </w:rPr>
            </w:rPrChange>
          </w:rPr>
          <w:fldChar w:fldCharType="end"/>
        </w:r>
        <w:r w:rsidR="00872851" w:rsidRPr="001133EF" w:rsidDel="005A5D9E">
          <w:rPr>
            <w:rStyle w:val="Quotation"/>
            <w:bCs/>
            <w:color w:val="000000"/>
            <w:rPrChange w:id="1694" w:author="JRCAFE(TM) Diskless" w:date="2019-11-18T13:50:00Z">
              <w:rPr>
                <w:rStyle w:val="Quotation"/>
                <w:bCs/>
                <w:color w:val="000000"/>
              </w:rPr>
            </w:rPrChange>
          </w:rPr>
          <w:delText xml:space="preserve"> from </w:delText>
        </w:r>
        <w:r w:rsidRPr="001133EF" w:rsidDel="005A5D9E">
          <w:rPr>
            <w:rPrChange w:id="1695" w:author="JRCAFE(TM) Diskless" w:date="2019-11-18T13:50:00Z">
              <w:rPr>
                <w:i w:val="0"/>
              </w:rPr>
            </w:rPrChange>
          </w:rPr>
          <w:fldChar w:fldCharType="begin"/>
        </w:r>
        <w:r w:rsidR="001B67A6" w:rsidRPr="001133EF" w:rsidDel="005A5D9E">
          <w:rPr>
            <w:rPrChange w:id="1696" w:author="JRCAFE(TM) Diskless" w:date="2019-11-18T13:50:00Z">
              <w:rPr/>
            </w:rPrChange>
          </w:rPr>
          <w:delInstrText xml:space="preserve"> HYPERLINK "https://www.sparkfun.com/products/11224" \h </w:delInstrText>
        </w:r>
        <w:r w:rsidRPr="001133EF" w:rsidDel="005A5D9E">
          <w:rPr>
            <w:rPrChange w:id="1697" w:author="JRCAFE(TM) Diskless" w:date="2019-11-18T13:50:00Z">
              <w:rPr>
                <w:i w:val="0"/>
              </w:rPr>
            </w:rPrChange>
          </w:rPr>
          <w:fldChar w:fldCharType="separate"/>
        </w:r>
        <w:r w:rsidR="00872851" w:rsidRPr="001133EF" w:rsidDel="005A5D9E">
          <w:rPr>
            <w:rStyle w:val="Quotation"/>
            <w:bCs/>
            <w:color w:val="000000"/>
            <w:rPrChange w:id="1698" w:author="JRCAFE(TM) Diskless" w:date="2019-11-18T13:50:00Z">
              <w:rPr>
                <w:rStyle w:val="Quotation"/>
                <w:bCs/>
                <w:color w:val="000000"/>
              </w:rPr>
            </w:rPrChange>
          </w:rPr>
          <w:delText>https://www.sparkfun.com/products/11224</w:delText>
        </w:r>
        <w:r w:rsidRPr="001133EF" w:rsidDel="005A5D9E">
          <w:rPr>
            <w:rStyle w:val="Quotation"/>
            <w:bCs/>
            <w:color w:val="000000"/>
            <w:rPrChange w:id="1699" w:author="JRCAFE(TM) Diskless" w:date="2019-11-18T13:50:00Z">
              <w:rPr>
                <w:rStyle w:val="Quotation"/>
                <w:bCs/>
                <w:color w:val="000000"/>
              </w:rPr>
            </w:rPrChange>
          </w:rPr>
          <w:fldChar w:fldCharType="end"/>
        </w:r>
      </w:del>
    </w:p>
    <w:p w:rsidR="00000000" w:rsidRPr="001133EF" w:rsidRDefault="00E165C6">
      <w:pPr>
        <w:jc w:val="both"/>
        <w:rPr>
          <w:del w:id="1700" w:author="Gaaaab" w:date="2019-07-24T00:48:00Z"/>
          <w:rStyle w:val="Quotation"/>
          <w:b w:val="0"/>
          <w:color w:val="000000"/>
          <w:szCs w:val="24"/>
          <w:rPrChange w:id="1701" w:author="JRCAFE(TM) Diskless" w:date="2019-11-18T13:50:00Z">
            <w:rPr>
              <w:del w:id="1702" w:author="Gaaaab" w:date="2019-07-24T00:48:00Z"/>
              <w:rStyle w:val="Quotation"/>
              <w:rFonts w:ascii="Times New Roman" w:hAnsi="Times New Roman"/>
              <w:b/>
              <w:color w:val="000000"/>
              <w:sz w:val="24"/>
              <w:szCs w:val="24"/>
              <w:lang w:val="en-PH"/>
            </w:rPr>
          </w:rPrChange>
        </w:rPr>
        <w:pPrChange w:id="1703" w:author="Gaaaab" w:date="2019-07-24T00:48:00Z">
          <w:pPr>
            <w:pStyle w:val="BodyText"/>
            <w:widowControl w:val="0"/>
            <w:spacing w:line="360" w:lineRule="auto"/>
            <w:ind w:right="60"/>
            <w:jc w:val="both"/>
          </w:pPr>
        </w:pPrChange>
      </w:pPr>
    </w:p>
    <w:p w:rsidR="00000000" w:rsidRPr="001133EF" w:rsidRDefault="00E165C6">
      <w:pPr>
        <w:jc w:val="both"/>
        <w:rPr>
          <w:del w:id="1704" w:author="Gaaaab" w:date="2019-07-24T00:48:00Z"/>
          <w:rStyle w:val="Quotation"/>
          <w:b w:val="0"/>
          <w:bCs/>
          <w:i w:val="0"/>
          <w:color w:val="000000"/>
          <w:rPrChange w:id="1705" w:author="JRCAFE(TM) Diskless" w:date="2019-11-18T13:50:00Z">
            <w:rPr>
              <w:del w:id="1706" w:author="Gaaaab" w:date="2019-07-24T00:48:00Z"/>
              <w:rStyle w:val="Quotation"/>
              <w:rFonts w:eastAsiaTheme="minorHAnsi" w:cstheme="minorBidi"/>
              <w:b/>
              <w:bCs/>
              <w:i/>
              <w:color w:val="000000"/>
              <w:szCs w:val="22"/>
            </w:rPr>
          </w:rPrChange>
        </w:rPr>
        <w:pPrChange w:id="1707" w:author="Gaaaab" w:date="2019-07-24T00:48:00Z">
          <w:pPr>
            <w:pStyle w:val="Heading3"/>
            <w:widowControl w:val="0"/>
            <w:ind w:right="60"/>
          </w:pPr>
        </w:pPrChange>
      </w:pPr>
    </w:p>
    <w:p w:rsidR="00000000" w:rsidRPr="001133EF" w:rsidRDefault="00557903">
      <w:pPr>
        <w:jc w:val="both"/>
        <w:rPr>
          <w:del w:id="1708" w:author="Gaaaab" w:date="2019-07-24T00:48:00Z"/>
          <w:rPrChange w:id="1709" w:author="JRCAFE(TM) Diskless" w:date="2019-11-18T13:50:00Z">
            <w:rPr>
              <w:del w:id="1710" w:author="Gaaaab" w:date="2019-07-24T00:48:00Z"/>
            </w:rPr>
          </w:rPrChange>
        </w:rPr>
        <w:pPrChange w:id="1711" w:author="Gaaaab" w:date="2019-07-24T00:48:00Z">
          <w:pPr>
            <w:pStyle w:val="Heading3"/>
            <w:widowControl w:val="0"/>
            <w:ind w:right="60"/>
          </w:pPr>
        </w:pPrChange>
      </w:pPr>
      <w:del w:id="1712" w:author="Gaaaab" w:date="2019-07-24T00:48:00Z">
        <w:r w:rsidRPr="001133EF" w:rsidDel="005A5D9E">
          <w:fldChar w:fldCharType="begin"/>
        </w:r>
        <w:r w:rsidR="001B67A6" w:rsidRPr="001133EF" w:rsidDel="005A5D9E">
          <w:rPr>
            <w:rPrChange w:id="1713" w:author="JRCAFE(TM) Diskless" w:date="2019-11-18T13:50:00Z">
              <w:rPr/>
            </w:rPrChange>
          </w:rPr>
          <w:delInstrText xml:space="preserve"> HYPERLINK "https://www.trossenrobotics.com/p/arduino-uno.aspx" \h </w:delInstrText>
        </w:r>
        <w:r w:rsidRPr="001133EF" w:rsidDel="005A5D9E">
          <w:rPr>
            <w:rPrChange w:id="1714" w:author="JRCAFE(TM) Diskless" w:date="2019-11-18T13:50:00Z">
              <w:rPr>
                <w:i w:val="0"/>
              </w:rPr>
            </w:rPrChange>
          </w:rPr>
          <w:fldChar w:fldCharType="separate"/>
        </w:r>
        <w:r w:rsidR="00872851" w:rsidRPr="001133EF" w:rsidDel="005A5D9E">
          <w:rPr>
            <w:rStyle w:val="Quotation"/>
            <w:bCs/>
            <w:color w:val="000000"/>
            <w:rPrChange w:id="1715" w:author="JRCAFE(TM) Diskless" w:date="2019-11-18T13:50:00Z">
              <w:rPr>
                <w:rStyle w:val="Quotation"/>
                <w:bCs/>
                <w:color w:val="000000"/>
              </w:rPr>
            </w:rPrChange>
          </w:rPr>
          <w:delText>Arduino Uno R3 Microcontroller - Trossen Robotics</w:delText>
        </w:r>
        <w:r w:rsidRPr="001133EF" w:rsidDel="005A5D9E">
          <w:rPr>
            <w:rStyle w:val="Quotation"/>
            <w:bCs/>
            <w:color w:val="000000"/>
            <w:rPrChange w:id="1716" w:author="JRCAFE(TM) Diskless" w:date="2019-11-18T13:50:00Z">
              <w:rPr>
                <w:rStyle w:val="Quotation"/>
                <w:bCs/>
                <w:color w:val="000000"/>
              </w:rPr>
            </w:rPrChange>
          </w:rPr>
          <w:fldChar w:fldCharType="end"/>
        </w:r>
        <w:r w:rsidR="00872851" w:rsidRPr="001133EF" w:rsidDel="005A5D9E">
          <w:rPr>
            <w:rStyle w:val="Quotation"/>
            <w:bCs/>
            <w:color w:val="000000"/>
            <w:rPrChange w:id="1717" w:author="JRCAFE(TM) Diskless" w:date="2019-11-18T13:50:00Z">
              <w:rPr>
                <w:rStyle w:val="Quotation"/>
                <w:bCs/>
                <w:color w:val="000000"/>
              </w:rPr>
            </w:rPrChange>
          </w:rPr>
          <w:delText xml:space="preserve"> from </w:delText>
        </w:r>
        <w:r w:rsidRPr="001133EF" w:rsidDel="005A5D9E">
          <w:rPr>
            <w:rPrChange w:id="1718" w:author="JRCAFE(TM) Diskless" w:date="2019-11-18T13:50:00Z">
              <w:rPr>
                <w:i w:val="0"/>
              </w:rPr>
            </w:rPrChange>
          </w:rPr>
          <w:fldChar w:fldCharType="begin"/>
        </w:r>
        <w:r w:rsidR="001B67A6" w:rsidRPr="001133EF" w:rsidDel="005A5D9E">
          <w:rPr>
            <w:rPrChange w:id="1719" w:author="JRCAFE(TM) Diskless" w:date="2019-11-18T13:50:00Z">
              <w:rPr/>
            </w:rPrChange>
          </w:rPr>
          <w:delInstrText xml:space="preserve"> HYPERLINK "https://www.trossenrobotics.com/p/arduino-uno.aspx" \h </w:delInstrText>
        </w:r>
        <w:r w:rsidRPr="001133EF" w:rsidDel="005A5D9E">
          <w:rPr>
            <w:rPrChange w:id="1720" w:author="JRCAFE(TM) Diskless" w:date="2019-11-18T13:50:00Z">
              <w:rPr>
                <w:i w:val="0"/>
              </w:rPr>
            </w:rPrChange>
          </w:rPr>
          <w:fldChar w:fldCharType="separate"/>
        </w:r>
        <w:r w:rsidR="00872851" w:rsidRPr="001133EF" w:rsidDel="005A5D9E">
          <w:rPr>
            <w:rStyle w:val="Quotation"/>
            <w:bCs/>
            <w:color w:val="000000"/>
            <w:rPrChange w:id="1721" w:author="JRCAFE(TM) Diskless" w:date="2019-11-18T13:50:00Z">
              <w:rPr>
                <w:rStyle w:val="Quotation"/>
                <w:bCs/>
                <w:color w:val="000000"/>
              </w:rPr>
            </w:rPrChange>
          </w:rPr>
          <w:delText>https://www.trossenrobotics.com/p/arduino-uno.aspx</w:delText>
        </w:r>
        <w:r w:rsidRPr="001133EF" w:rsidDel="005A5D9E">
          <w:rPr>
            <w:rStyle w:val="Quotation"/>
            <w:bCs/>
            <w:color w:val="000000"/>
            <w:rPrChange w:id="1722" w:author="JRCAFE(TM) Diskless" w:date="2019-11-18T13:50:00Z">
              <w:rPr>
                <w:rStyle w:val="Quotation"/>
                <w:bCs/>
                <w:color w:val="000000"/>
              </w:rPr>
            </w:rPrChange>
          </w:rPr>
          <w:fldChar w:fldCharType="end"/>
        </w:r>
      </w:del>
    </w:p>
    <w:p w:rsidR="00000000" w:rsidRPr="001133EF" w:rsidRDefault="00E165C6">
      <w:pPr>
        <w:jc w:val="both"/>
        <w:rPr>
          <w:del w:id="1723" w:author="Gaaaab" w:date="2019-07-24T00:48:00Z"/>
          <w:rStyle w:val="Quotation"/>
          <w:b w:val="0"/>
          <w:color w:val="000000"/>
          <w:szCs w:val="24"/>
          <w:rPrChange w:id="1724" w:author="JRCAFE(TM) Diskless" w:date="2019-11-18T13:50:00Z">
            <w:rPr>
              <w:del w:id="1725" w:author="Gaaaab" w:date="2019-07-24T00:48:00Z"/>
              <w:rStyle w:val="Quotation"/>
              <w:rFonts w:ascii="Times New Roman" w:hAnsi="Times New Roman"/>
              <w:b/>
              <w:color w:val="000000"/>
              <w:sz w:val="24"/>
              <w:szCs w:val="24"/>
              <w:lang w:val="en-PH"/>
            </w:rPr>
          </w:rPrChange>
        </w:rPr>
        <w:pPrChange w:id="1726" w:author="Gaaaab" w:date="2019-07-24T00:48:00Z">
          <w:pPr>
            <w:pStyle w:val="BodyText"/>
            <w:widowControl w:val="0"/>
            <w:spacing w:line="360" w:lineRule="auto"/>
            <w:ind w:right="60"/>
            <w:jc w:val="both"/>
          </w:pPr>
        </w:pPrChange>
      </w:pPr>
    </w:p>
    <w:p w:rsidR="00000000" w:rsidRPr="001133EF" w:rsidRDefault="00557903">
      <w:pPr>
        <w:jc w:val="both"/>
        <w:rPr>
          <w:del w:id="1727" w:author="Gaaaab" w:date="2019-07-24T00:48:00Z"/>
          <w:rPrChange w:id="1728" w:author="JRCAFE(TM) Diskless" w:date="2019-11-18T13:50:00Z">
            <w:rPr>
              <w:del w:id="1729" w:author="Gaaaab" w:date="2019-07-24T00:48:00Z"/>
            </w:rPr>
          </w:rPrChange>
        </w:rPr>
        <w:pPrChange w:id="1730" w:author="Gaaaab" w:date="2019-07-24T00:48:00Z">
          <w:pPr>
            <w:pStyle w:val="Heading3"/>
            <w:widowControl w:val="0"/>
            <w:ind w:right="60"/>
          </w:pPr>
        </w:pPrChange>
      </w:pPr>
      <w:del w:id="1731" w:author="Gaaaab" w:date="2019-07-24T00:48:00Z">
        <w:r w:rsidRPr="001133EF" w:rsidDel="005A5D9E">
          <w:fldChar w:fldCharType="begin"/>
        </w:r>
        <w:r w:rsidR="001B67A6" w:rsidRPr="001133EF" w:rsidDel="005A5D9E">
          <w:rPr>
            <w:rPrChange w:id="1732" w:author="JRCAFE(TM) Diskless" w:date="2019-11-18T13:50:00Z">
              <w:rPr/>
            </w:rPrChange>
          </w:rPr>
          <w:delInstrText xml:space="preserve"> HYPERLINK "http://www.resistorguide.com/potentiometer/" \h </w:delInstrText>
        </w:r>
        <w:r w:rsidRPr="001133EF" w:rsidDel="005A5D9E">
          <w:rPr>
            <w:rPrChange w:id="1733" w:author="JRCAFE(TM) Diskless" w:date="2019-11-18T13:50:00Z">
              <w:rPr>
                <w:i w:val="0"/>
              </w:rPr>
            </w:rPrChange>
          </w:rPr>
          <w:fldChar w:fldCharType="separate"/>
        </w:r>
        <w:r w:rsidR="00872851" w:rsidRPr="001133EF" w:rsidDel="005A5D9E">
          <w:rPr>
            <w:rStyle w:val="Quotation"/>
            <w:bCs/>
            <w:color w:val="000000"/>
            <w:rPrChange w:id="1734" w:author="JRCAFE(TM) Diskless" w:date="2019-11-18T13:50:00Z">
              <w:rPr>
                <w:rStyle w:val="Quotation"/>
                <w:bCs/>
                <w:color w:val="000000"/>
              </w:rPr>
            </w:rPrChange>
          </w:rPr>
          <w:delText>Potentiometer » Resistor Guide</w:delText>
        </w:r>
        <w:r w:rsidRPr="001133EF" w:rsidDel="005A5D9E">
          <w:rPr>
            <w:rStyle w:val="Quotation"/>
            <w:bCs/>
            <w:color w:val="000000"/>
            <w:rPrChange w:id="1735" w:author="JRCAFE(TM) Diskless" w:date="2019-11-18T13:50:00Z">
              <w:rPr>
                <w:rStyle w:val="Quotation"/>
                <w:bCs/>
                <w:color w:val="000000"/>
              </w:rPr>
            </w:rPrChange>
          </w:rPr>
          <w:fldChar w:fldCharType="end"/>
        </w:r>
        <w:r w:rsidR="00872851" w:rsidRPr="001133EF" w:rsidDel="005A5D9E">
          <w:rPr>
            <w:rStyle w:val="Quotation"/>
            <w:bCs/>
            <w:color w:val="000000"/>
            <w:rPrChange w:id="1736" w:author="JRCAFE(TM) Diskless" w:date="2019-11-18T13:50:00Z">
              <w:rPr>
                <w:rStyle w:val="Quotation"/>
                <w:bCs/>
                <w:color w:val="000000"/>
              </w:rPr>
            </w:rPrChange>
          </w:rPr>
          <w:delText xml:space="preserve"> from </w:delText>
        </w:r>
        <w:r w:rsidRPr="001133EF" w:rsidDel="005A5D9E">
          <w:rPr>
            <w:rPrChange w:id="1737" w:author="JRCAFE(TM) Diskless" w:date="2019-11-18T13:50:00Z">
              <w:rPr>
                <w:i w:val="0"/>
              </w:rPr>
            </w:rPrChange>
          </w:rPr>
          <w:fldChar w:fldCharType="begin"/>
        </w:r>
        <w:r w:rsidR="001B67A6" w:rsidRPr="001133EF" w:rsidDel="005A5D9E">
          <w:rPr>
            <w:rPrChange w:id="1738" w:author="JRCAFE(TM) Diskless" w:date="2019-11-18T13:50:00Z">
              <w:rPr/>
            </w:rPrChange>
          </w:rPr>
          <w:delInstrText xml:space="preserve"> HYPERLINK "http://www.resistorguide.com/potentiometer" \h </w:delInstrText>
        </w:r>
        <w:r w:rsidRPr="001133EF" w:rsidDel="005A5D9E">
          <w:rPr>
            <w:rPrChange w:id="1739" w:author="JRCAFE(TM) Diskless" w:date="2019-11-18T13:50:00Z">
              <w:rPr>
                <w:i w:val="0"/>
              </w:rPr>
            </w:rPrChange>
          </w:rPr>
          <w:fldChar w:fldCharType="separate"/>
        </w:r>
        <w:r w:rsidR="00872851" w:rsidRPr="001133EF" w:rsidDel="005A5D9E">
          <w:rPr>
            <w:rStyle w:val="Quotation"/>
            <w:bCs/>
            <w:color w:val="000000"/>
            <w:rPrChange w:id="1740" w:author="JRCAFE(TM) Diskless" w:date="2019-11-18T13:50:00Z">
              <w:rPr>
                <w:rStyle w:val="Quotation"/>
                <w:bCs/>
                <w:color w:val="000000"/>
              </w:rPr>
            </w:rPrChange>
          </w:rPr>
          <w:delText>www.resistorguide.com/potentiometer</w:delText>
        </w:r>
        <w:r w:rsidRPr="001133EF" w:rsidDel="005A5D9E">
          <w:rPr>
            <w:rStyle w:val="Quotation"/>
            <w:bCs/>
            <w:color w:val="000000"/>
            <w:rPrChange w:id="1741" w:author="JRCAFE(TM) Diskless" w:date="2019-11-18T13:50:00Z">
              <w:rPr>
                <w:rStyle w:val="Quotation"/>
                <w:bCs/>
                <w:color w:val="000000"/>
              </w:rPr>
            </w:rPrChange>
          </w:rPr>
          <w:fldChar w:fldCharType="end"/>
        </w:r>
      </w:del>
    </w:p>
    <w:p w:rsidR="00000000" w:rsidRPr="001133EF" w:rsidRDefault="00E165C6">
      <w:pPr>
        <w:jc w:val="both"/>
        <w:rPr>
          <w:del w:id="1742" w:author="Gaaaab" w:date="2019-07-24T00:48:00Z"/>
          <w:rStyle w:val="Quotation"/>
          <w:b w:val="0"/>
          <w:color w:val="000000"/>
          <w:szCs w:val="24"/>
          <w:rPrChange w:id="1743" w:author="JRCAFE(TM) Diskless" w:date="2019-11-18T13:50:00Z">
            <w:rPr>
              <w:del w:id="1744" w:author="Gaaaab" w:date="2019-07-24T00:48:00Z"/>
              <w:rStyle w:val="Quotation"/>
              <w:rFonts w:ascii="Times New Roman" w:hAnsi="Times New Roman"/>
              <w:b/>
              <w:color w:val="000000"/>
              <w:sz w:val="24"/>
              <w:szCs w:val="24"/>
              <w:lang w:val="en-PH"/>
            </w:rPr>
          </w:rPrChange>
        </w:rPr>
        <w:pPrChange w:id="1745" w:author="Gaaaab" w:date="2019-07-24T00:48:00Z">
          <w:pPr>
            <w:pStyle w:val="BodyText"/>
            <w:widowControl w:val="0"/>
            <w:spacing w:line="360" w:lineRule="auto"/>
            <w:ind w:right="60"/>
            <w:jc w:val="both"/>
          </w:pPr>
        </w:pPrChange>
      </w:pPr>
    </w:p>
    <w:p w:rsidR="00000000" w:rsidRPr="001133EF" w:rsidRDefault="00557903">
      <w:pPr>
        <w:jc w:val="both"/>
        <w:rPr>
          <w:del w:id="1746" w:author="Gaaaab" w:date="2019-07-24T00:48:00Z"/>
          <w:rPrChange w:id="1747" w:author="JRCAFE(TM) Diskless" w:date="2019-11-18T13:50:00Z">
            <w:rPr>
              <w:del w:id="1748" w:author="Gaaaab" w:date="2019-07-24T00:48:00Z"/>
            </w:rPr>
          </w:rPrChange>
        </w:rPr>
        <w:pPrChange w:id="1749" w:author="Gaaaab" w:date="2019-07-24T00:48:00Z">
          <w:pPr>
            <w:pStyle w:val="Heading3"/>
            <w:widowControl w:val="0"/>
            <w:ind w:right="60"/>
          </w:pPr>
        </w:pPrChange>
      </w:pPr>
      <w:del w:id="1750" w:author="Gaaaab" w:date="2019-07-24T00:48:00Z">
        <w:r w:rsidRPr="001133EF" w:rsidDel="005A5D9E">
          <w:fldChar w:fldCharType="begin"/>
        </w:r>
        <w:r w:rsidR="001B67A6" w:rsidRPr="001133EF" w:rsidDel="005A5D9E">
          <w:rPr>
            <w:rPrChange w:id="1751" w:author="JRCAFE(TM) Diskless" w:date="2019-11-18T13:50:00Z">
              <w:rPr/>
            </w:rPrChange>
          </w:rPr>
          <w:delInstrText xml:space="preserve"> HYPERLINK "https://www.electronics-tutorials.ws/resistor/potentiometer.html" \h </w:delInstrText>
        </w:r>
        <w:r w:rsidRPr="001133EF" w:rsidDel="005A5D9E">
          <w:rPr>
            <w:rPrChange w:id="1752" w:author="JRCAFE(TM) Diskless" w:date="2019-11-18T13:50:00Z">
              <w:rPr>
                <w:i w:val="0"/>
              </w:rPr>
            </w:rPrChange>
          </w:rPr>
          <w:fldChar w:fldCharType="separate"/>
        </w:r>
        <w:r w:rsidR="00872851" w:rsidRPr="001133EF" w:rsidDel="005A5D9E">
          <w:rPr>
            <w:rStyle w:val="Quotation"/>
            <w:bCs/>
            <w:color w:val="000000"/>
            <w:rPrChange w:id="1753" w:author="JRCAFE(TM) Diskless" w:date="2019-11-18T13:50:00Z">
              <w:rPr>
                <w:rStyle w:val="Quotation"/>
                <w:bCs/>
                <w:color w:val="000000"/>
              </w:rPr>
            </w:rPrChange>
          </w:rPr>
          <w:delText>Potentiometer, Preset Potentiometers and Rheostats</w:delText>
        </w:r>
        <w:r w:rsidRPr="001133EF" w:rsidDel="005A5D9E">
          <w:rPr>
            <w:rStyle w:val="Quotation"/>
            <w:bCs/>
            <w:color w:val="000000"/>
            <w:rPrChange w:id="1754" w:author="JRCAFE(TM) Diskless" w:date="2019-11-18T13:50:00Z">
              <w:rPr>
                <w:rStyle w:val="Quotation"/>
                <w:bCs/>
                <w:color w:val="000000"/>
              </w:rPr>
            </w:rPrChange>
          </w:rPr>
          <w:fldChar w:fldCharType="end"/>
        </w:r>
        <w:r w:rsidR="00872851" w:rsidRPr="001133EF" w:rsidDel="005A5D9E">
          <w:rPr>
            <w:rStyle w:val="Quotation"/>
            <w:bCs/>
            <w:color w:val="000000"/>
            <w:rPrChange w:id="1755" w:author="JRCAFE(TM) Diskless" w:date="2019-11-18T13:50:00Z">
              <w:rPr>
                <w:rStyle w:val="Quotation"/>
                <w:bCs/>
                <w:color w:val="000000"/>
              </w:rPr>
            </w:rPrChange>
          </w:rPr>
          <w:delText xml:space="preserve"> from </w:delText>
        </w:r>
        <w:r w:rsidRPr="001133EF" w:rsidDel="005A5D9E">
          <w:rPr>
            <w:rPrChange w:id="1756" w:author="JRCAFE(TM) Diskless" w:date="2019-11-18T13:50:00Z">
              <w:rPr>
                <w:i w:val="0"/>
              </w:rPr>
            </w:rPrChange>
          </w:rPr>
          <w:fldChar w:fldCharType="begin"/>
        </w:r>
        <w:r w:rsidR="001B67A6" w:rsidRPr="001133EF" w:rsidDel="005A5D9E">
          <w:rPr>
            <w:rPrChange w:id="1757" w:author="JRCAFE(TM) Diskless" w:date="2019-11-18T13:50:00Z">
              <w:rPr/>
            </w:rPrChange>
          </w:rPr>
          <w:delInstrText xml:space="preserve"> HYPERLINK "https://www.electronics-tutorials.ws/resistor/potentiometer.html" \h </w:delInstrText>
        </w:r>
        <w:r w:rsidRPr="001133EF" w:rsidDel="005A5D9E">
          <w:rPr>
            <w:rPrChange w:id="1758" w:author="JRCAFE(TM) Diskless" w:date="2019-11-18T13:50:00Z">
              <w:rPr>
                <w:i w:val="0"/>
              </w:rPr>
            </w:rPrChange>
          </w:rPr>
          <w:fldChar w:fldCharType="separate"/>
        </w:r>
        <w:r w:rsidR="00872851" w:rsidRPr="001133EF" w:rsidDel="005A5D9E">
          <w:rPr>
            <w:rStyle w:val="Quotation"/>
            <w:bCs/>
            <w:color w:val="000000"/>
            <w:rPrChange w:id="1759" w:author="JRCAFE(TM) Diskless" w:date="2019-11-18T13:50:00Z">
              <w:rPr>
                <w:rStyle w:val="Quotation"/>
                <w:bCs/>
                <w:color w:val="000000"/>
              </w:rPr>
            </w:rPrChange>
          </w:rPr>
          <w:delText>https://www.electronics-tutorials.ws/resistor/potentiometer.html</w:delText>
        </w:r>
        <w:r w:rsidRPr="001133EF" w:rsidDel="005A5D9E">
          <w:rPr>
            <w:rStyle w:val="Quotation"/>
            <w:bCs/>
            <w:color w:val="000000"/>
            <w:rPrChange w:id="1760" w:author="JRCAFE(TM) Diskless" w:date="2019-11-18T13:50:00Z">
              <w:rPr>
                <w:rStyle w:val="Quotation"/>
                <w:bCs/>
                <w:color w:val="000000"/>
              </w:rPr>
            </w:rPrChange>
          </w:rPr>
          <w:fldChar w:fldCharType="end"/>
        </w:r>
      </w:del>
    </w:p>
    <w:p w:rsidR="00000000" w:rsidRPr="001133EF" w:rsidRDefault="00E165C6">
      <w:pPr>
        <w:jc w:val="both"/>
        <w:rPr>
          <w:del w:id="1761" w:author="Gaaaab" w:date="2019-07-24T00:48:00Z"/>
          <w:rStyle w:val="Quotation"/>
          <w:b w:val="0"/>
          <w:color w:val="000000"/>
          <w:szCs w:val="24"/>
          <w:rPrChange w:id="1762" w:author="JRCAFE(TM) Diskless" w:date="2019-11-18T13:50:00Z">
            <w:rPr>
              <w:del w:id="1763" w:author="Gaaaab" w:date="2019-07-24T00:48:00Z"/>
              <w:rStyle w:val="Quotation"/>
              <w:rFonts w:ascii="Times New Roman" w:hAnsi="Times New Roman"/>
              <w:b/>
              <w:color w:val="000000"/>
              <w:sz w:val="24"/>
              <w:szCs w:val="24"/>
              <w:lang w:val="en-PH"/>
            </w:rPr>
          </w:rPrChange>
        </w:rPr>
        <w:pPrChange w:id="1764" w:author="Gaaaab" w:date="2019-07-24T00:48:00Z">
          <w:pPr>
            <w:pStyle w:val="BodyText"/>
            <w:widowControl w:val="0"/>
            <w:spacing w:line="360" w:lineRule="auto"/>
            <w:ind w:right="60"/>
            <w:jc w:val="both"/>
          </w:pPr>
        </w:pPrChange>
      </w:pPr>
    </w:p>
    <w:p w:rsidR="00000000" w:rsidRPr="001133EF" w:rsidRDefault="00557903">
      <w:pPr>
        <w:jc w:val="both"/>
        <w:rPr>
          <w:del w:id="1765" w:author="Gaaaab" w:date="2019-07-24T00:48:00Z"/>
          <w:rPrChange w:id="1766" w:author="JRCAFE(TM) Diskless" w:date="2019-11-18T13:50:00Z">
            <w:rPr>
              <w:del w:id="1767" w:author="Gaaaab" w:date="2019-07-24T00:48:00Z"/>
            </w:rPr>
          </w:rPrChange>
        </w:rPr>
        <w:pPrChange w:id="1768" w:author="Gaaaab" w:date="2019-07-24T00:48:00Z">
          <w:pPr>
            <w:pStyle w:val="Heading3"/>
            <w:widowControl w:val="0"/>
            <w:ind w:right="60"/>
          </w:pPr>
        </w:pPrChange>
      </w:pPr>
      <w:del w:id="1769" w:author="Gaaaab" w:date="2019-07-24T00:48:00Z">
        <w:r w:rsidRPr="001133EF" w:rsidDel="005A5D9E">
          <w:fldChar w:fldCharType="begin"/>
        </w:r>
        <w:r w:rsidR="001B67A6" w:rsidRPr="001133EF" w:rsidDel="005A5D9E">
          <w:rPr>
            <w:rPrChange w:id="1770" w:author="JRCAFE(TM) Diskless" w:date="2019-11-18T13:50:00Z">
              <w:rPr/>
            </w:rPrChange>
          </w:rPr>
          <w:delInstrText xml:space="preserve"> HYPERLINK "https://www.ledsmagazine.com/articles/2004/01/what-is-an-led.html" \h </w:delInstrText>
        </w:r>
        <w:r w:rsidRPr="001133EF" w:rsidDel="005A5D9E">
          <w:rPr>
            <w:rPrChange w:id="1771" w:author="JRCAFE(TM) Diskless" w:date="2019-11-18T13:50:00Z">
              <w:rPr>
                <w:i w:val="0"/>
              </w:rPr>
            </w:rPrChange>
          </w:rPr>
          <w:fldChar w:fldCharType="separate"/>
        </w:r>
        <w:r w:rsidR="00872851" w:rsidRPr="001133EF" w:rsidDel="005A5D9E">
          <w:rPr>
            <w:rStyle w:val="Quotation"/>
            <w:bCs/>
            <w:color w:val="000000"/>
            <w:rPrChange w:id="1772" w:author="JRCAFE(TM) Diskless" w:date="2019-11-18T13:50:00Z">
              <w:rPr>
                <w:rStyle w:val="Quotation"/>
                <w:bCs/>
                <w:color w:val="000000"/>
              </w:rPr>
            </w:rPrChange>
          </w:rPr>
          <w:delText>What is an LED? - LEDs</w:delText>
        </w:r>
        <w:r w:rsidRPr="001133EF" w:rsidDel="005A5D9E">
          <w:rPr>
            <w:rStyle w:val="Quotation"/>
            <w:bCs/>
            <w:color w:val="000000"/>
            <w:rPrChange w:id="1773" w:author="JRCAFE(TM) Diskless" w:date="2019-11-18T13:50:00Z">
              <w:rPr>
                <w:rStyle w:val="Quotation"/>
                <w:bCs/>
                <w:color w:val="000000"/>
              </w:rPr>
            </w:rPrChange>
          </w:rPr>
          <w:fldChar w:fldCharType="end"/>
        </w:r>
        <w:r w:rsidR="00872851" w:rsidRPr="001133EF" w:rsidDel="005A5D9E">
          <w:rPr>
            <w:rStyle w:val="Quotation"/>
            <w:bCs/>
            <w:color w:val="000000"/>
            <w:rPrChange w:id="1774" w:author="JRCAFE(TM) Diskless" w:date="2019-11-18T13:50:00Z">
              <w:rPr>
                <w:rStyle w:val="Quotation"/>
                <w:bCs/>
                <w:color w:val="000000"/>
              </w:rPr>
            </w:rPrChange>
          </w:rPr>
          <w:delText xml:space="preserve"> from </w:delText>
        </w:r>
        <w:r w:rsidRPr="001133EF" w:rsidDel="005A5D9E">
          <w:rPr>
            <w:rPrChange w:id="1775" w:author="JRCAFE(TM) Diskless" w:date="2019-11-18T13:50:00Z">
              <w:rPr>
                <w:i w:val="0"/>
              </w:rPr>
            </w:rPrChange>
          </w:rPr>
          <w:fldChar w:fldCharType="begin"/>
        </w:r>
        <w:r w:rsidR="001B67A6" w:rsidRPr="001133EF" w:rsidDel="005A5D9E">
          <w:rPr>
            <w:rPrChange w:id="1776" w:author="JRCAFE(TM) Diskless" w:date="2019-11-18T13:50:00Z">
              <w:rPr/>
            </w:rPrChange>
          </w:rPr>
          <w:delInstrText xml:space="preserve"> HYPERLINK "https://www.ledsmagazine.com/articles/2004/01/what-is-an-led.html" \h </w:delInstrText>
        </w:r>
        <w:r w:rsidRPr="001133EF" w:rsidDel="005A5D9E">
          <w:rPr>
            <w:rPrChange w:id="1777" w:author="JRCAFE(TM) Diskless" w:date="2019-11-18T13:50:00Z">
              <w:rPr>
                <w:i w:val="0"/>
              </w:rPr>
            </w:rPrChange>
          </w:rPr>
          <w:fldChar w:fldCharType="separate"/>
        </w:r>
        <w:r w:rsidR="00872851" w:rsidRPr="001133EF" w:rsidDel="005A5D9E">
          <w:rPr>
            <w:rStyle w:val="Quotation"/>
            <w:bCs/>
            <w:color w:val="000000"/>
            <w:rPrChange w:id="1778" w:author="JRCAFE(TM) Diskless" w:date="2019-11-18T13:50:00Z">
              <w:rPr>
                <w:rStyle w:val="Quotation"/>
                <w:bCs/>
                <w:color w:val="000000"/>
              </w:rPr>
            </w:rPrChange>
          </w:rPr>
          <w:delText>https://www.ledsmagazine.com/articles/2004/01/what-is-an-led.html</w:delText>
        </w:r>
        <w:r w:rsidRPr="001133EF" w:rsidDel="005A5D9E">
          <w:rPr>
            <w:rStyle w:val="Quotation"/>
            <w:bCs/>
            <w:color w:val="000000"/>
            <w:rPrChange w:id="1779" w:author="JRCAFE(TM) Diskless" w:date="2019-11-18T13:50:00Z">
              <w:rPr>
                <w:rStyle w:val="Quotation"/>
                <w:bCs/>
                <w:color w:val="000000"/>
              </w:rPr>
            </w:rPrChange>
          </w:rPr>
          <w:fldChar w:fldCharType="end"/>
        </w:r>
      </w:del>
    </w:p>
    <w:p w:rsidR="00000000" w:rsidRPr="001133EF" w:rsidRDefault="00E165C6">
      <w:pPr>
        <w:jc w:val="both"/>
        <w:rPr>
          <w:del w:id="1780" w:author="Gaaaab" w:date="2019-07-24T00:48:00Z"/>
          <w:rStyle w:val="Quotation"/>
          <w:b w:val="0"/>
          <w:color w:val="000000"/>
          <w:szCs w:val="24"/>
          <w:rPrChange w:id="1781" w:author="JRCAFE(TM) Diskless" w:date="2019-11-18T13:50:00Z">
            <w:rPr>
              <w:del w:id="1782" w:author="Gaaaab" w:date="2019-07-24T00:48:00Z"/>
              <w:rStyle w:val="Quotation"/>
              <w:rFonts w:ascii="Times New Roman" w:hAnsi="Times New Roman"/>
              <w:b/>
              <w:color w:val="000000"/>
              <w:sz w:val="24"/>
              <w:szCs w:val="24"/>
              <w:lang w:val="en-PH"/>
            </w:rPr>
          </w:rPrChange>
        </w:rPr>
        <w:pPrChange w:id="1783" w:author="Gaaaab" w:date="2019-07-24T00:48:00Z">
          <w:pPr>
            <w:pStyle w:val="BodyText"/>
            <w:widowControl w:val="0"/>
            <w:spacing w:line="360" w:lineRule="auto"/>
            <w:ind w:right="60"/>
            <w:jc w:val="both"/>
          </w:pPr>
        </w:pPrChange>
      </w:pPr>
    </w:p>
    <w:p w:rsidR="00000000" w:rsidRPr="001133EF" w:rsidRDefault="00557903">
      <w:pPr>
        <w:jc w:val="both"/>
        <w:rPr>
          <w:del w:id="1784" w:author="Gaaaab" w:date="2019-07-24T00:48:00Z"/>
          <w:rPrChange w:id="1785" w:author="JRCAFE(TM) Diskless" w:date="2019-11-18T13:50:00Z">
            <w:rPr>
              <w:del w:id="1786" w:author="Gaaaab" w:date="2019-07-24T00:48:00Z"/>
            </w:rPr>
          </w:rPrChange>
        </w:rPr>
        <w:pPrChange w:id="1787" w:author="Gaaaab" w:date="2019-07-24T00:48:00Z">
          <w:pPr>
            <w:pStyle w:val="Heading3"/>
            <w:widowControl w:val="0"/>
            <w:ind w:right="60"/>
          </w:pPr>
        </w:pPrChange>
      </w:pPr>
      <w:del w:id="1788" w:author="Gaaaab" w:date="2019-07-24T00:48:00Z">
        <w:r w:rsidRPr="001133EF" w:rsidDel="005A5D9E">
          <w:fldChar w:fldCharType="begin"/>
        </w:r>
        <w:r w:rsidR="001B67A6" w:rsidRPr="001133EF" w:rsidDel="005A5D9E">
          <w:rPr>
            <w:rPrChange w:id="1789" w:author="JRCAFE(TM) Diskless" w:date="2019-11-18T13:50:00Z">
              <w:rPr/>
            </w:rPrChange>
          </w:rPr>
          <w:delInstrText xml:space="preserve"> HYPERLINK "https://www.stouchlighting.com/blog/all-about-led-lighting-what-does-led-stand-for" \h </w:delInstrText>
        </w:r>
        <w:r w:rsidRPr="001133EF" w:rsidDel="005A5D9E">
          <w:rPr>
            <w:rPrChange w:id="1790" w:author="JRCAFE(TM) Diskless" w:date="2019-11-18T13:50:00Z">
              <w:rPr>
                <w:i w:val="0"/>
              </w:rPr>
            </w:rPrChange>
          </w:rPr>
          <w:fldChar w:fldCharType="separate"/>
        </w:r>
        <w:r w:rsidR="00872851" w:rsidRPr="001133EF" w:rsidDel="005A5D9E">
          <w:rPr>
            <w:rStyle w:val="Quotation"/>
            <w:bCs/>
            <w:color w:val="000000"/>
            <w:rPrChange w:id="1791" w:author="JRCAFE(TM) Diskless" w:date="2019-11-18T13:50:00Z">
              <w:rPr>
                <w:rStyle w:val="Quotation"/>
                <w:bCs/>
                <w:color w:val="000000"/>
              </w:rPr>
            </w:rPrChange>
          </w:rPr>
          <w:delText>Everything You Need To Know About LED Lighting - Stouch Lighting</w:delText>
        </w:r>
        <w:r w:rsidRPr="001133EF" w:rsidDel="005A5D9E">
          <w:rPr>
            <w:rStyle w:val="Quotation"/>
            <w:bCs/>
            <w:color w:val="000000"/>
            <w:rPrChange w:id="1792" w:author="JRCAFE(TM) Diskless" w:date="2019-11-18T13:50:00Z">
              <w:rPr>
                <w:rStyle w:val="Quotation"/>
                <w:bCs/>
                <w:color w:val="000000"/>
              </w:rPr>
            </w:rPrChange>
          </w:rPr>
          <w:fldChar w:fldCharType="end"/>
        </w:r>
        <w:r w:rsidR="00872851" w:rsidRPr="001133EF" w:rsidDel="005A5D9E">
          <w:rPr>
            <w:rStyle w:val="Quotation"/>
            <w:bCs/>
            <w:color w:val="000000"/>
            <w:rPrChange w:id="1793" w:author="JRCAFE(TM) Diskless" w:date="2019-11-18T13:50:00Z">
              <w:rPr>
                <w:rStyle w:val="Quotation"/>
                <w:bCs/>
                <w:color w:val="000000"/>
              </w:rPr>
            </w:rPrChange>
          </w:rPr>
          <w:delText xml:space="preserve"> from </w:delText>
        </w:r>
        <w:r w:rsidRPr="001133EF" w:rsidDel="005A5D9E">
          <w:rPr>
            <w:rPrChange w:id="1794" w:author="JRCAFE(TM) Diskless" w:date="2019-11-18T13:50:00Z">
              <w:rPr>
                <w:i w:val="0"/>
              </w:rPr>
            </w:rPrChange>
          </w:rPr>
          <w:fldChar w:fldCharType="begin"/>
        </w:r>
        <w:r w:rsidR="001B67A6" w:rsidRPr="001133EF" w:rsidDel="005A5D9E">
          <w:rPr>
            <w:rPrChange w:id="1795" w:author="JRCAFE(TM) Diskless" w:date="2019-11-18T13:50:00Z">
              <w:rPr/>
            </w:rPrChange>
          </w:rPr>
          <w:delInstrText xml:space="preserve"> HYPERLINK "https://www.stouchlighting.com/blog/all-about-led-lighting-what-does-led-stand-for" \h </w:delInstrText>
        </w:r>
        <w:r w:rsidRPr="001133EF" w:rsidDel="005A5D9E">
          <w:rPr>
            <w:rPrChange w:id="1796" w:author="JRCAFE(TM) Diskless" w:date="2019-11-18T13:50:00Z">
              <w:rPr>
                <w:i w:val="0"/>
              </w:rPr>
            </w:rPrChange>
          </w:rPr>
          <w:fldChar w:fldCharType="separate"/>
        </w:r>
        <w:r w:rsidR="00872851" w:rsidRPr="001133EF" w:rsidDel="005A5D9E">
          <w:rPr>
            <w:rStyle w:val="Quotation"/>
            <w:bCs/>
            <w:color w:val="000000"/>
            <w:rPrChange w:id="1797" w:author="JRCAFE(TM) Diskless" w:date="2019-11-18T13:50:00Z">
              <w:rPr>
                <w:rStyle w:val="Quotation"/>
                <w:bCs/>
                <w:color w:val="000000"/>
              </w:rPr>
            </w:rPrChange>
          </w:rPr>
          <w:delText>https://www.stouchlighting.com/blog/all-about-led-lighting-what-does-led-stand-for</w:delText>
        </w:r>
        <w:r w:rsidRPr="001133EF" w:rsidDel="005A5D9E">
          <w:rPr>
            <w:rStyle w:val="Quotation"/>
            <w:bCs/>
            <w:color w:val="000000"/>
            <w:rPrChange w:id="1798" w:author="JRCAFE(TM) Diskless" w:date="2019-11-18T13:50:00Z">
              <w:rPr>
                <w:rStyle w:val="Quotation"/>
                <w:bCs/>
                <w:color w:val="000000"/>
              </w:rPr>
            </w:rPrChange>
          </w:rPr>
          <w:fldChar w:fldCharType="end"/>
        </w:r>
      </w:del>
    </w:p>
    <w:p w:rsidR="00000000" w:rsidRPr="001133EF" w:rsidRDefault="00E165C6">
      <w:pPr>
        <w:jc w:val="both"/>
        <w:rPr>
          <w:del w:id="1799" w:author="Gaaaab" w:date="2019-07-24T00:48:00Z"/>
          <w:rStyle w:val="Quotation"/>
          <w:b w:val="0"/>
          <w:color w:val="000000"/>
          <w:szCs w:val="24"/>
          <w:rPrChange w:id="1800" w:author="JRCAFE(TM) Diskless" w:date="2019-11-18T13:50:00Z">
            <w:rPr>
              <w:del w:id="1801" w:author="Gaaaab" w:date="2019-07-24T00:48:00Z"/>
              <w:rStyle w:val="Quotation"/>
              <w:rFonts w:ascii="Times New Roman" w:hAnsi="Times New Roman"/>
              <w:b/>
              <w:color w:val="000000"/>
              <w:sz w:val="24"/>
              <w:szCs w:val="24"/>
              <w:lang w:val="en-PH"/>
            </w:rPr>
          </w:rPrChange>
        </w:rPr>
        <w:pPrChange w:id="1802" w:author="Gaaaab" w:date="2019-07-24T00:48:00Z">
          <w:pPr>
            <w:pStyle w:val="BodyText"/>
            <w:widowControl w:val="0"/>
            <w:spacing w:line="360" w:lineRule="auto"/>
            <w:ind w:right="60"/>
            <w:jc w:val="both"/>
          </w:pPr>
        </w:pPrChange>
      </w:pPr>
    </w:p>
    <w:p w:rsidR="00000000" w:rsidRPr="001133EF" w:rsidRDefault="00557903">
      <w:pPr>
        <w:jc w:val="both"/>
        <w:rPr>
          <w:del w:id="1803" w:author="Gaaaab" w:date="2019-07-24T00:48:00Z"/>
          <w:rPrChange w:id="1804" w:author="JRCAFE(TM) Diskless" w:date="2019-11-18T13:50:00Z">
            <w:rPr>
              <w:del w:id="1805" w:author="Gaaaab" w:date="2019-07-24T00:48:00Z"/>
            </w:rPr>
          </w:rPrChange>
        </w:rPr>
        <w:pPrChange w:id="1806" w:author="Gaaaab" w:date="2019-07-24T00:48:00Z">
          <w:pPr>
            <w:pStyle w:val="Heading3"/>
            <w:widowControl w:val="0"/>
            <w:ind w:right="60"/>
          </w:pPr>
        </w:pPrChange>
      </w:pPr>
      <w:del w:id="1807" w:author="Gaaaab" w:date="2019-07-24T00:48:00Z">
        <w:r w:rsidRPr="001133EF" w:rsidDel="005A5D9E">
          <w:fldChar w:fldCharType="begin"/>
        </w:r>
        <w:r w:rsidR="001B67A6" w:rsidRPr="001133EF" w:rsidDel="005A5D9E">
          <w:rPr>
            <w:rPrChange w:id="1808" w:author="JRCAFE(TM) Diskless" w:date="2019-11-18T13:50:00Z">
              <w:rPr/>
            </w:rPrChange>
          </w:rPr>
          <w:delInstrText xml:space="preserve"> HYPERLINK "https://www.new-wave-concepts.com/ed/wizard.html" \h </w:delInstrText>
        </w:r>
        <w:r w:rsidRPr="001133EF" w:rsidDel="005A5D9E">
          <w:rPr>
            <w:rPrChange w:id="1809" w:author="JRCAFE(TM) Diskless" w:date="2019-11-18T13:50:00Z">
              <w:rPr>
                <w:i w:val="0"/>
              </w:rPr>
            </w:rPrChange>
          </w:rPr>
          <w:fldChar w:fldCharType="separate"/>
        </w:r>
        <w:r w:rsidR="00872851" w:rsidRPr="001133EF" w:rsidDel="005A5D9E">
          <w:rPr>
            <w:rStyle w:val="Quotation"/>
            <w:bCs/>
            <w:color w:val="000000"/>
            <w:rPrChange w:id="1810" w:author="JRCAFE(TM) Diskless" w:date="2019-11-18T13:50:00Z">
              <w:rPr>
                <w:rStyle w:val="Quotation"/>
                <w:bCs/>
                <w:color w:val="000000"/>
              </w:rPr>
            </w:rPrChange>
          </w:rPr>
          <w:delText>PCB Wizard 3 - Products - New Wave Concepts Limited</w:delText>
        </w:r>
        <w:r w:rsidRPr="001133EF" w:rsidDel="005A5D9E">
          <w:rPr>
            <w:rStyle w:val="Quotation"/>
            <w:bCs/>
            <w:color w:val="000000"/>
            <w:rPrChange w:id="1811" w:author="JRCAFE(TM) Diskless" w:date="2019-11-18T13:50:00Z">
              <w:rPr>
                <w:rStyle w:val="Quotation"/>
                <w:bCs/>
                <w:color w:val="000000"/>
              </w:rPr>
            </w:rPrChange>
          </w:rPr>
          <w:fldChar w:fldCharType="end"/>
        </w:r>
        <w:r w:rsidR="00872851" w:rsidRPr="001133EF" w:rsidDel="005A5D9E">
          <w:rPr>
            <w:rStyle w:val="Quotation"/>
            <w:bCs/>
            <w:color w:val="000000"/>
            <w:rPrChange w:id="1812" w:author="JRCAFE(TM) Diskless" w:date="2019-11-18T13:50:00Z">
              <w:rPr>
                <w:rStyle w:val="Quotation"/>
                <w:bCs/>
                <w:color w:val="000000"/>
              </w:rPr>
            </w:rPrChange>
          </w:rPr>
          <w:delText xml:space="preserve"> from </w:delText>
        </w:r>
        <w:r w:rsidRPr="001133EF" w:rsidDel="005A5D9E">
          <w:rPr>
            <w:rPrChange w:id="1813" w:author="JRCAFE(TM) Diskless" w:date="2019-11-18T13:50:00Z">
              <w:rPr>
                <w:i w:val="0"/>
              </w:rPr>
            </w:rPrChange>
          </w:rPr>
          <w:fldChar w:fldCharType="begin"/>
        </w:r>
        <w:r w:rsidR="001B67A6" w:rsidRPr="001133EF" w:rsidDel="005A5D9E">
          <w:rPr>
            <w:rPrChange w:id="1814" w:author="JRCAFE(TM) Diskless" w:date="2019-11-18T13:50:00Z">
              <w:rPr/>
            </w:rPrChange>
          </w:rPr>
          <w:delInstrText xml:space="preserve"> HYPERLINK "https://www.new-wave-concepts.com/ed/wizard.html" \h </w:delInstrText>
        </w:r>
        <w:r w:rsidRPr="001133EF" w:rsidDel="005A5D9E">
          <w:rPr>
            <w:rPrChange w:id="1815" w:author="JRCAFE(TM) Diskless" w:date="2019-11-18T13:50:00Z">
              <w:rPr>
                <w:i w:val="0"/>
              </w:rPr>
            </w:rPrChange>
          </w:rPr>
          <w:fldChar w:fldCharType="separate"/>
        </w:r>
        <w:r w:rsidR="00872851" w:rsidRPr="001133EF" w:rsidDel="005A5D9E">
          <w:rPr>
            <w:rStyle w:val="Quotation"/>
            <w:bCs/>
            <w:color w:val="000000"/>
            <w:rPrChange w:id="1816" w:author="JRCAFE(TM) Diskless" w:date="2019-11-18T13:50:00Z">
              <w:rPr>
                <w:rStyle w:val="Quotation"/>
                <w:bCs/>
                <w:color w:val="000000"/>
              </w:rPr>
            </w:rPrChange>
          </w:rPr>
          <w:delText>https://www.new-wave-concepts.com/ed/wizard.html</w:delText>
        </w:r>
        <w:r w:rsidRPr="001133EF" w:rsidDel="005A5D9E">
          <w:rPr>
            <w:rStyle w:val="Quotation"/>
            <w:bCs/>
            <w:color w:val="000000"/>
            <w:rPrChange w:id="1817" w:author="JRCAFE(TM) Diskless" w:date="2019-11-18T13:50:00Z">
              <w:rPr>
                <w:rStyle w:val="Quotation"/>
                <w:bCs/>
                <w:color w:val="000000"/>
              </w:rPr>
            </w:rPrChange>
          </w:rPr>
          <w:fldChar w:fldCharType="end"/>
        </w:r>
      </w:del>
    </w:p>
    <w:p w:rsidR="00000000" w:rsidRPr="001133EF" w:rsidRDefault="00E165C6">
      <w:pPr>
        <w:jc w:val="both"/>
        <w:rPr>
          <w:del w:id="1818" w:author="Gaaaab" w:date="2019-07-24T00:48:00Z"/>
          <w:rStyle w:val="Quotation"/>
          <w:b w:val="0"/>
          <w:color w:val="000000"/>
          <w:szCs w:val="24"/>
          <w:rPrChange w:id="1819" w:author="JRCAFE(TM) Diskless" w:date="2019-11-18T13:50:00Z">
            <w:rPr>
              <w:del w:id="1820" w:author="Gaaaab" w:date="2019-07-24T00:48:00Z"/>
              <w:rStyle w:val="Quotation"/>
              <w:rFonts w:ascii="Times New Roman" w:hAnsi="Times New Roman"/>
              <w:b/>
              <w:color w:val="000000"/>
              <w:sz w:val="24"/>
              <w:szCs w:val="24"/>
              <w:lang w:val="en-PH"/>
            </w:rPr>
          </w:rPrChange>
        </w:rPr>
        <w:pPrChange w:id="1821" w:author="Gaaaab" w:date="2019-07-24T00:48:00Z">
          <w:pPr>
            <w:pStyle w:val="BodyText"/>
            <w:widowControl w:val="0"/>
            <w:spacing w:line="360" w:lineRule="auto"/>
            <w:ind w:right="60"/>
            <w:jc w:val="both"/>
          </w:pPr>
        </w:pPrChange>
      </w:pPr>
    </w:p>
    <w:p w:rsidR="00000000" w:rsidRPr="001133EF" w:rsidRDefault="00557903">
      <w:pPr>
        <w:jc w:val="both"/>
        <w:rPr>
          <w:del w:id="1822" w:author="Gaaaab" w:date="2019-07-24T00:48:00Z"/>
          <w:rPrChange w:id="1823" w:author="JRCAFE(TM) Diskless" w:date="2019-11-18T13:50:00Z">
            <w:rPr>
              <w:del w:id="1824" w:author="Gaaaab" w:date="2019-07-24T00:48:00Z"/>
            </w:rPr>
          </w:rPrChange>
        </w:rPr>
        <w:pPrChange w:id="1825" w:author="Gaaaab" w:date="2019-07-24T00:48:00Z">
          <w:pPr>
            <w:pStyle w:val="Heading3"/>
            <w:widowControl w:val="0"/>
            <w:ind w:right="60"/>
          </w:pPr>
        </w:pPrChange>
      </w:pPr>
      <w:del w:id="1826" w:author="Gaaaab" w:date="2019-07-24T00:48:00Z">
        <w:r w:rsidRPr="001133EF" w:rsidDel="005A5D9E">
          <w:fldChar w:fldCharType="begin"/>
        </w:r>
        <w:r w:rsidR="001B67A6" w:rsidRPr="001133EF" w:rsidDel="005A5D9E">
          <w:rPr>
            <w:rPrChange w:id="1827" w:author="JRCAFE(TM) Diskless" w:date="2019-11-18T13:50:00Z">
              <w:rPr/>
            </w:rPrChange>
          </w:rPr>
          <w:delInstrText xml:space="preserve"> HYPERLINK "https://alternativeto.net/software/pcb-wizard/" \h </w:delInstrText>
        </w:r>
        <w:r w:rsidRPr="001133EF" w:rsidDel="005A5D9E">
          <w:rPr>
            <w:rPrChange w:id="1828" w:author="JRCAFE(TM) Diskless" w:date="2019-11-18T13:50:00Z">
              <w:rPr>
                <w:i w:val="0"/>
              </w:rPr>
            </w:rPrChange>
          </w:rPr>
          <w:fldChar w:fldCharType="separate"/>
        </w:r>
        <w:r w:rsidR="00872851" w:rsidRPr="001133EF" w:rsidDel="005A5D9E">
          <w:rPr>
            <w:rStyle w:val="Quotation"/>
            <w:bCs/>
            <w:color w:val="000000"/>
            <w:rPrChange w:id="1829" w:author="JRCAFE(TM) Diskless" w:date="2019-11-18T13:50:00Z">
              <w:rPr>
                <w:rStyle w:val="Quotation"/>
                <w:bCs/>
                <w:color w:val="000000"/>
              </w:rPr>
            </w:rPrChange>
          </w:rPr>
          <w:delText>PCB Wizard Alternatives and Similar Software – AlternativeTo.net</w:delText>
        </w:r>
        <w:r w:rsidRPr="001133EF" w:rsidDel="005A5D9E">
          <w:rPr>
            <w:rStyle w:val="Quotation"/>
            <w:bCs/>
            <w:color w:val="000000"/>
            <w:rPrChange w:id="1830" w:author="JRCAFE(TM) Diskless" w:date="2019-11-18T13:50:00Z">
              <w:rPr>
                <w:rStyle w:val="Quotation"/>
                <w:bCs/>
                <w:color w:val="000000"/>
              </w:rPr>
            </w:rPrChange>
          </w:rPr>
          <w:fldChar w:fldCharType="end"/>
        </w:r>
        <w:r w:rsidR="00872851" w:rsidRPr="001133EF" w:rsidDel="005A5D9E">
          <w:rPr>
            <w:rStyle w:val="Quotation"/>
            <w:bCs/>
            <w:color w:val="000000"/>
            <w:rPrChange w:id="1831" w:author="JRCAFE(TM) Diskless" w:date="2019-11-18T13:50:00Z">
              <w:rPr>
                <w:rStyle w:val="Quotation"/>
                <w:bCs/>
                <w:color w:val="000000"/>
              </w:rPr>
            </w:rPrChange>
          </w:rPr>
          <w:delText xml:space="preserve"> from </w:delText>
        </w:r>
        <w:r w:rsidRPr="001133EF" w:rsidDel="005A5D9E">
          <w:rPr>
            <w:rPrChange w:id="1832" w:author="JRCAFE(TM) Diskless" w:date="2019-11-18T13:50:00Z">
              <w:rPr>
                <w:i w:val="0"/>
              </w:rPr>
            </w:rPrChange>
          </w:rPr>
          <w:fldChar w:fldCharType="begin"/>
        </w:r>
        <w:r w:rsidR="001B67A6" w:rsidRPr="001133EF" w:rsidDel="005A5D9E">
          <w:rPr>
            <w:rPrChange w:id="1833" w:author="JRCAFE(TM) Diskless" w:date="2019-11-18T13:50:00Z">
              <w:rPr/>
            </w:rPrChange>
          </w:rPr>
          <w:delInstrText xml:space="preserve"> HYPERLINK "https://alternativeto.net/software/pcb-wizard/" \h </w:delInstrText>
        </w:r>
        <w:r w:rsidRPr="001133EF" w:rsidDel="005A5D9E">
          <w:rPr>
            <w:rPrChange w:id="1834" w:author="JRCAFE(TM) Diskless" w:date="2019-11-18T13:50:00Z">
              <w:rPr>
                <w:i w:val="0"/>
              </w:rPr>
            </w:rPrChange>
          </w:rPr>
          <w:fldChar w:fldCharType="separate"/>
        </w:r>
        <w:r w:rsidR="00872851" w:rsidRPr="001133EF" w:rsidDel="005A5D9E">
          <w:rPr>
            <w:rStyle w:val="Quotation"/>
            <w:bCs/>
            <w:color w:val="000000"/>
            <w:rPrChange w:id="1835" w:author="JRCAFE(TM) Diskless" w:date="2019-11-18T13:50:00Z">
              <w:rPr>
                <w:rStyle w:val="Quotation"/>
                <w:bCs/>
                <w:color w:val="000000"/>
              </w:rPr>
            </w:rPrChange>
          </w:rPr>
          <w:delText>https://alternativeto.net/software/pcb-wizard/</w:delText>
        </w:r>
        <w:r w:rsidRPr="001133EF" w:rsidDel="005A5D9E">
          <w:rPr>
            <w:rStyle w:val="Quotation"/>
            <w:bCs/>
            <w:color w:val="000000"/>
            <w:rPrChange w:id="1836" w:author="JRCAFE(TM) Diskless" w:date="2019-11-18T13:50:00Z">
              <w:rPr>
                <w:rStyle w:val="Quotation"/>
                <w:bCs/>
                <w:color w:val="000000"/>
              </w:rPr>
            </w:rPrChange>
          </w:rPr>
          <w:fldChar w:fldCharType="end"/>
        </w:r>
      </w:del>
    </w:p>
    <w:p w:rsidR="00000000" w:rsidRPr="001133EF" w:rsidRDefault="00E165C6">
      <w:pPr>
        <w:jc w:val="both"/>
        <w:rPr>
          <w:del w:id="1837" w:author="Gaaaab" w:date="2019-07-24T00:48:00Z"/>
          <w:rStyle w:val="Quotation"/>
          <w:b w:val="0"/>
          <w:color w:val="000000"/>
          <w:szCs w:val="24"/>
          <w:rPrChange w:id="1838" w:author="JRCAFE(TM) Diskless" w:date="2019-11-18T13:50:00Z">
            <w:rPr>
              <w:del w:id="1839" w:author="Gaaaab" w:date="2019-07-24T00:48:00Z"/>
              <w:rStyle w:val="Quotation"/>
              <w:rFonts w:ascii="Times New Roman" w:hAnsi="Times New Roman"/>
              <w:b/>
              <w:color w:val="000000"/>
              <w:sz w:val="24"/>
              <w:szCs w:val="24"/>
              <w:lang w:val="en-PH"/>
            </w:rPr>
          </w:rPrChange>
        </w:rPr>
        <w:pPrChange w:id="1840" w:author="Gaaaab" w:date="2019-07-24T00:48:00Z">
          <w:pPr>
            <w:pStyle w:val="BodyText"/>
            <w:widowControl w:val="0"/>
            <w:spacing w:line="360" w:lineRule="auto"/>
            <w:ind w:right="60"/>
            <w:jc w:val="both"/>
          </w:pPr>
        </w:pPrChange>
      </w:pPr>
    </w:p>
    <w:p w:rsidR="00000000" w:rsidRPr="001133EF" w:rsidRDefault="00557903">
      <w:pPr>
        <w:jc w:val="both"/>
        <w:rPr>
          <w:del w:id="1841" w:author="Gaaaab" w:date="2019-07-24T00:48:00Z"/>
          <w:rPrChange w:id="1842" w:author="JRCAFE(TM) Diskless" w:date="2019-11-18T13:50:00Z">
            <w:rPr>
              <w:del w:id="1843" w:author="Gaaaab" w:date="2019-07-24T00:48:00Z"/>
            </w:rPr>
          </w:rPrChange>
        </w:rPr>
        <w:pPrChange w:id="1844" w:author="Gaaaab" w:date="2019-07-24T00:48:00Z">
          <w:pPr>
            <w:pStyle w:val="Heading3"/>
            <w:widowControl w:val="0"/>
            <w:ind w:right="60"/>
          </w:pPr>
        </w:pPrChange>
      </w:pPr>
      <w:del w:id="1845" w:author="Gaaaab" w:date="2019-07-24T00:48:00Z">
        <w:r w:rsidRPr="001133EF" w:rsidDel="005A5D9E">
          <w:fldChar w:fldCharType="begin"/>
        </w:r>
        <w:r w:rsidR="001B67A6" w:rsidRPr="001133EF" w:rsidDel="005A5D9E">
          <w:rPr>
            <w:rPrChange w:id="1846" w:author="JRCAFE(TM) Diskless" w:date="2019-11-18T13:50:00Z">
              <w:rPr/>
            </w:rPrChange>
          </w:rPr>
          <w:delInstrText xml:space="preserve"> HYPERLINK "https://uk.rs-online.com/web/generalDisplay.html?id=solutions/push-button-switches-overview" \h </w:delInstrText>
        </w:r>
        <w:r w:rsidRPr="001133EF" w:rsidDel="005A5D9E">
          <w:rPr>
            <w:rPrChange w:id="1847" w:author="JRCAFE(TM) Diskless" w:date="2019-11-18T13:50:00Z">
              <w:rPr>
                <w:i w:val="0"/>
              </w:rPr>
            </w:rPrChange>
          </w:rPr>
          <w:fldChar w:fldCharType="separate"/>
        </w:r>
        <w:r w:rsidR="00872851" w:rsidRPr="001133EF" w:rsidDel="005A5D9E">
          <w:rPr>
            <w:rStyle w:val="Quotation"/>
            <w:bCs/>
            <w:color w:val="000000"/>
            <w:rPrChange w:id="1848" w:author="JRCAFE(TM) Diskless" w:date="2019-11-18T13:50:00Z">
              <w:rPr>
                <w:rStyle w:val="Quotation"/>
                <w:bCs/>
                <w:color w:val="000000"/>
              </w:rPr>
            </w:rPrChange>
          </w:rPr>
          <w:delText>Push Button | RS Components</w:delText>
        </w:r>
        <w:r w:rsidRPr="001133EF" w:rsidDel="005A5D9E">
          <w:rPr>
            <w:rStyle w:val="Quotation"/>
            <w:bCs/>
            <w:color w:val="000000"/>
            <w:rPrChange w:id="1849" w:author="JRCAFE(TM) Diskless" w:date="2019-11-18T13:50:00Z">
              <w:rPr>
                <w:rStyle w:val="Quotation"/>
                <w:bCs/>
                <w:color w:val="000000"/>
              </w:rPr>
            </w:rPrChange>
          </w:rPr>
          <w:fldChar w:fldCharType="end"/>
        </w:r>
        <w:r w:rsidR="00872851" w:rsidRPr="001133EF" w:rsidDel="005A5D9E">
          <w:rPr>
            <w:rStyle w:val="Quotation"/>
            <w:bCs/>
            <w:color w:val="000000"/>
            <w:rPrChange w:id="1850" w:author="JRCAFE(TM) Diskless" w:date="2019-11-18T13:50:00Z">
              <w:rPr>
                <w:rStyle w:val="Quotation"/>
                <w:bCs/>
                <w:color w:val="000000"/>
              </w:rPr>
            </w:rPrChange>
          </w:rPr>
          <w:delText xml:space="preserve"> from </w:delText>
        </w:r>
        <w:r w:rsidRPr="001133EF" w:rsidDel="005A5D9E">
          <w:rPr>
            <w:rPrChange w:id="1851" w:author="JRCAFE(TM) Diskless" w:date="2019-11-18T13:50:00Z">
              <w:rPr>
                <w:i w:val="0"/>
              </w:rPr>
            </w:rPrChange>
          </w:rPr>
          <w:fldChar w:fldCharType="begin"/>
        </w:r>
        <w:r w:rsidR="001B67A6" w:rsidRPr="001133EF" w:rsidDel="005A5D9E">
          <w:rPr>
            <w:rPrChange w:id="1852" w:author="JRCAFE(TM) Diskless" w:date="2019-11-18T13:50:00Z">
              <w:rPr/>
            </w:rPrChange>
          </w:rPr>
          <w:delInstrText xml:space="preserve"> HYPERLINK "https://uk.rs-online.com/web/generalDisplay.html?id=solutions/push-button-switches" \h </w:delInstrText>
        </w:r>
        <w:r w:rsidRPr="001133EF" w:rsidDel="005A5D9E">
          <w:rPr>
            <w:rPrChange w:id="1853" w:author="JRCAFE(TM) Diskless" w:date="2019-11-18T13:50:00Z">
              <w:rPr>
                <w:i w:val="0"/>
              </w:rPr>
            </w:rPrChange>
          </w:rPr>
          <w:fldChar w:fldCharType="separate"/>
        </w:r>
        <w:r w:rsidR="00872851" w:rsidRPr="001133EF" w:rsidDel="005A5D9E">
          <w:rPr>
            <w:rStyle w:val="Quotation"/>
            <w:bCs/>
            <w:color w:val="000000"/>
            <w:rPrChange w:id="1854" w:author="JRCAFE(TM) Diskless" w:date="2019-11-18T13:50:00Z">
              <w:rPr>
                <w:rStyle w:val="Quotation"/>
                <w:bCs/>
                <w:color w:val="000000"/>
              </w:rPr>
            </w:rPrChange>
          </w:rPr>
          <w:delText>https://uk.rs-online.com/web/generalDisplay.html?id=solutions/push-button-switches</w:delText>
        </w:r>
        <w:r w:rsidRPr="001133EF" w:rsidDel="005A5D9E">
          <w:rPr>
            <w:rStyle w:val="Quotation"/>
            <w:bCs/>
            <w:color w:val="000000"/>
            <w:rPrChange w:id="1855" w:author="JRCAFE(TM) Diskless" w:date="2019-11-18T13:50:00Z">
              <w:rPr>
                <w:rStyle w:val="Quotation"/>
                <w:bCs/>
                <w:color w:val="000000"/>
              </w:rPr>
            </w:rPrChange>
          </w:rPr>
          <w:fldChar w:fldCharType="end"/>
        </w:r>
      </w:del>
    </w:p>
    <w:p w:rsidR="00000000" w:rsidRPr="001133EF" w:rsidRDefault="00E165C6">
      <w:pPr>
        <w:jc w:val="both"/>
        <w:rPr>
          <w:del w:id="1856" w:author="Gaaaab" w:date="2019-07-24T00:48:00Z"/>
          <w:rStyle w:val="Quotation"/>
          <w:b w:val="0"/>
          <w:color w:val="000000"/>
          <w:szCs w:val="24"/>
          <w:rPrChange w:id="1857" w:author="JRCAFE(TM) Diskless" w:date="2019-11-18T13:50:00Z">
            <w:rPr>
              <w:del w:id="1858" w:author="Gaaaab" w:date="2019-07-24T00:48:00Z"/>
              <w:rStyle w:val="Quotation"/>
              <w:rFonts w:ascii="Times New Roman" w:hAnsi="Times New Roman"/>
              <w:b/>
              <w:color w:val="000000"/>
              <w:sz w:val="24"/>
              <w:szCs w:val="24"/>
              <w:lang w:val="en-PH"/>
            </w:rPr>
          </w:rPrChange>
        </w:rPr>
        <w:pPrChange w:id="1859" w:author="Gaaaab" w:date="2019-07-24T00:48:00Z">
          <w:pPr>
            <w:pStyle w:val="BodyText"/>
            <w:widowControl w:val="0"/>
            <w:spacing w:line="360" w:lineRule="auto"/>
            <w:ind w:right="60"/>
            <w:jc w:val="both"/>
          </w:pPr>
        </w:pPrChange>
      </w:pPr>
    </w:p>
    <w:p w:rsidR="00000000" w:rsidRPr="001133EF" w:rsidRDefault="00557903">
      <w:pPr>
        <w:jc w:val="both"/>
        <w:rPr>
          <w:del w:id="1860" w:author="Gaaaab" w:date="2019-07-24T00:48:00Z"/>
          <w:rPrChange w:id="1861" w:author="JRCAFE(TM) Diskless" w:date="2019-11-18T13:50:00Z">
            <w:rPr>
              <w:del w:id="1862" w:author="Gaaaab" w:date="2019-07-24T00:48:00Z"/>
            </w:rPr>
          </w:rPrChange>
        </w:rPr>
        <w:pPrChange w:id="1863" w:author="Gaaaab" w:date="2019-07-24T00:48:00Z">
          <w:pPr>
            <w:pStyle w:val="Heading3"/>
            <w:widowControl w:val="0"/>
            <w:ind w:right="60"/>
          </w:pPr>
        </w:pPrChange>
      </w:pPr>
      <w:del w:id="1864" w:author="Gaaaab" w:date="2019-07-24T00:48:00Z">
        <w:r w:rsidRPr="001133EF" w:rsidDel="005A5D9E">
          <w:fldChar w:fldCharType="begin"/>
        </w:r>
        <w:r w:rsidR="001B67A6" w:rsidRPr="001133EF" w:rsidDel="005A5D9E">
          <w:rPr>
            <w:rPrChange w:id="1865" w:author="JRCAFE(TM) Diskless" w:date="2019-11-18T13:50:00Z">
              <w:rPr/>
            </w:rPrChange>
          </w:rPr>
          <w:delInstrText xml:space="preserve"> HYPERLINK "https://www.merriam-webster.com/dictionary/push-button" \h </w:delInstrText>
        </w:r>
        <w:r w:rsidRPr="001133EF" w:rsidDel="005A5D9E">
          <w:rPr>
            <w:rPrChange w:id="1866" w:author="JRCAFE(TM) Diskless" w:date="2019-11-18T13:50:00Z">
              <w:rPr>
                <w:i w:val="0"/>
              </w:rPr>
            </w:rPrChange>
          </w:rPr>
          <w:fldChar w:fldCharType="separate"/>
        </w:r>
        <w:r w:rsidR="00872851" w:rsidRPr="001133EF" w:rsidDel="005A5D9E">
          <w:rPr>
            <w:rStyle w:val="Quotation"/>
            <w:bCs/>
            <w:color w:val="000000"/>
            <w:rPrChange w:id="1867" w:author="JRCAFE(TM) Diskless" w:date="2019-11-18T13:50:00Z">
              <w:rPr>
                <w:rStyle w:val="Quotation"/>
                <w:bCs/>
                <w:color w:val="000000"/>
              </w:rPr>
            </w:rPrChange>
          </w:rPr>
          <w:delText>Push-button | Definition of Push-button by Merriam-Webster</w:delText>
        </w:r>
        <w:r w:rsidRPr="001133EF" w:rsidDel="005A5D9E">
          <w:rPr>
            <w:rStyle w:val="Quotation"/>
            <w:bCs/>
            <w:color w:val="000000"/>
            <w:rPrChange w:id="1868" w:author="JRCAFE(TM) Diskless" w:date="2019-11-18T13:50:00Z">
              <w:rPr>
                <w:rStyle w:val="Quotation"/>
                <w:bCs/>
                <w:color w:val="000000"/>
              </w:rPr>
            </w:rPrChange>
          </w:rPr>
          <w:fldChar w:fldCharType="end"/>
        </w:r>
        <w:r w:rsidR="00872851" w:rsidRPr="001133EF" w:rsidDel="005A5D9E">
          <w:rPr>
            <w:rStyle w:val="Quotation"/>
            <w:bCs/>
            <w:color w:val="000000"/>
            <w:rPrChange w:id="1869" w:author="JRCAFE(TM) Diskless" w:date="2019-11-18T13:50:00Z">
              <w:rPr>
                <w:rStyle w:val="Quotation"/>
                <w:bCs/>
                <w:color w:val="000000"/>
              </w:rPr>
            </w:rPrChange>
          </w:rPr>
          <w:delText xml:space="preserve"> from </w:delText>
        </w:r>
        <w:r w:rsidRPr="001133EF" w:rsidDel="005A5D9E">
          <w:rPr>
            <w:rPrChange w:id="1870" w:author="JRCAFE(TM) Diskless" w:date="2019-11-18T13:50:00Z">
              <w:rPr>
                <w:i w:val="0"/>
              </w:rPr>
            </w:rPrChange>
          </w:rPr>
          <w:fldChar w:fldCharType="begin"/>
        </w:r>
        <w:r w:rsidR="001B67A6" w:rsidRPr="001133EF" w:rsidDel="005A5D9E">
          <w:rPr>
            <w:rPrChange w:id="1871" w:author="JRCAFE(TM) Diskless" w:date="2019-11-18T13:50:00Z">
              <w:rPr/>
            </w:rPrChange>
          </w:rPr>
          <w:delInstrText xml:space="preserve"> HYPERLINK "https://www.merriam-webster.com/dictionary/push-button" \h </w:delInstrText>
        </w:r>
        <w:r w:rsidRPr="001133EF" w:rsidDel="005A5D9E">
          <w:rPr>
            <w:rPrChange w:id="1872" w:author="JRCAFE(TM) Diskless" w:date="2019-11-18T13:50:00Z">
              <w:rPr>
                <w:i w:val="0"/>
              </w:rPr>
            </w:rPrChange>
          </w:rPr>
          <w:fldChar w:fldCharType="separate"/>
        </w:r>
        <w:r w:rsidR="00872851" w:rsidRPr="001133EF" w:rsidDel="005A5D9E">
          <w:rPr>
            <w:rStyle w:val="Quotation"/>
            <w:bCs/>
            <w:color w:val="000000"/>
            <w:rPrChange w:id="1873" w:author="JRCAFE(TM) Diskless" w:date="2019-11-18T13:50:00Z">
              <w:rPr>
                <w:rStyle w:val="Quotation"/>
                <w:bCs/>
                <w:color w:val="000000"/>
              </w:rPr>
            </w:rPrChange>
          </w:rPr>
          <w:delText>https://www.merriam-webster.com/dictionary/push-button</w:delText>
        </w:r>
        <w:r w:rsidRPr="001133EF" w:rsidDel="005A5D9E">
          <w:rPr>
            <w:rStyle w:val="Quotation"/>
            <w:bCs/>
            <w:color w:val="000000"/>
            <w:rPrChange w:id="1874" w:author="JRCAFE(TM) Diskless" w:date="2019-11-18T13:50:00Z">
              <w:rPr>
                <w:rStyle w:val="Quotation"/>
                <w:bCs/>
                <w:color w:val="000000"/>
              </w:rPr>
            </w:rPrChange>
          </w:rPr>
          <w:fldChar w:fldCharType="end"/>
        </w:r>
      </w:del>
    </w:p>
    <w:p w:rsidR="00000000" w:rsidRPr="001133EF" w:rsidRDefault="00E165C6">
      <w:pPr>
        <w:jc w:val="both"/>
        <w:rPr>
          <w:del w:id="1875" w:author="Gaaaab" w:date="2019-07-24T00:48:00Z"/>
          <w:rStyle w:val="Quotation"/>
          <w:b w:val="0"/>
          <w:color w:val="000000"/>
          <w:szCs w:val="24"/>
          <w:rPrChange w:id="1876" w:author="JRCAFE(TM) Diskless" w:date="2019-11-18T13:50:00Z">
            <w:rPr>
              <w:del w:id="1877" w:author="Gaaaab" w:date="2019-07-24T00:48:00Z"/>
              <w:rStyle w:val="Quotation"/>
              <w:rFonts w:ascii="Times New Roman" w:hAnsi="Times New Roman"/>
              <w:b/>
              <w:color w:val="000000"/>
              <w:sz w:val="24"/>
              <w:szCs w:val="24"/>
              <w:lang w:val="en-PH"/>
            </w:rPr>
          </w:rPrChange>
        </w:rPr>
        <w:pPrChange w:id="1878" w:author="Gaaaab" w:date="2019-07-24T00:48:00Z">
          <w:pPr>
            <w:pStyle w:val="BodyText"/>
            <w:widowControl w:val="0"/>
            <w:spacing w:line="360" w:lineRule="auto"/>
            <w:ind w:right="60"/>
            <w:jc w:val="both"/>
          </w:pPr>
        </w:pPrChange>
      </w:pPr>
    </w:p>
    <w:p w:rsidR="00000000" w:rsidRPr="001133EF" w:rsidRDefault="00557903">
      <w:pPr>
        <w:jc w:val="both"/>
        <w:rPr>
          <w:del w:id="1879" w:author="Gaaaab" w:date="2019-07-24T00:48:00Z"/>
          <w:rPrChange w:id="1880" w:author="JRCAFE(TM) Diskless" w:date="2019-11-18T13:50:00Z">
            <w:rPr>
              <w:del w:id="1881" w:author="Gaaaab" w:date="2019-07-24T00:48:00Z"/>
            </w:rPr>
          </w:rPrChange>
        </w:rPr>
        <w:pPrChange w:id="1882" w:author="Gaaaab" w:date="2019-07-24T00:48:00Z">
          <w:pPr>
            <w:pStyle w:val="Heading3"/>
            <w:widowControl w:val="0"/>
            <w:ind w:right="60"/>
          </w:pPr>
        </w:pPrChange>
      </w:pPr>
      <w:del w:id="1883" w:author="Gaaaab" w:date="2019-07-24T00:48:00Z">
        <w:r w:rsidRPr="001133EF" w:rsidDel="005A5D9E">
          <w:fldChar w:fldCharType="begin"/>
        </w:r>
        <w:r w:rsidR="001B67A6" w:rsidRPr="001133EF" w:rsidDel="005A5D9E">
          <w:rPr>
            <w:rPrChange w:id="1884" w:author="JRCAFE(TM) Diskless" w:date="2019-11-18T13:50:00Z">
              <w:rPr/>
            </w:rPrChange>
          </w:rPr>
          <w:delInstrText xml:space="preserve"> HYPERLINK "https://5.imimg.com/data5/VQ/DC/MY-1833510/lm393-motor-speed-measuring-sensor-module-for-arduino.pdf" \h </w:delInstrText>
        </w:r>
        <w:r w:rsidRPr="001133EF" w:rsidDel="005A5D9E">
          <w:rPr>
            <w:rPrChange w:id="1885" w:author="JRCAFE(TM) Diskless" w:date="2019-11-18T13:50:00Z">
              <w:rPr>
                <w:i w:val="0"/>
              </w:rPr>
            </w:rPrChange>
          </w:rPr>
          <w:fldChar w:fldCharType="separate"/>
        </w:r>
        <w:r w:rsidR="00872851" w:rsidRPr="001133EF" w:rsidDel="005A5D9E">
          <w:rPr>
            <w:rStyle w:val="Quotation"/>
            <w:bCs/>
            <w:color w:val="000000"/>
            <w:rPrChange w:id="1886" w:author="JRCAFE(TM) Diskless" w:date="2019-11-18T13:50:00Z">
              <w:rPr>
                <w:rStyle w:val="Quotation"/>
                <w:bCs/>
                <w:color w:val="000000"/>
              </w:rPr>
            </w:rPrChange>
          </w:rPr>
          <w:delText>Lm393 Motor Speed Measuring Sensor Module For Arduino</w:delText>
        </w:r>
        <w:r w:rsidRPr="001133EF" w:rsidDel="005A5D9E">
          <w:rPr>
            <w:rStyle w:val="Quotation"/>
            <w:bCs/>
            <w:color w:val="000000"/>
            <w:rPrChange w:id="1887" w:author="JRCAFE(TM) Diskless" w:date="2019-11-18T13:50:00Z">
              <w:rPr>
                <w:rStyle w:val="Quotation"/>
                <w:bCs/>
                <w:color w:val="000000"/>
              </w:rPr>
            </w:rPrChange>
          </w:rPr>
          <w:fldChar w:fldCharType="end"/>
        </w:r>
        <w:r w:rsidR="00872851" w:rsidRPr="001133EF" w:rsidDel="005A5D9E">
          <w:rPr>
            <w:rStyle w:val="Quotation"/>
            <w:bCs/>
            <w:color w:val="000000"/>
            <w:rPrChange w:id="1888" w:author="JRCAFE(TM) Diskless" w:date="2019-11-18T13:50:00Z">
              <w:rPr>
                <w:rStyle w:val="Quotation"/>
                <w:bCs/>
                <w:color w:val="000000"/>
              </w:rPr>
            </w:rPrChange>
          </w:rPr>
          <w:delText xml:space="preserve"> from </w:delText>
        </w:r>
        <w:r w:rsidRPr="001133EF" w:rsidDel="005A5D9E">
          <w:rPr>
            <w:rPrChange w:id="1889" w:author="JRCAFE(TM) Diskless" w:date="2019-11-18T13:50:00Z">
              <w:rPr>
                <w:i w:val="0"/>
              </w:rPr>
            </w:rPrChange>
          </w:rPr>
          <w:fldChar w:fldCharType="begin"/>
        </w:r>
        <w:r w:rsidR="001B67A6" w:rsidRPr="001133EF" w:rsidDel="005A5D9E">
          <w:rPr>
            <w:rPrChange w:id="1890" w:author="JRCAFE(TM) Diskless" w:date="2019-11-18T13:50:00Z">
              <w:rPr/>
            </w:rPrChange>
          </w:rPr>
          <w:delInstrText xml:space="preserve"> HYPERLINK "https://5.imimg.com/data5/VQ/DC/MY-1833510/lm393-motor-speed-measuring-sensor-module-for-arduino.pdf" \h </w:delInstrText>
        </w:r>
        <w:r w:rsidRPr="001133EF" w:rsidDel="005A5D9E">
          <w:rPr>
            <w:rPrChange w:id="1891" w:author="JRCAFE(TM) Diskless" w:date="2019-11-18T13:50:00Z">
              <w:rPr>
                <w:i w:val="0"/>
              </w:rPr>
            </w:rPrChange>
          </w:rPr>
          <w:fldChar w:fldCharType="separate"/>
        </w:r>
        <w:r w:rsidR="00872851" w:rsidRPr="001133EF" w:rsidDel="005A5D9E">
          <w:rPr>
            <w:rStyle w:val="Quotation"/>
            <w:bCs/>
            <w:color w:val="000000"/>
            <w:rPrChange w:id="1892" w:author="JRCAFE(TM) Diskless" w:date="2019-11-18T13:50:00Z">
              <w:rPr>
                <w:rStyle w:val="Quotation"/>
                <w:bCs/>
                <w:color w:val="000000"/>
              </w:rPr>
            </w:rPrChange>
          </w:rPr>
          <w:delText>https://5.imimg.com/.../lm393-motor-speed-measuring-sensor-module-for-arduino.pd</w:delText>
        </w:r>
        <w:r w:rsidRPr="001133EF" w:rsidDel="005A5D9E">
          <w:rPr>
            <w:rStyle w:val="Quotation"/>
            <w:bCs/>
            <w:color w:val="000000"/>
            <w:rPrChange w:id="1893" w:author="JRCAFE(TM) Diskless" w:date="2019-11-18T13:50:00Z">
              <w:rPr>
                <w:rStyle w:val="Quotation"/>
                <w:bCs/>
                <w:color w:val="000000"/>
              </w:rPr>
            </w:rPrChange>
          </w:rPr>
          <w:fldChar w:fldCharType="end"/>
        </w:r>
        <w:r w:rsidR="00872851" w:rsidRPr="001133EF" w:rsidDel="005A5D9E">
          <w:rPr>
            <w:rStyle w:val="Quotation"/>
            <w:bCs/>
            <w:color w:val="000000"/>
            <w:rPrChange w:id="1894" w:author="JRCAFE(TM) Diskless" w:date="2019-11-18T13:50:00Z">
              <w:rPr>
                <w:rStyle w:val="Quotation"/>
                <w:bCs/>
                <w:color w:val="000000"/>
              </w:rPr>
            </w:rPrChange>
          </w:rPr>
          <w:delText>f</w:delText>
        </w:r>
      </w:del>
    </w:p>
    <w:p w:rsidR="00000000" w:rsidRPr="001133EF" w:rsidRDefault="00E165C6">
      <w:pPr>
        <w:jc w:val="both"/>
        <w:rPr>
          <w:del w:id="1895" w:author="Gaaaab" w:date="2019-07-24T00:48:00Z"/>
          <w:rStyle w:val="Quotation"/>
          <w:b w:val="0"/>
          <w:color w:val="000000"/>
          <w:szCs w:val="24"/>
          <w:rPrChange w:id="1896" w:author="JRCAFE(TM) Diskless" w:date="2019-11-18T13:50:00Z">
            <w:rPr>
              <w:del w:id="1897" w:author="Gaaaab" w:date="2019-07-24T00:48:00Z"/>
              <w:rStyle w:val="Quotation"/>
              <w:rFonts w:ascii="Times New Roman" w:hAnsi="Times New Roman"/>
              <w:b/>
              <w:color w:val="000000"/>
              <w:sz w:val="24"/>
              <w:szCs w:val="24"/>
              <w:lang w:val="en-PH"/>
            </w:rPr>
          </w:rPrChange>
        </w:rPr>
        <w:pPrChange w:id="1898" w:author="Gaaaab" w:date="2019-07-24T00:48:00Z">
          <w:pPr>
            <w:pStyle w:val="BodyText"/>
            <w:widowControl w:val="0"/>
            <w:spacing w:line="360" w:lineRule="auto"/>
            <w:ind w:right="60"/>
            <w:jc w:val="both"/>
          </w:pPr>
        </w:pPrChange>
      </w:pPr>
    </w:p>
    <w:p w:rsidR="00000000" w:rsidRPr="001133EF" w:rsidRDefault="00557903">
      <w:pPr>
        <w:jc w:val="both"/>
        <w:rPr>
          <w:del w:id="1899" w:author="Gaaaab" w:date="2019-07-24T00:48:00Z"/>
          <w:rPrChange w:id="1900" w:author="JRCAFE(TM) Diskless" w:date="2019-11-18T13:50:00Z">
            <w:rPr>
              <w:del w:id="1901" w:author="Gaaaab" w:date="2019-07-24T00:48:00Z"/>
            </w:rPr>
          </w:rPrChange>
        </w:rPr>
        <w:pPrChange w:id="1902" w:author="Gaaaab" w:date="2019-07-24T00:48:00Z">
          <w:pPr>
            <w:pStyle w:val="Heading3"/>
            <w:widowControl w:val="0"/>
            <w:ind w:right="60"/>
          </w:pPr>
        </w:pPrChange>
      </w:pPr>
      <w:del w:id="1903" w:author="Gaaaab" w:date="2019-07-24T00:48:00Z">
        <w:r w:rsidRPr="001133EF" w:rsidDel="005A5D9E">
          <w:fldChar w:fldCharType="begin"/>
        </w:r>
        <w:r w:rsidR="001B67A6" w:rsidRPr="001133EF" w:rsidDel="005A5D9E">
          <w:rPr>
            <w:rPrChange w:id="1904" w:author="JRCAFE(TM) Diskless" w:date="2019-11-18T13:50:00Z">
              <w:rPr/>
            </w:rPrChange>
          </w:rPr>
          <w:delInstrText xml:space="preserve"> HYPERLINK "https://www.electronicshub.org/interfacing-lm393-speed-sensor-with-arduino/" \h </w:delInstrText>
        </w:r>
        <w:r w:rsidRPr="001133EF" w:rsidDel="005A5D9E">
          <w:rPr>
            <w:rPrChange w:id="1905" w:author="JRCAFE(TM) Diskless" w:date="2019-11-18T13:50:00Z">
              <w:rPr>
                <w:i w:val="0"/>
              </w:rPr>
            </w:rPrChange>
          </w:rPr>
          <w:fldChar w:fldCharType="separate"/>
        </w:r>
        <w:r w:rsidR="00872851" w:rsidRPr="001133EF" w:rsidDel="005A5D9E">
          <w:rPr>
            <w:rStyle w:val="Quotation"/>
            <w:bCs/>
            <w:color w:val="000000"/>
            <w:rPrChange w:id="1906" w:author="JRCAFE(TM) Diskless" w:date="2019-11-18T13:50:00Z">
              <w:rPr>
                <w:rStyle w:val="Quotation"/>
                <w:bCs/>
                <w:color w:val="000000"/>
              </w:rPr>
            </w:rPrChange>
          </w:rPr>
          <w:delText>How to Interface LM393 Speed Sensor with Arduino? - Electronics Hub</w:delText>
        </w:r>
        <w:r w:rsidRPr="001133EF" w:rsidDel="005A5D9E">
          <w:rPr>
            <w:rStyle w:val="Quotation"/>
            <w:bCs/>
            <w:color w:val="000000"/>
            <w:rPrChange w:id="1907" w:author="JRCAFE(TM) Diskless" w:date="2019-11-18T13:50:00Z">
              <w:rPr>
                <w:rStyle w:val="Quotation"/>
                <w:bCs/>
                <w:color w:val="000000"/>
              </w:rPr>
            </w:rPrChange>
          </w:rPr>
          <w:fldChar w:fldCharType="end"/>
        </w:r>
        <w:r w:rsidR="00872851" w:rsidRPr="001133EF" w:rsidDel="005A5D9E">
          <w:rPr>
            <w:rStyle w:val="Quotation"/>
            <w:bCs/>
            <w:color w:val="000000"/>
            <w:rPrChange w:id="1908" w:author="JRCAFE(TM) Diskless" w:date="2019-11-18T13:50:00Z">
              <w:rPr>
                <w:rStyle w:val="Quotation"/>
                <w:bCs/>
                <w:color w:val="000000"/>
              </w:rPr>
            </w:rPrChange>
          </w:rPr>
          <w:delText xml:space="preserve"> from </w:delText>
        </w:r>
        <w:r w:rsidRPr="001133EF" w:rsidDel="005A5D9E">
          <w:rPr>
            <w:rPrChange w:id="1909" w:author="JRCAFE(TM) Diskless" w:date="2019-11-18T13:50:00Z">
              <w:rPr>
                <w:i w:val="0"/>
              </w:rPr>
            </w:rPrChange>
          </w:rPr>
          <w:fldChar w:fldCharType="begin"/>
        </w:r>
        <w:r w:rsidR="001B67A6" w:rsidRPr="001133EF" w:rsidDel="005A5D9E">
          <w:rPr>
            <w:rPrChange w:id="1910" w:author="JRCAFE(TM) Diskless" w:date="2019-11-18T13:50:00Z">
              <w:rPr/>
            </w:rPrChange>
          </w:rPr>
          <w:delInstrText xml:space="preserve"> HYPERLINK "https://www.electronicshub.org/interfacing-lm393-speed-sensor-with-arduino/" \h </w:delInstrText>
        </w:r>
        <w:r w:rsidRPr="001133EF" w:rsidDel="005A5D9E">
          <w:rPr>
            <w:rPrChange w:id="1911" w:author="JRCAFE(TM) Diskless" w:date="2019-11-18T13:50:00Z">
              <w:rPr>
                <w:i w:val="0"/>
              </w:rPr>
            </w:rPrChange>
          </w:rPr>
          <w:fldChar w:fldCharType="separate"/>
        </w:r>
        <w:r w:rsidR="00872851" w:rsidRPr="001133EF" w:rsidDel="005A5D9E">
          <w:rPr>
            <w:rStyle w:val="Quotation"/>
            <w:bCs/>
            <w:color w:val="000000"/>
            <w:rPrChange w:id="1912" w:author="JRCAFE(TM) Diskless" w:date="2019-11-18T13:50:00Z">
              <w:rPr>
                <w:rStyle w:val="Quotation"/>
                <w:bCs/>
                <w:color w:val="000000"/>
              </w:rPr>
            </w:rPrChange>
          </w:rPr>
          <w:delText>https://www.electronicshub.org › Arduino</w:delText>
        </w:r>
        <w:r w:rsidRPr="001133EF" w:rsidDel="005A5D9E">
          <w:rPr>
            <w:rStyle w:val="Quotation"/>
            <w:bCs/>
            <w:color w:val="000000"/>
            <w:rPrChange w:id="1913" w:author="JRCAFE(TM) Diskless" w:date="2019-11-18T13:50:00Z">
              <w:rPr>
                <w:rStyle w:val="Quotation"/>
                <w:bCs/>
                <w:color w:val="000000"/>
              </w:rPr>
            </w:rPrChange>
          </w:rPr>
          <w:fldChar w:fldCharType="end"/>
        </w:r>
      </w:del>
    </w:p>
    <w:p w:rsidR="00000000" w:rsidRPr="001133EF" w:rsidRDefault="00E165C6">
      <w:pPr>
        <w:jc w:val="both"/>
        <w:rPr>
          <w:del w:id="1914" w:author="Gaaaab" w:date="2019-07-24T00:48:00Z"/>
          <w:rStyle w:val="Quotation"/>
          <w:b w:val="0"/>
          <w:color w:val="000000"/>
          <w:szCs w:val="24"/>
          <w:rPrChange w:id="1915" w:author="JRCAFE(TM) Diskless" w:date="2019-11-18T13:50:00Z">
            <w:rPr>
              <w:del w:id="1916" w:author="Gaaaab" w:date="2019-07-24T00:48:00Z"/>
              <w:rStyle w:val="Quotation"/>
              <w:rFonts w:ascii="Times New Roman" w:hAnsi="Times New Roman"/>
              <w:b/>
              <w:color w:val="000000"/>
              <w:sz w:val="24"/>
              <w:szCs w:val="24"/>
              <w:lang w:val="en-PH"/>
            </w:rPr>
          </w:rPrChange>
        </w:rPr>
        <w:pPrChange w:id="1917" w:author="Gaaaab" w:date="2019-07-24T00:48:00Z">
          <w:pPr>
            <w:pStyle w:val="BodyText"/>
            <w:widowControl w:val="0"/>
            <w:spacing w:line="360" w:lineRule="auto"/>
            <w:ind w:right="60"/>
            <w:jc w:val="both"/>
          </w:pPr>
        </w:pPrChange>
      </w:pPr>
    </w:p>
    <w:p w:rsidR="00000000" w:rsidRPr="001133EF" w:rsidRDefault="00557903">
      <w:pPr>
        <w:jc w:val="both"/>
        <w:rPr>
          <w:del w:id="1918" w:author="Gaaaab" w:date="2019-07-24T00:48:00Z"/>
          <w:rPrChange w:id="1919" w:author="JRCAFE(TM) Diskless" w:date="2019-11-18T13:50:00Z">
            <w:rPr>
              <w:del w:id="1920" w:author="Gaaaab" w:date="2019-07-24T00:48:00Z"/>
            </w:rPr>
          </w:rPrChange>
        </w:rPr>
        <w:pPrChange w:id="1921" w:author="Gaaaab" w:date="2019-07-24T00:48:00Z">
          <w:pPr>
            <w:pStyle w:val="Heading3"/>
            <w:widowControl w:val="0"/>
            <w:ind w:right="60"/>
          </w:pPr>
        </w:pPrChange>
      </w:pPr>
      <w:del w:id="1922" w:author="Gaaaab" w:date="2019-07-24T00:48:00Z">
        <w:r w:rsidRPr="001133EF" w:rsidDel="005A5D9E">
          <w:fldChar w:fldCharType="begin"/>
        </w:r>
        <w:r w:rsidR="001B67A6" w:rsidRPr="001133EF" w:rsidDel="005A5D9E">
          <w:rPr>
            <w:rPrChange w:id="1923" w:author="JRCAFE(TM) Diskless" w:date="2019-11-18T13:50:00Z">
              <w:rPr/>
            </w:rPrChange>
          </w:rPr>
          <w:delInstrText xml:space="preserve"> HYPERLINK "https://www.brainy-bits.com/speed-sensor-with-arduino/" \h </w:delInstrText>
        </w:r>
        <w:r w:rsidRPr="001133EF" w:rsidDel="005A5D9E">
          <w:rPr>
            <w:rPrChange w:id="1924" w:author="JRCAFE(TM) Diskless" w:date="2019-11-18T13:50:00Z">
              <w:rPr>
                <w:i w:val="0"/>
              </w:rPr>
            </w:rPrChange>
          </w:rPr>
          <w:fldChar w:fldCharType="separate"/>
        </w:r>
        <w:r w:rsidR="00872851" w:rsidRPr="001133EF" w:rsidDel="005A5D9E">
          <w:rPr>
            <w:rStyle w:val="Quotation"/>
            <w:bCs/>
            <w:color w:val="000000"/>
            <w:rPrChange w:id="1925" w:author="JRCAFE(TM) Diskless" w:date="2019-11-18T13:50:00Z">
              <w:rPr>
                <w:rStyle w:val="Quotation"/>
                <w:bCs/>
                <w:color w:val="000000"/>
              </w:rPr>
            </w:rPrChange>
          </w:rPr>
          <w:delText>How to use a Speed Sensor with Arduino – Brainy-Bits</w:delText>
        </w:r>
        <w:r w:rsidRPr="001133EF" w:rsidDel="005A5D9E">
          <w:rPr>
            <w:rStyle w:val="Quotation"/>
            <w:bCs/>
            <w:color w:val="000000"/>
            <w:rPrChange w:id="1926" w:author="JRCAFE(TM) Diskless" w:date="2019-11-18T13:50:00Z">
              <w:rPr>
                <w:rStyle w:val="Quotation"/>
                <w:bCs/>
                <w:color w:val="000000"/>
              </w:rPr>
            </w:rPrChange>
          </w:rPr>
          <w:fldChar w:fldCharType="end"/>
        </w:r>
        <w:r w:rsidR="00872851" w:rsidRPr="001133EF" w:rsidDel="005A5D9E">
          <w:rPr>
            <w:rStyle w:val="Quotation"/>
            <w:bCs/>
            <w:color w:val="000000"/>
            <w:rPrChange w:id="1927" w:author="JRCAFE(TM) Diskless" w:date="2019-11-18T13:50:00Z">
              <w:rPr>
                <w:rStyle w:val="Quotation"/>
                <w:bCs/>
                <w:color w:val="000000"/>
              </w:rPr>
            </w:rPrChange>
          </w:rPr>
          <w:delText xml:space="preserve"> from </w:delText>
        </w:r>
        <w:r w:rsidRPr="001133EF" w:rsidDel="005A5D9E">
          <w:rPr>
            <w:rPrChange w:id="1928" w:author="JRCAFE(TM) Diskless" w:date="2019-11-18T13:50:00Z">
              <w:rPr>
                <w:i w:val="0"/>
              </w:rPr>
            </w:rPrChange>
          </w:rPr>
          <w:fldChar w:fldCharType="begin"/>
        </w:r>
        <w:r w:rsidR="001B67A6" w:rsidRPr="001133EF" w:rsidDel="005A5D9E">
          <w:rPr>
            <w:rPrChange w:id="1929" w:author="JRCAFE(TM) Diskless" w:date="2019-11-18T13:50:00Z">
              <w:rPr/>
            </w:rPrChange>
          </w:rPr>
          <w:delInstrText xml:space="preserve"> HYPERLINK "https://www.brainy-bits.com/speed-sensor-with-arduino/" \h </w:delInstrText>
        </w:r>
        <w:r w:rsidRPr="001133EF" w:rsidDel="005A5D9E">
          <w:rPr>
            <w:rPrChange w:id="1930" w:author="JRCAFE(TM) Diskless" w:date="2019-11-18T13:50:00Z">
              <w:rPr>
                <w:i w:val="0"/>
              </w:rPr>
            </w:rPrChange>
          </w:rPr>
          <w:fldChar w:fldCharType="separate"/>
        </w:r>
        <w:r w:rsidR="00872851" w:rsidRPr="001133EF" w:rsidDel="005A5D9E">
          <w:rPr>
            <w:rStyle w:val="Quotation"/>
            <w:bCs/>
            <w:color w:val="000000"/>
            <w:rPrChange w:id="1931" w:author="JRCAFE(TM) Diskless" w:date="2019-11-18T13:50:00Z">
              <w:rPr>
                <w:rStyle w:val="Quotation"/>
                <w:bCs/>
                <w:color w:val="000000"/>
              </w:rPr>
            </w:rPrChange>
          </w:rPr>
          <w:delText>https://www.brainy-bits.com › Tutorials</w:delText>
        </w:r>
        <w:r w:rsidRPr="001133EF" w:rsidDel="005A5D9E">
          <w:rPr>
            <w:rStyle w:val="Quotation"/>
            <w:bCs/>
            <w:color w:val="000000"/>
            <w:rPrChange w:id="1932" w:author="JRCAFE(TM) Diskless" w:date="2019-11-18T13:50:00Z">
              <w:rPr>
                <w:rStyle w:val="Quotation"/>
                <w:bCs/>
                <w:color w:val="000000"/>
              </w:rPr>
            </w:rPrChange>
          </w:rPr>
          <w:fldChar w:fldCharType="end"/>
        </w:r>
      </w:del>
    </w:p>
    <w:p w:rsidR="00000000" w:rsidRPr="001133EF" w:rsidRDefault="00E165C6">
      <w:pPr>
        <w:jc w:val="both"/>
        <w:rPr>
          <w:del w:id="1933" w:author="Gaaaab" w:date="2019-07-24T00:48:00Z"/>
          <w:rStyle w:val="Quotation"/>
          <w:b w:val="0"/>
          <w:color w:val="000000"/>
          <w:szCs w:val="24"/>
          <w:rPrChange w:id="1934" w:author="JRCAFE(TM) Diskless" w:date="2019-11-18T13:50:00Z">
            <w:rPr>
              <w:del w:id="1935" w:author="Gaaaab" w:date="2019-07-24T00:48:00Z"/>
              <w:rStyle w:val="Quotation"/>
              <w:rFonts w:ascii="Times New Roman" w:hAnsi="Times New Roman"/>
              <w:b/>
              <w:color w:val="000000"/>
              <w:sz w:val="24"/>
              <w:szCs w:val="24"/>
              <w:lang w:val="en-PH"/>
            </w:rPr>
          </w:rPrChange>
        </w:rPr>
        <w:pPrChange w:id="1936" w:author="Gaaaab" w:date="2019-07-24T00:48:00Z">
          <w:pPr>
            <w:pStyle w:val="BodyText"/>
            <w:widowControl w:val="0"/>
            <w:spacing w:line="360" w:lineRule="auto"/>
            <w:ind w:right="60"/>
            <w:jc w:val="both"/>
          </w:pPr>
        </w:pPrChange>
      </w:pPr>
    </w:p>
    <w:p w:rsidR="00000000" w:rsidRPr="001133EF" w:rsidRDefault="00557903">
      <w:pPr>
        <w:jc w:val="both"/>
        <w:rPr>
          <w:del w:id="1937" w:author="Gaaaab" w:date="2019-07-24T00:48:00Z"/>
          <w:rPrChange w:id="1938" w:author="JRCAFE(TM) Diskless" w:date="2019-11-18T13:50:00Z">
            <w:rPr>
              <w:del w:id="1939" w:author="Gaaaab" w:date="2019-07-24T00:48:00Z"/>
            </w:rPr>
          </w:rPrChange>
        </w:rPr>
        <w:pPrChange w:id="1940" w:author="Gaaaab" w:date="2019-07-24T00:48:00Z">
          <w:pPr>
            <w:pStyle w:val="Heading3"/>
            <w:widowControl w:val="0"/>
            <w:ind w:right="60"/>
          </w:pPr>
        </w:pPrChange>
      </w:pPr>
      <w:del w:id="1941" w:author="Gaaaab" w:date="2019-07-24T00:48:00Z">
        <w:r w:rsidRPr="001133EF" w:rsidDel="005A5D9E">
          <w:fldChar w:fldCharType="begin"/>
        </w:r>
        <w:r w:rsidR="001B67A6" w:rsidRPr="001133EF" w:rsidDel="005A5D9E">
          <w:rPr>
            <w:rPrChange w:id="1942" w:author="JRCAFE(TM) Diskless" w:date="2019-11-18T13:50:00Z">
              <w:rPr/>
            </w:rPrChange>
          </w:rPr>
          <w:delInstrText xml:space="preserve"> HYPERLINK "https://www.quora.com/How-do-I-measure-the-speed-of-a-DC-motor-using-an-LM393-IR-speed-sensor" \h </w:delInstrText>
        </w:r>
        <w:r w:rsidRPr="001133EF" w:rsidDel="005A5D9E">
          <w:rPr>
            <w:rPrChange w:id="1943" w:author="JRCAFE(TM) Diskless" w:date="2019-11-18T13:50:00Z">
              <w:rPr>
                <w:i w:val="0"/>
              </w:rPr>
            </w:rPrChange>
          </w:rPr>
          <w:fldChar w:fldCharType="separate"/>
        </w:r>
        <w:r w:rsidR="00872851" w:rsidRPr="001133EF" w:rsidDel="005A5D9E">
          <w:rPr>
            <w:rStyle w:val="Quotation"/>
            <w:bCs/>
            <w:color w:val="000000"/>
            <w:rPrChange w:id="1944" w:author="JRCAFE(TM) Diskless" w:date="2019-11-18T13:50:00Z">
              <w:rPr>
                <w:rStyle w:val="Quotation"/>
                <w:bCs/>
                <w:color w:val="000000"/>
              </w:rPr>
            </w:rPrChange>
          </w:rPr>
          <w:delText xml:space="preserve">How to measure the speed of a DC motor using an LM393 IR speed </w:delText>
        </w:r>
        <w:r w:rsidRPr="001133EF" w:rsidDel="005A5D9E">
          <w:rPr>
            <w:rStyle w:val="Quotation"/>
            <w:bCs/>
            <w:color w:val="000000"/>
            <w:rPrChange w:id="1945" w:author="JRCAFE(TM) Diskless" w:date="2019-11-18T13:50:00Z">
              <w:rPr>
                <w:rStyle w:val="Quotation"/>
                <w:bCs/>
                <w:color w:val="000000"/>
              </w:rPr>
            </w:rPrChange>
          </w:rPr>
          <w:fldChar w:fldCharType="end"/>
        </w:r>
        <w:r w:rsidR="00872851" w:rsidRPr="001133EF" w:rsidDel="005A5D9E">
          <w:rPr>
            <w:rStyle w:val="Quotation"/>
            <w:bCs/>
            <w:color w:val="000000"/>
            <w:rPrChange w:id="1946" w:author="JRCAFE(TM) Diskless" w:date="2019-11-18T13:50:00Z">
              <w:rPr>
                <w:rStyle w:val="Quotation"/>
                <w:bCs/>
                <w:color w:val="000000"/>
              </w:rPr>
            </w:rPrChange>
          </w:rPr>
          <w:delText xml:space="preserve">from </w:delText>
        </w:r>
        <w:r w:rsidRPr="001133EF" w:rsidDel="005A5D9E">
          <w:rPr>
            <w:rPrChange w:id="1947" w:author="JRCAFE(TM) Diskless" w:date="2019-11-18T13:50:00Z">
              <w:rPr>
                <w:i w:val="0"/>
              </w:rPr>
            </w:rPrChange>
          </w:rPr>
          <w:fldChar w:fldCharType="begin"/>
        </w:r>
        <w:r w:rsidR="001B67A6" w:rsidRPr="001133EF" w:rsidDel="005A5D9E">
          <w:rPr>
            <w:rPrChange w:id="1948" w:author="JRCAFE(TM) Diskless" w:date="2019-11-18T13:50:00Z">
              <w:rPr/>
            </w:rPrChange>
          </w:rPr>
          <w:delInstrText xml:space="preserve"> HYPERLINK "https://www.quora.com/How-do-I-measure-the-speed-of-a-DC-motor-using-an-LM393" \h </w:delInstrText>
        </w:r>
        <w:r w:rsidRPr="001133EF" w:rsidDel="005A5D9E">
          <w:rPr>
            <w:rPrChange w:id="1949" w:author="JRCAFE(TM) Diskless" w:date="2019-11-18T13:50:00Z">
              <w:rPr>
                <w:i w:val="0"/>
              </w:rPr>
            </w:rPrChange>
          </w:rPr>
          <w:fldChar w:fldCharType="separate"/>
        </w:r>
        <w:r w:rsidR="00872851" w:rsidRPr="001133EF" w:rsidDel="005A5D9E">
          <w:rPr>
            <w:rStyle w:val="Quotation"/>
            <w:bCs/>
            <w:color w:val="000000"/>
            <w:rPrChange w:id="1950" w:author="JRCAFE(TM) Diskless" w:date="2019-11-18T13:50:00Z">
              <w:rPr>
                <w:rStyle w:val="Quotation"/>
                <w:bCs/>
                <w:color w:val="000000"/>
              </w:rPr>
            </w:rPrChange>
          </w:rPr>
          <w:delText>https://www.quora.com/How-do-I-measure-the-speed-of-a-DC-motor-using-an-LM393</w:delText>
        </w:r>
        <w:r w:rsidRPr="001133EF" w:rsidDel="005A5D9E">
          <w:rPr>
            <w:rStyle w:val="Quotation"/>
            <w:bCs/>
            <w:color w:val="000000"/>
            <w:rPrChange w:id="1951" w:author="JRCAFE(TM) Diskless" w:date="2019-11-18T13:50:00Z">
              <w:rPr>
                <w:rStyle w:val="Quotation"/>
                <w:bCs/>
                <w:color w:val="000000"/>
              </w:rPr>
            </w:rPrChange>
          </w:rPr>
          <w:fldChar w:fldCharType="end"/>
        </w:r>
      </w:del>
    </w:p>
    <w:p w:rsidR="00000000" w:rsidRPr="001133EF" w:rsidRDefault="00E165C6">
      <w:pPr>
        <w:jc w:val="both"/>
        <w:rPr>
          <w:del w:id="1952" w:author="Gaaaab" w:date="2019-07-24T00:48:00Z"/>
          <w:rStyle w:val="Quotation"/>
          <w:b w:val="0"/>
          <w:color w:val="000000"/>
          <w:szCs w:val="24"/>
          <w:rPrChange w:id="1953" w:author="JRCAFE(TM) Diskless" w:date="2019-11-18T13:50:00Z">
            <w:rPr>
              <w:del w:id="1954" w:author="Gaaaab" w:date="2019-07-24T00:48:00Z"/>
              <w:rStyle w:val="Quotation"/>
              <w:rFonts w:ascii="Times New Roman" w:hAnsi="Times New Roman"/>
              <w:b/>
              <w:color w:val="000000"/>
              <w:sz w:val="24"/>
              <w:szCs w:val="24"/>
              <w:lang w:val="en-PH"/>
            </w:rPr>
          </w:rPrChange>
        </w:rPr>
        <w:pPrChange w:id="1955" w:author="Gaaaab" w:date="2019-07-24T00:48:00Z">
          <w:pPr>
            <w:pStyle w:val="BodyText"/>
            <w:widowControl w:val="0"/>
            <w:spacing w:line="360" w:lineRule="auto"/>
            <w:ind w:right="60"/>
            <w:jc w:val="both"/>
          </w:pPr>
        </w:pPrChange>
      </w:pPr>
    </w:p>
    <w:p w:rsidR="00000000" w:rsidRPr="001133EF" w:rsidRDefault="00557903">
      <w:pPr>
        <w:jc w:val="both"/>
        <w:rPr>
          <w:del w:id="1956" w:author="Gaaaab" w:date="2019-07-24T00:48:00Z"/>
          <w:rPrChange w:id="1957" w:author="JRCAFE(TM) Diskless" w:date="2019-11-18T13:50:00Z">
            <w:rPr>
              <w:del w:id="1958" w:author="Gaaaab" w:date="2019-07-24T00:48:00Z"/>
            </w:rPr>
          </w:rPrChange>
        </w:rPr>
        <w:pPrChange w:id="1959" w:author="Gaaaab" w:date="2019-07-24T00:48:00Z">
          <w:pPr>
            <w:pStyle w:val="Heading3"/>
            <w:widowControl w:val="0"/>
            <w:ind w:right="60"/>
          </w:pPr>
        </w:pPrChange>
      </w:pPr>
      <w:del w:id="1960" w:author="Gaaaab" w:date="2019-07-24T00:48:00Z">
        <w:r w:rsidRPr="001133EF" w:rsidDel="005A5D9E">
          <w:fldChar w:fldCharType="begin"/>
        </w:r>
        <w:r w:rsidR="001B67A6" w:rsidRPr="001133EF" w:rsidDel="005A5D9E">
          <w:rPr>
            <w:rPrChange w:id="1961" w:author="JRCAFE(TM) Diskless" w:date="2019-11-18T13:50:00Z">
              <w:rPr/>
            </w:rPrChange>
          </w:rPr>
          <w:delInstrText xml:space="preserve"> HYPERLINK "https://www.electronicoscaldas.com/datasheet/ULN2003A-PCB.pdf" \h </w:delInstrText>
        </w:r>
        <w:r w:rsidRPr="001133EF" w:rsidDel="005A5D9E">
          <w:rPr>
            <w:rPrChange w:id="1962" w:author="JRCAFE(TM) Diskless" w:date="2019-11-18T13:50:00Z">
              <w:rPr>
                <w:i w:val="0"/>
              </w:rPr>
            </w:rPrChange>
          </w:rPr>
          <w:fldChar w:fldCharType="separate"/>
        </w:r>
        <w:r w:rsidR="00872851" w:rsidRPr="001133EF" w:rsidDel="005A5D9E">
          <w:rPr>
            <w:rStyle w:val="Quotation"/>
            <w:bCs/>
            <w:color w:val="000000"/>
            <w:rPrChange w:id="1963" w:author="JRCAFE(TM) Diskless" w:date="2019-11-18T13:50:00Z">
              <w:rPr>
                <w:rStyle w:val="Quotation"/>
                <w:bCs/>
                <w:color w:val="000000"/>
              </w:rPr>
            </w:rPrChange>
          </w:rPr>
          <w:delText>ULN2003 Stepper Motor Drivers - Electronicos Caldas</w:delText>
        </w:r>
        <w:r w:rsidRPr="001133EF" w:rsidDel="005A5D9E">
          <w:rPr>
            <w:rStyle w:val="Quotation"/>
            <w:bCs/>
            <w:color w:val="000000"/>
            <w:rPrChange w:id="1964" w:author="JRCAFE(TM) Diskless" w:date="2019-11-18T13:50:00Z">
              <w:rPr>
                <w:rStyle w:val="Quotation"/>
                <w:bCs/>
                <w:color w:val="000000"/>
              </w:rPr>
            </w:rPrChange>
          </w:rPr>
          <w:fldChar w:fldCharType="end"/>
        </w:r>
        <w:r w:rsidR="00872851" w:rsidRPr="001133EF" w:rsidDel="005A5D9E">
          <w:rPr>
            <w:rStyle w:val="Quotation"/>
            <w:bCs/>
            <w:color w:val="000000"/>
            <w:rPrChange w:id="1965" w:author="JRCAFE(TM) Diskless" w:date="2019-11-18T13:50:00Z">
              <w:rPr>
                <w:rStyle w:val="Quotation"/>
                <w:bCs/>
                <w:color w:val="000000"/>
              </w:rPr>
            </w:rPrChange>
          </w:rPr>
          <w:delText xml:space="preserve"> from </w:delText>
        </w:r>
        <w:r w:rsidRPr="001133EF" w:rsidDel="005A5D9E">
          <w:rPr>
            <w:rPrChange w:id="1966" w:author="JRCAFE(TM) Diskless" w:date="2019-11-18T13:50:00Z">
              <w:rPr>
                <w:i w:val="0"/>
              </w:rPr>
            </w:rPrChange>
          </w:rPr>
          <w:fldChar w:fldCharType="begin"/>
        </w:r>
        <w:r w:rsidR="001B67A6" w:rsidRPr="001133EF" w:rsidDel="005A5D9E">
          <w:rPr>
            <w:rPrChange w:id="1967" w:author="JRCAFE(TM) Diskless" w:date="2019-11-18T13:50:00Z">
              <w:rPr/>
            </w:rPrChange>
          </w:rPr>
          <w:delInstrText xml:space="preserve"> HYPERLINK "https://www.electronicoscaldas.com/datasheet/ULN2003A-PCB.pdf" \h </w:delInstrText>
        </w:r>
        <w:r w:rsidRPr="001133EF" w:rsidDel="005A5D9E">
          <w:rPr>
            <w:rPrChange w:id="1968" w:author="JRCAFE(TM) Diskless" w:date="2019-11-18T13:50:00Z">
              <w:rPr>
                <w:i w:val="0"/>
              </w:rPr>
            </w:rPrChange>
          </w:rPr>
          <w:fldChar w:fldCharType="separate"/>
        </w:r>
        <w:r w:rsidR="00872851" w:rsidRPr="001133EF" w:rsidDel="005A5D9E">
          <w:rPr>
            <w:rStyle w:val="Quotation"/>
            <w:bCs/>
            <w:color w:val="000000"/>
            <w:rPrChange w:id="1969" w:author="JRCAFE(TM) Diskless" w:date="2019-11-18T13:50:00Z">
              <w:rPr>
                <w:rStyle w:val="Quotation"/>
                <w:bCs/>
                <w:color w:val="000000"/>
              </w:rPr>
            </w:rPrChange>
          </w:rPr>
          <w:delText>https://www.electronicoscaldas.com/datasheet/ULN2003A-PCB.pdf</w:delText>
        </w:r>
        <w:r w:rsidRPr="001133EF" w:rsidDel="005A5D9E">
          <w:rPr>
            <w:rStyle w:val="Quotation"/>
            <w:bCs/>
            <w:color w:val="000000"/>
            <w:rPrChange w:id="1970" w:author="JRCAFE(TM) Diskless" w:date="2019-11-18T13:50:00Z">
              <w:rPr>
                <w:rStyle w:val="Quotation"/>
                <w:bCs/>
                <w:color w:val="000000"/>
              </w:rPr>
            </w:rPrChange>
          </w:rPr>
          <w:fldChar w:fldCharType="end"/>
        </w:r>
      </w:del>
    </w:p>
    <w:p w:rsidR="00000000" w:rsidRPr="001133EF" w:rsidRDefault="00E165C6">
      <w:pPr>
        <w:jc w:val="both"/>
        <w:rPr>
          <w:del w:id="1971" w:author="Gaaaab" w:date="2019-07-24T00:48:00Z"/>
          <w:rStyle w:val="Quotation"/>
          <w:b w:val="0"/>
          <w:color w:val="000000"/>
          <w:szCs w:val="24"/>
          <w:rPrChange w:id="1972" w:author="JRCAFE(TM) Diskless" w:date="2019-11-18T13:50:00Z">
            <w:rPr>
              <w:del w:id="1973" w:author="Gaaaab" w:date="2019-07-24T00:48:00Z"/>
              <w:rStyle w:val="Quotation"/>
              <w:rFonts w:ascii="Times New Roman" w:hAnsi="Times New Roman"/>
              <w:b/>
              <w:color w:val="000000"/>
              <w:sz w:val="24"/>
              <w:szCs w:val="24"/>
              <w:lang w:val="en-PH"/>
            </w:rPr>
          </w:rPrChange>
        </w:rPr>
        <w:pPrChange w:id="1974" w:author="Gaaaab" w:date="2019-07-24T00:48:00Z">
          <w:pPr>
            <w:pStyle w:val="BodyText"/>
            <w:widowControl w:val="0"/>
            <w:spacing w:line="360" w:lineRule="auto"/>
            <w:ind w:right="60"/>
            <w:jc w:val="both"/>
          </w:pPr>
        </w:pPrChange>
      </w:pPr>
    </w:p>
    <w:p w:rsidR="00000000" w:rsidRPr="001133EF" w:rsidRDefault="00557903">
      <w:pPr>
        <w:jc w:val="both"/>
        <w:rPr>
          <w:del w:id="1975" w:author="Gaaaab" w:date="2019-07-24T00:48:00Z"/>
          <w:rPrChange w:id="1976" w:author="JRCAFE(TM) Diskless" w:date="2019-11-18T13:50:00Z">
            <w:rPr>
              <w:del w:id="1977" w:author="Gaaaab" w:date="2019-07-24T00:48:00Z"/>
            </w:rPr>
          </w:rPrChange>
        </w:rPr>
        <w:pPrChange w:id="1978" w:author="Gaaaab" w:date="2019-07-24T00:48:00Z">
          <w:pPr>
            <w:pStyle w:val="Heading3"/>
            <w:widowControl w:val="0"/>
            <w:ind w:right="60"/>
          </w:pPr>
        </w:pPrChange>
      </w:pPr>
      <w:del w:id="1979" w:author="Gaaaab" w:date="2019-07-24T00:48:00Z">
        <w:r w:rsidRPr="001133EF" w:rsidDel="005A5D9E">
          <w:fldChar w:fldCharType="begin"/>
        </w:r>
        <w:r w:rsidR="001B67A6" w:rsidRPr="001133EF" w:rsidDel="005A5D9E">
          <w:rPr>
            <w:rPrChange w:id="1980" w:author="JRCAFE(TM) Diskless" w:date="2019-11-18T13:50:00Z">
              <w:rPr/>
            </w:rPrChange>
          </w:rPr>
          <w:delInstrText xml:space="preserve"> HYPERLINK "https://www.elprocus.com/relay-driver-circuit-using-uln2003/" \h </w:delInstrText>
        </w:r>
        <w:r w:rsidRPr="001133EF" w:rsidDel="005A5D9E">
          <w:rPr>
            <w:rPrChange w:id="1981" w:author="JRCAFE(TM) Diskless" w:date="2019-11-18T13:50:00Z">
              <w:rPr/>
            </w:rPrChange>
          </w:rPr>
          <w:fldChar w:fldCharType="separate"/>
        </w:r>
        <w:r w:rsidR="00872851" w:rsidRPr="001133EF" w:rsidDel="005A5D9E">
          <w:rPr>
            <w:rStyle w:val="InternetLink"/>
            <w:bCs/>
            <w:color w:val="000000"/>
            <w:u w:val="none"/>
            <w:rPrChange w:id="1982" w:author="JRCAFE(TM) Diskless" w:date="2019-11-18T13:50:00Z">
              <w:rPr>
                <w:rStyle w:val="InternetLink"/>
                <w:bCs/>
                <w:color w:val="000000"/>
              </w:rPr>
            </w:rPrChange>
          </w:rPr>
          <w:delText>Relay Driver Circuit using IC ULN2003 with Applications – ElProCus</w:delText>
        </w:r>
        <w:r w:rsidRPr="001133EF" w:rsidDel="005A5D9E">
          <w:rPr>
            <w:rStyle w:val="InternetLink"/>
            <w:bCs/>
            <w:color w:val="000000"/>
            <w:u w:val="none"/>
            <w:rPrChange w:id="1983" w:author="JRCAFE(TM) Diskless" w:date="2019-11-18T13:50:00Z">
              <w:rPr>
                <w:rStyle w:val="InternetLink"/>
                <w:bCs/>
                <w:color w:val="000000"/>
              </w:rPr>
            </w:rPrChange>
          </w:rPr>
          <w:fldChar w:fldCharType="end"/>
        </w:r>
        <w:r w:rsidR="00872851" w:rsidRPr="001133EF" w:rsidDel="005A5D9E">
          <w:rPr>
            <w:bCs/>
            <w:color w:val="000000"/>
            <w:rPrChange w:id="1984" w:author="JRCAFE(TM) Diskless" w:date="2019-11-18T13:50:00Z">
              <w:rPr>
                <w:bCs/>
                <w:color w:val="000000"/>
              </w:rPr>
            </w:rPrChange>
          </w:rPr>
          <w:delText xml:space="preserve"> from </w:delText>
        </w:r>
        <w:r w:rsidRPr="001133EF" w:rsidDel="005A5D9E">
          <w:rPr>
            <w:rPrChange w:id="1985" w:author="JRCAFE(TM) Diskless" w:date="2019-11-18T13:50:00Z">
              <w:rPr>
                <w:i w:val="0"/>
              </w:rPr>
            </w:rPrChange>
          </w:rPr>
          <w:fldChar w:fldCharType="begin"/>
        </w:r>
        <w:r w:rsidR="001B67A6" w:rsidRPr="001133EF" w:rsidDel="005A5D9E">
          <w:rPr>
            <w:rPrChange w:id="1986" w:author="JRCAFE(TM) Diskless" w:date="2019-11-18T13:50:00Z">
              <w:rPr/>
            </w:rPrChange>
          </w:rPr>
          <w:delInstrText xml:space="preserve"> HYPERLINK "https://www.elprocus.com/relay-driver-circuit-using-uln2003/" \h </w:delInstrText>
        </w:r>
        <w:r w:rsidRPr="001133EF" w:rsidDel="005A5D9E">
          <w:rPr>
            <w:rPrChange w:id="1987" w:author="JRCAFE(TM) Diskless" w:date="2019-11-18T13:50:00Z">
              <w:rPr>
                <w:i w:val="0"/>
              </w:rPr>
            </w:rPrChange>
          </w:rPr>
          <w:fldChar w:fldCharType="separate"/>
        </w:r>
        <w:r w:rsidR="00872851" w:rsidRPr="001133EF" w:rsidDel="005A5D9E">
          <w:rPr>
            <w:rStyle w:val="Quotation"/>
            <w:bCs/>
            <w:color w:val="000000"/>
            <w:rPrChange w:id="1988" w:author="JRCAFE(TM) Diskless" w:date="2019-11-18T13:50:00Z">
              <w:rPr>
                <w:rStyle w:val="Quotation"/>
                <w:bCs/>
                <w:color w:val="000000"/>
              </w:rPr>
            </w:rPrChange>
          </w:rPr>
          <w:delText>https://www.elprocus.com/relay-driver-circuit-using-uln2003/</w:delText>
        </w:r>
        <w:r w:rsidRPr="001133EF" w:rsidDel="005A5D9E">
          <w:rPr>
            <w:rStyle w:val="Quotation"/>
            <w:bCs/>
            <w:color w:val="000000"/>
            <w:rPrChange w:id="1989" w:author="JRCAFE(TM) Diskless" w:date="2019-11-18T13:50:00Z">
              <w:rPr>
                <w:rStyle w:val="Quotation"/>
                <w:bCs/>
                <w:color w:val="000000"/>
              </w:rPr>
            </w:rPrChange>
          </w:rPr>
          <w:fldChar w:fldCharType="end"/>
        </w:r>
      </w:del>
    </w:p>
    <w:p w:rsidR="00000000" w:rsidRPr="001133EF" w:rsidRDefault="00E165C6">
      <w:pPr>
        <w:jc w:val="both"/>
        <w:rPr>
          <w:del w:id="1990" w:author="Gaaaab" w:date="2019-07-24T00:48:00Z"/>
          <w:color w:val="000000"/>
          <w:rPrChange w:id="1991" w:author="JRCAFE(TM) Diskless" w:date="2019-11-18T13:50:00Z">
            <w:rPr>
              <w:del w:id="1992" w:author="Gaaaab" w:date="2019-07-24T00:48:00Z"/>
              <w:color w:val="000000"/>
            </w:rPr>
          </w:rPrChange>
        </w:rPr>
        <w:pPrChange w:id="1993" w:author="Gaaaab" w:date="2019-07-24T00:48:00Z">
          <w:pPr>
            <w:pStyle w:val="BodyText"/>
            <w:widowControl w:val="0"/>
            <w:spacing w:line="360" w:lineRule="auto"/>
            <w:ind w:right="60"/>
            <w:jc w:val="both"/>
          </w:pPr>
        </w:pPrChange>
      </w:pPr>
    </w:p>
    <w:p w:rsidR="00E165C6" w:rsidRPr="001133EF" w:rsidRDefault="00E165C6">
      <w:pPr>
        <w:jc w:val="both"/>
        <w:rPr>
          <w:rPrChange w:id="1994" w:author="JRCAFE(TM) Diskless" w:date="2019-11-18T13:50:00Z">
            <w:rPr/>
          </w:rPrChange>
        </w:rPr>
        <w:pPrChange w:id="1995" w:author="Gaaaab" w:date="2019-07-24T00:48:00Z">
          <w:pPr>
            <w:pStyle w:val="References"/>
          </w:pPr>
        </w:pPrChange>
      </w:pPr>
    </w:p>
    <w:sectPr w:rsidR="00E165C6" w:rsidRPr="001133EF" w:rsidSect="00557903">
      <w:headerReference w:type="default" r:id="rId41"/>
      <w:footerReference w:type="default" r:id="rId42"/>
      <w:pgSz w:w="12240" w:h="15840"/>
      <w:pgMar w:top="1440" w:right="1440" w:bottom="1440" w:left="2160" w:header="720" w:footer="28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5C6" w:rsidRDefault="00E165C6">
      <w:r>
        <w:separator/>
      </w:r>
    </w:p>
  </w:endnote>
  <w:endnote w:type="continuationSeparator" w:id="1">
    <w:p w:rsidR="00E165C6" w:rsidRDefault="00E165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630" w:type="dxa"/>
      <w:tblCellMar>
        <w:left w:w="5" w:type="dxa"/>
        <w:right w:w="5" w:type="dxa"/>
      </w:tblCellMar>
      <w:tblLook w:val="04A0"/>
    </w:tblPr>
    <w:tblGrid>
      <w:gridCol w:w="7193"/>
      <w:gridCol w:w="1437"/>
    </w:tblGrid>
    <w:tr w:rsidR="001B67A6">
      <w:tc>
        <w:tcPr>
          <w:tcW w:w="7192" w:type="dxa"/>
          <w:tcBorders>
            <w:top w:val="nil"/>
            <w:left w:val="nil"/>
            <w:bottom w:val="nil"/>
            <w:right w:val="nil"/>
          </w:tcBorders>
          <w:shd w:val="clear" w:color="auto" w:fill="auto"/>
          <w:vAlign w:val="center"/>
        </w:tcPr>
        <w:p w:rsidR="001B67A6" w:rsidRDefault="001B67A6">
          <w:pPr>
            <w:pStyle w:val="Footer"/>
            <w:tabs>
              <w:tab w:val="clear" w:pos="4680"/>
              <w:tab w:val="clear" w:pos="9360"/>
            </w:tabs>
            <w:jc w:val="left"/>
            <w:rPr>
              <w:b w:val="0"/>
              <w:i/>
              <w:sz w:val="18"/>
            </w:rPr>
          </w:pPr>
          <w:del w:id="168" w:author="Elhie" w:date="2019-07-20T19:37:00Z">
            <w:r w:rsidDel="00CC2F4E">
              <w:rPr>
                <w:rFonts w:ascii="Calibri" w:eastAsia="Times New Roman" w:hAnsi="Calibri" w:cs="Times New Roman"/>
                <w:b w:val="0"/>
                <w:sz w:val="18"/>
              </w:rPr>
              <w:delText xml:space="preserve">MCU-Based </w:delText>
            </w:r>
          </w:del>
          <w:r>
            <w:rPr>
              <w:rFonts w:ascii="Calibri" w:eastAsia="Times New Roman" w:hAnsi="Calibri" w:cs="Times New Roman"/>
              <w:b w:val="0"/>
              <w:sz w:val="18"/>
            </w:rPr>
            <w:t xml:space="preserve">Automated </w:t>
          </w:r>
          <w:ins w:id="169" w:author="Elhie" w:date="2019-07-20T19:37:00Z">
            <w:r>
              <w:rPr>
                <w:rFonts w:ascii="Calibri" w:eastAsia="Times New Roman" w:hAnsi="Calibri" w:cs="Times New Roman"/>
                <w:b w:val="0"/>
                <w:sz w:val="18"/>
              </w:rPr>
              <w:t xml:space="preserve">Tricycle </w:t>
            </w:r>
          </w:ins>
          <w:r>
            <w:rPr>
              <w:rFonts w:ascii="Calibri" w:eastAsia="Times New Roman" w:hAnsi="Calibri" w:cs="Times New Roman"/>
              <w:b w:val="0"/>
              <w:sz w:val="18"/>
            </w:rPr>
            <w:t xml:space="preserve">Fare Meter </w:t>
          </w:r>
          <w:del w:id="170" w:author="Elhie" w:date="2019-07-20T19:36:00Z">
            <w:r w:rsidDel="00CC2F4E">
              <w:rPr>
                <w:rFonts w:ascii="Calibri" w:eastAsia="Times New Roman" w:hAnsi="Calibri" w:cs="Times New Roman"/>
                <w:b w:val="0"/>
                <w:sz w:val="18"/>
              </w:rPr>
              <w:delText>for Tricycle</w:delText>
            </w:r>
          </w:del>
        </w:p>
      </w:tc>
      <w:tc>
        <w:tcPr>
          <w:tcW w:w="1437" w:type="dxa"/>
          <w:tcBorders>
            <w:top w:val="nil"/>
            <w:left w:val="nil"/>
            <w:bottom w:val="nil"/>
            <w:right w:val="nil"/>
          </w:tcBorders>
          <w:shd w:val="clear" w:color="auto" w:fill="auto"/>
          <w:vAlign w:val="center"/>
        </w:tcPr>
        <w:p w:rsidR="001B67A6" w:rsidRDefault="00557903">
          <w:pPr>
            <w:pStyle w:val="Footer"/>
            <w:tabs>
              <w:tab w:val="clear" w:pos="4680"/>
              <w:tab w:val="clear" w:pos="9360"/>
            </w:tabs>
            <w:jc w:val="right"/>
          </w:pPr>
          <w:r>
            <w:rPr>
              <w:rFonts w:ascii="Calibri" w:eastAsia="Times New Roman" w:hAnsi="Calibri" w:cs="Times New Roman"/>
              <w:b w:val="0"/>
              <w:sz w:val="20"/>
            </w:rPr>
            <w:fldChar w:fldCharType="begin"/>
          </w:r>
          <w:r w:rsidR="001B67A6">
            <w:rPr>
              <w:rFonts w:ascii="Calibri" w:eastAsia="Times New Roman" w:hAnsi="Calibri" w:cs="Times New Roman"/>
              <w:b w:val="0"/>
              <w:sz w:val="20"/>
            </w:rPr>
            <w:instrText>PAGE</w:instrText>
          </w:r>
          <w:r>
            <w:rPr>
              <w:rFonts w:ascii="Calibri" w:eastAsia="Times New Roman" w:hAnsi="Calibri" w:cs="Times New Roman"/>
              <w:b w:val="0"/>
              <w:sz w:val="20"/>
            </w:rPr>
            <w:fldChar w:fldCharType="separate"/>
          </w:r>
          <w:r w:rsidR="001133EF">
            <w:rPr>
              <w:rFonts w:ascii="Calibri" w:eastAsia="Times New Roman" w:hAnsi="Calibri" w:cs="Times New Roman"/>
              <w:b w:val="0"/>
              <w:noProof/>
              <w:sz w:val="20"/>
            </w:rPr>
            <w:t>ii</w:t>
          </w:r>
          <w:r>
            <w:rPr>
              <w:rFonts w:ascii="Calibri" w:eastAsia="Times New Roman" w:hAnsi="Calibri" w:cs="Times New Roman"/>
              <w:b w:val="0"/>
              <w:sz w:val="20"/>
            </w:rPr>
            <w:fldChar w:fldCharType="end"/>
          </w:r>
        </w:p>
      </w:tc>
    </w:tr>
  </w:tbl>
  <w:p w:rsidR="001B67A6" w:rsidRDefault="001B67A6">
    <w:pPr>
      <w:pStyle w:val="Footer"/>
      <w:tabs>
        <w:tab w:val="clear" w:pos="4680"/>
        <w:tab w:val="clear" w:pos="9360"/>
      </w:tabs>
      <w:jc w:val="left"/>
      <w:rPr>
        <w:b w:val="0"/>
        <w:sz w:val="18"/>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865" w:author="Gaaaab" w:date="2019-07-24T00:56:00Z"/>
  <w:sdt>
    <w:sdtPr>
      <w:id w:val="-1699150392"/>
      <w:docPartObj>
        <w:docPartGallery w:val="Page Numbers (Bottom of Page)"/>
        <w:docPartUnique/>
      </w:docPartObj>
    </w:sdtPr>
    <w:sdtEndPr>
      <w:rPr>
        <w:noProof/>
      </w:rPr>
    </w:sdtEndPr>
    <w:sdtContent>
      <w:customXmlInsRangeEnd w:id="865"/>
      <w:p w:rsidR="00A607F3" w:rsidRDefault="00557903">
        <w:pPr>
          <w:pStyle w:val="Footer"/>
          <w:jc w:val="right"/>
          <w:rPr>
            <w:ins w:id="866" w:author="Gaaaab" w:date="2019-07-24T00:56:00Z"/>
          </w:rPr>
        </w:pPr>
        <w:ins w:id="867" w:author="Gaaaab" w:date="2019-07-24T00:56:00Z">
          <w:r>
            <w:fldChar w:fldCharType="begin"/>
          </w:r>
          <w:r w:rsidR="00A607F3">
            <w:instrText xml:space="preserve"> PAGE   \* MERGEFORMAT </w:instrText>
          </w:r>
          <w:r>
            <w:fldChar w:fldCharType="separate"/>
          </w:r>
        </w:ins>
        <w:r w:rsidR="001133EF">
          <w:rPr>
            <w:noProof/>
          </w:rPr>
          <w:t>41</w:t>
        </w:r>
        <w:ins w:id="868" w:author="Gaaaab" w:date="2019-07-24T00:56:00Z">
          <w:r>
            <w:rPr>
              <w:noProof/>
            </w:rPr>
            <w:fldChar w:fldCharType="end"/>
          </w:r>
        </w:ins>
      </w:p>
    </w:sdtContent>
    <w:customXmlInsRangeStart w:id="869" w:author="Gaaaab" w:date="2019-07-24T00:56:00Z"/>
  </w:sdt>
  <w:customXmlInsRangeEnd w:id="869"/>
  <w:p w:rsidR="00000000" w:rsidRDefault="00A607F3">
    <w:pPr>
      <w:pStyle w:val="Footer"/>
      <w:jc w:val="both"/>
      <w:pPrChange w:id="870" w:author="Gaaaab" w:date="2019-07-24T00:56:00Z">
        <w:pPr>
          <w:pStyle w:val="Footer"/>
        </w:pPr>
      </w:pPrChange>
    </w:pPr>
    <w:ins w:id="871" w:author="Gaaaab" w:date="2019-07-24T00:56:00Z">
      <w:r>
        <w:rPr>
          <w:b w:val="0"/>
        </w:rPr>
        <w:t>Automated Tricycle Fare Meter</w:t>
      </w:r>
    </w:ins>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630" w:type="dxa"/>
      <w:tblCellMar>
        <w:left w:w="5" w:type="dxa"/>
        <w:right w:w="5" w:type="dxa"/>
      </w:tblCellMar>
      <w:tblLook w:val="04A0"/>
    </w:tblPr>
    <w:tblGrid>
      <w:gridCol w:w="7193"/>
      <w:gridCol w:w="1437"/>
    </w:tblGrid>
    <w:tr w:rsidR="001B67A6">
      <w:tc>
        <w:tcPr>
          <w:tcW w:w="7192" w:type="dxa"/>
          <w:tcBorders>
            <w:top w:val="nil"/>
            <w:left w:val="nil"/>
            <w:bottom w:val="nil"/>
            <w:right w:val="nil"/>
          </w:tcBorders>
          <w:shd w:val="clear" w:color="auto" w:fill="auto"/>
          <w:vAlign w:val="center"/>
        </w:tcPr>
        <w:p w:rsidR="001B67A6" w:rsidRDefault="001B67A6">
          <w:pPr>
            <w:pStyle w:val="Footer"/>
            <w:tabs>
              <w:tab w:val="clear" w:pos="4680"/>
              <w:tab w:val="clear" w:pos="9360"/>
            </w:tabs>
            <w:jc w:val="left"/>
            <w:rPr>
              <w:b w:val="0"/>
              <w:i/>
              <w:sz w:val="18"/>
            </w:rPr>
          </w:pPr>
          <w:ins w:id="1111" w:author="Elhie" w:date="2019-07-20T19:53:00Z">
            <w:r>
              <w:rPr>
                <w:rFonts w:ascii="Calibri" w:eastAsia="Times New Roman" w:hAnsi="Calibri" w:cs="Times New Roman"/>
                <w:b w:val="0"/>
                <w:sz w:val="18"/>
              </w:rPr>
              <w:t>Automated Tricycle Fare Meter</w:t>
            </w:r>
          </w:ins>
          <w:del w:id="1112" w:author="Elhie" w:date="2019-07-20T19:53:00Z">
            <w:r w:rsidDel="00A60A8C">
              <w:rPr>
                <w:rFonts w:ascii="Calibri" w:eastAsia="Times New Roman" w:hAnsi="Calibri" w:cs="Times New Roman"/>
                <w:b w:val="0"/>
                <w:sz w:val="18"/>
              </w:rPr>
              <w:delText>MCU-Based Automated Fare Meter for Tricycle</w:delText>
            </w:r>
          </w:del>
        </w:p>
      </w:tc>
      <w:tc>
        <w:tcPr>
          <w:tcW w:w="1437" w:type="dxa"/>
          <w:tcBorders>
            <w:top w:val="nil"/>
            <w:left w:val="nil"/>
            <w:bottom w:val="nil"/>
            <w:right w:val="nil"/>
          </w:tcBorders>
          <w:shd w:val="clear" w:color="auto" w:fill="auto"/>
          <w:vAlign w:val="center"/>
        </w:tcPr>
        <w:p w:rsidR="001B67A6" w:rsidRDefault="00557903">
          <w:pPr>
            <w:pStyle w:val="Footer"/>
            <w:tabs>
              <w:tab w:val="clear" w:pos="4680"/>
              <w:tab w:val="clear" w:pos="9360"/>
            </w:tabs>
            <w:jc w:val="right"/>
          </w:pPr>
          <w:r>
            <w:rPr>
              <w:rFonts w:ascii="Calibri" w:eastAsia="Times New Roman" w:hAnsi="Calibri" w:cs="Times New Roman"/>
              <w:b w:val="0"/>
              <w:sz w:val="20"/>
            </w:rPr>
            <w:fldChar w:fldCharType="begin"/>
          </w:r>
          <w:r w:rsidR="001B67A6">
            <w:rPr>
              <w:rFonts w:ascii="Calibri" w:eastAsia="Times New Roman" w:hAnsi="Calibri" w:cs="Times New Roman"/>
              <w:b w:val="0"/>
              <w:sz w:val="20"/>
            </w:rPr>
            <w:instrText>PAGE</w:instrText>
          </w:r>
          <w:r>
            <w:rPr>
              <w:rFonts w:ascii="Calibri" w:eastAsia="Times New Roman" w:hAnsi="Calibri" w:cs="Times New Roman"/>
              <w:b w:val="0"/>
              <w:sz w:val="20"/>
            </w:rPr>
            <w:fldChar w:fldCharType="separate"/>
          </w:r>
          <w:r w:rsidR="001133EF">
            <w:rPr>
              <w:rFonts w:ascii="Calibri" w:eastAsia="Times New Roman" w:hAnsi="Calibri" w:cs="Times New Roman"/>
              <w:b w:val="0"/>
              <w:noProof/>
              <w:sz w:val="20"/>
            </w:rPr>
            <w:t>43</w:t>
          </w:r>
          <w:r>
            <w:rPr>
              <w:rFonts w:ascii="Calibri" w:eastAsia="Times New Roman" w:hAnsi="Calibri" w:cs="Times New Roman"/>
              <w:b w:val="0"/>
              <w:sz w:val="20"/>
            </w:rPr>
            <w:fldChar w:fldCharType="end"/>
          </w:r>
        </w:p>
      </w:tc>
    </w:tr>
  </w:tbl>
  <w:p w:rsidR="001B67A6" w:rsidRDefault="001B67A6">
    <w:pPr>
      <w:pStyle w:val="Footer"/>
      <w:tabs>
        <w:tab w:val="clear" w:pos="4680"/>
        <w:tab w:val="clear" w:pos="9360"/>
      </w:tabs>
      <w:jc w:val="left"/>
      <w:rPr>
        <w:b w:val="0"/>
        <w:sz w:val="18"/>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123" w:author="Gaaaab" w:date="2019-07-24T00:56:00Z"/>
  <w:sdt>
    <w:sdtPr>
      <w:id w:val="1328640532"/>
      <w:docPartObj>
        <w:docPartGallery w:val="Page Numbers (Bottom of Page)"/>
        <w:docPartUnique/>
      </w:docPartObj>
    </w:sdtPr>
    <w:sdtEndPr>
      <w:rPr>
        <w:noProof/>
      </w:rPr>
    </w:sdtEndPr>
    <w:sdtContent>
      <w:customXmlInsRangeEnd w:id="1123"/>
      <w:p w:rsidR="00A607F3" w:rsidRDefault="00557903">
        <w:pPr>
          <w:pStyle w:val="Footer"/>
          <w:jc w:val="right"/>
          <w:rPr>
            <w:ins w:id="1124" w:author="Gaaaab" w:date="2019-07-24T00:56:00Z"/>
          </w:rPr>
        </w:pPr>
        <w:ins w:id="1125" w:author="Gaaaab" w:date="2019-07-24T00:56:00Z">
          <w:r>
            <w:fldChar w:fldCharType="begin"/>
          </w:r>
          <w:r w:rsidR="00A607F3">
            <w:instrText xml:space="preserve"> PAGE   \* MERGEFORMAT </w:instrText>
          </w:r>
          <w:r>
            <w:fldChar w:fldCharType="separate"/>
          </w:r>
        </w:ins>
        <w:r w:rsidR="001133EF">
          <w:rPr>
            <w:noProof/>
          </w:rPr>
          <w:t>47</w:t>
        </w:r>
        <w:ins w:id="1126" w:author="Gaaaab" w:date="2019-07-24T00:56:00Z">
          <w:r>
            <w:rPr>
              <w:noProof/>
            </w:rPr>
            <w:fldChar w:fldCharType="end"/>
          </w:r>
        </w:ins>
      </w:p>
    </w:sdtContent>
    <w:customXmlInsRangeStart w:id="1127" w:author="Gaaaab" w:date="2019-07-24T00:56:00Z"/>
  </w:sdt>
  <w:customXmlInsRangeEnd w:id="1127"/>
  <w:p w:rsidR="001B67A6" w:rsidRDefault="001B67A6">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7F3" w:rsidRDefault="00557903">
    <w:pPr>
      <w:pStyle w:val="Footer"/>
      <w:jc w:val="right"/>
      <w:rPr>
        <w:ins w:id="1996" w:author="Gaaaab" w:date="2019-07-24T00:56:00Z"/>
      </w:rPr>
    </w:pPr>
    <w:ins w:id="1997" w:author="Gaaaab" w:date="2019-07-24T00:56:00Z">
      <w:r>
        <w:fldChar w:fldCharType="begin"/>
      </w:r>
      <w:r w:rsidR="00A607F3">
        <w:instrText xml:space="preserve"> PAGE   \* MERGEFORMAT </w:instrText>
      </w:r>
      <w:r>
        <w:fldChar w:fldCharType="separate"/>
      </w:r>
    </w:ins>
    <w:r w:rsidR="001133EF">
      <w:rPr>
        <w:noProof/>
      </w:rPr>
      <w:t>48</w:t>
    </w:r>
    <w:ins w:id="1998" w:author="Gaaaab" w:date="2019-07-24T00:56:00Z">
      <w:r>
        <w:rPr>
          <w:noProof/>
        </w:rPr>
        <w:fldChar w:fldCharType="end"/>
      </w:r>
      <w:r>
        <w:rPr>
          <w:noProof/>
        </w:rPr>
      </w:r>
    </w:ins>
  </w:p>
  <w:p w:rsidR="001B67A6" w:rsidRDefault="001B67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A6" w:rsidRDefault="001B67A6">
    <w:pPr>
      <w:pStyle w:val="Footer"/>
      <w:tabs>
        <w:tab w:val="clear" w:pos="4680"/>
        <w:tab w:val="clear" w:pos="9360"/>
      </w:tabs>
      <w:rPr>
        <w:b w:val="0"/>
        <w:sz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290" w:author="Gaaaab" w:date="2019-07-21T21:47:00Z"/>
  <w:sdt>
    <w:sdtPr>
      <w:id w:val="1365870119"/>
      <w:docPartObj>
        <w:docPartGallery w:val="Page Numbers (Bottom of Page)"/>
        <w:docPartUnique/>
      </w:docPartObj>
    </w:sdtPr>
    <w:sdtEndPr>
      <w:rPr>
        <w:noProof/>
      </w:rPr>
    </w:sdtEndPr>
    <w:sdtContent>
      <w:customXmlInsRangeEnd w:id="290"/>
      <w:p w:rsidR="001B67A6" w:rsidRDefault="00557903">
        <w:pPr>
          <w:pStyle w:val="Footer"/>
          <w:jc w:val="right"/>
          <w:rPr>
            <w:ins w:id="291" w:author="Gaaaab" w:date="2019-07-21T21:47:00Z"/>
          </w:rPr>
        </w:pPr>
        <w:ins w:id="292" w:author="Gaaaab" w:date="2019-07-21T21:47:00Z">
          <w:r>
            <w:fldChar w:fldCharType="begin"/>
          </w:r>
          <w:r w:rsidR="001B67A6">
            <w:instrText xml:space="preserve"> PAGE   \* MERGEFORMAT </w:instrText>
          </w:r>
          <w:r>
            <w:fldChar w:fldCharType="separate"/>
          </w:r>
        </w:ins>
        <w:r w:rsidR="001133EF">
          <w:rPr>
            <w:noProof/>
          </w:rPr>
          <w:t>2</w:t>
        </w:r>
        <w:ins w:id="293" w:author="Gaaaab" w:date="2019-07-21T21:47:00Z">
          <w:r>
            <w:rPr>
              <w:noProof/>
            </w:rPr>
            <w:fldChar w:fldCharType="end"/>
          </w:r>
        </w:ins>
      </w:p>
    </w:sdtContent>
    <w:customXmlInsRangeStart w:id="294" w:author="Gaaaab" w:date="2019-07-21T21:47:00Z"/>
  </w:sdt>
  <w:customXmlInsRangeEnd w:id="294"/>
  <w:p w:rsidR="001B67A6" w:rsidRPr="0025777C" w:rsidRDefault="001B67A6" w:rsidP="008F5784">
    <w:pPr>
      <w:pStyle w:val="Footer"/>
      <w:jc w:val="both"/>
      <w:rPr>
        <w:ins w:id="295" w:author="Gaaaab" w:date="2019-07-21T21:47:00Z"/>
        <w:b w:val="0"/>
      </w:rPr>
    </w:pPr>
    <w:ins w:id="296" w:author="Gaaaab" w:date="2019-07-21T21:47:00Z">
      <w:r>
        <w:rPr>
          <w:b w:val="0"/>
        </w:rPr>
        <w:t>Automated Tricycle Fare Meter</w:t>
      </w:r>
    </w:ins>
  </w:p>
  <w:p w:rsidR="00000000" w:rsidRDefault="00E165C6">
    <w:pPr>
      <w:pStyle w:val="Footer"/>
      <w:jc w:val="both"/>
      <w:rPr>
        <w:b w:val="0"/>
        <w:rPrChange w:id="297" w:author="Elhie" w:date="2019-07-20T19:38:00Z">
          <w:rPr/>
        </w:rPrChange>
      </w:rPr>
      <w:pPrChange w:id="298" w:author="Elhie" w:date="2019-07-20T19:38:00Z">
        <w:pPr>
          <w:pStyle w:val="Footer"/>
        </w:pPr>
      </w:pPrChan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325" w:author="Gaaaab" w:date="2019-07-21T21:48:00Z"/>
  <w:sdt>
    <w:sdtPr>
      <w:id w:val="-1868595818"/>
      <w:docPartObj>
        <w:docPartGallery w:val="Page Numbers (Bottom of Page)"/>
        <w:docPartUnique/>
      </w:docPartObj>
    </w:sdtPr>
    <w:sdtEndPr>
      <w:rPr>
        <w:noProof/>
      </w:rPr>
    </w:sdtEndPr>
    <w:sdtContent>
      <w:customXmlInsRangeEnd w:id="325"/>
      <w:p w:rsidR="001B67A6" w:rsidRDefault="00557903">
        <w:pPr>
          <w:pStyle w:val="Footer"/>
          <w:jc w:val="right"/>
          <w:rPr>
            <w:ins w:id="326" w:author="Gaaaab" w:date="2019-07-21T21:48:00Z"/>
          </w:rPr>
        </w:pPr>
        <w:ins w:id="327" w:author="Gaaaab" w:date="2019-07-21T21:48:00Z">
          <w:r>
            <w:fldChar w:fldCharType="begin"/>
          </w:r>
          <w:r w:rsidR="001B67A6">
            <w:instrText xml:space="preserve"> PAGE   \* MERGEFORMAT </w:instrText>
          </w:r>
          <w:r>
            <w:fldChar w:fldCharType="separate"/>
          </w:r>
        </w:ins>
        <w:r w:rsidR="001133EF">
          <w:rPr>
            <w:noProof/>
          </w:rPr>
          <w:t>10</w:t>
        </w:r>
        <w:ins w:id="328" w:author="Gaaaab" w:date="2019-07-21T21:48:00Z">
          <w:r>
            <w:rPr>
              <w:noProof/>
            </w:rPr>
            <w:fldChar w:fldCharType="end"/>
          </w:r>
        </w:ins>
      </w:p>
    </w:sdtContent>
    <w:customXmlInsRangeStart w:id="329" w:author="Gaaaab" w:date="2019-07-21T21:48:00Z"/>
  </w:sdt>
  <w:customXmlInsRangeEnd w:id="329"/>
  <w:p w:rsidR="001B67A6" w:rsidRPr="0025777C" w:rsidRDefault="001B67A6" w:rsidP="008F5784">
    <w:pPr>
      <w:pStyle w:val="Footer"/>
      <w:jc w:val="both"/>
      <w:rPr>
        <w:ins w:id="330" w:author="Gaaaab" w:date="2019-07-21T21:48:00Z"/>
        <w:b w:val="0"/>
      </w:rPr>
    </w:pPr>
    <w:ins w:id="331" w:author="Gaaaab" w:date="2019-07-21T21:48:00Z">
      <w:r>
        <w:rPr>
          <w:b w:val="0"/>
        </w:rPr>
        <w:t>Automated Tricycle Fare Meter</w:t>
      </w:r>
    </w:ins>
  </w:p>
  <w:p w:rsidR="00000000" w:rsidRDefault="00E165C6">
    <w:pPr>
      <w:pStyle w:val="Footer"/>
      <w:tabs>
        <w:tab w:val="clear" w:pos="4680"/>
        <w:tab w:val="clear" w:pos="9360"/>
        <w:tab w:val="right" w:pos="8640"/>
      </w:tabs>
      <w:jc w:val="both"/>
      <w:rPr>
        <w:b w:val="0"/>
        <w:rPrChange w:id="332" w:author="Elhie" w:date="2019-07-20T19:48:00Z">
          <w:rPr/>
        </w:rPrChange>
      </w:rPr>
      <w:pPrChange w:id="333" w:author="Gaaaab" w:date="2019-07-21T21:48:00Z">
        <w:pPr>
          <w:pStyle w:val="Footer"/>
        </w:pPr>
      </w:pPrChan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382" w:author="Gaaaab" w:date="2019-07-21T21:49:00Z"/>
  <w:sdt>
    <w:sdtPr>
      <w:id w:val="15446219"/>
      <w:docPartObj>
        <w:docPartGallery w:val="Page Numbers (Bottom of Page)"/>
        <w:docPartUnique/>
      </w:docPartObj>
    </w:sdtPr>
    <w:sdtEndPr>
      <w:rPr>
        <w:noProof/>
      </w:rPr>
    </w:sdtEndPr>
    <w:sdtContent>
      <w:customXmlInsRangeEnd w:id="382"/>
      <w:p w:rsidR="001B67A6" w:rsidRDefault="00557903">
        <w:pPr>
          <w:pStyle w:val="Footer"/>
          <w:jc w:val="right"/>
          <w:rPr>
            <w:ins w:id="383" w:author="Gaaaab" w:date="2019-07-21T21:49:00Z"/>
          </w:rPr>
        </w:pPr>
        <w:ins w:id="384" w:author="Gaaaab" w:date="2019-07-21T21:49:00Z">
          <w:r>
            <w:fldChar w:fldCharType="begin"/>
          </w:r>
          <w:r w:rsidR="001B67A6">
            <w:instrText xml:space="preserve"> PAGE   \* MERGEFORMAT </w:instrText>
          </w:r>
          <w:r>
            <w:fldChar w:fldCharType="separate"/>
          </w:r>
        </w:ins>
        <w:r w:rsidR="001133EF">
          <w:rPr>
            <w:noProof/>
          </w:rPr>
          <w:t>15</w:t>
        </w:r>
        <w:ins w:id="385" w:author="Gaaaab" w:date="2019-07-21T21:49:00Z">
          <w:r>
            <w:rPr>
              <w:noProof/>
            </w:rPr>
            <w:fldChar w:fldCharType="end"/>
          </w:r>
        </w:ins>
      </w:p>
    </w:sdtContent>
    <w:customXmlInsRangeStart w:id="386" w:author="Gaaaab" w:date="2019-07-21T21:49:00Z"/>
  </w:sdt>
  <w:customXmlInsRangeEnd w:id="386"/>
  <w:p w:rsidR="001B67A6" w:rsidRPr="0025777C" w:rsidRDefault="001B67A6" w:rsidP="00E337F5">
    <w:pPr>
      <w:pStyle w:val="Footer"/>
      <w:jc w:val="both"/>
      <w:rPr>
        <w:ins w:id="387" w:author="Gaaaab" w:date="2019-07-21T21:49:00Z"/>
        <w:b w:val="0"/>
      </w:rPr>
    </w:pPr>
    <w:ins w:id="388" w:author="Gaaaab" w:date="2019-07-21T21:49:00Z">
      <w:r>
        <w:rPr>
          <w:b w:val="0"/>
        </w:rPr>
        <w:t>Automated Tricycle Fare Meter</w:t>
      </w:r>
    </w:ins>
  </w:p>
  <w:p w:rsidR="00000000" w:rsidRDefault="00E165C6">
    <w:pPr>
      <w:pStyle w:val="Footer"/>
      <w:jc w:val="both"/>
      <w:rPr>
        <w:b w:val="0"/>
        <w:rPrChange w:id="389" w:author="Elhie" w:date="2019-07-20T19:49:00Z">
          <w:rPr/>
        </w:rPrChange>
      </w:rPr>
      <w:pPrChange w:id="390" w:author="Elhie" w:date="2019-07-20T19:49:00Z">
        <w:pPr>
          <w:pStyle w:val="Footer"/>
        </w:pPr>
      </w:pPrChang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630" w:type="dxa"/>
      <w:tblCellMar>
        <w:left w:w="5" w:type="dxa"/>
        <w:right w:w="5" w:type="dxa"/>
      </w:tblCellMar>
      <w:tblLook w:val="04A0"/>
    </w:tblPr>
    <w:tblGrid>
      <w:gridCol w:w="7193"/>
      <w:gridCol w:w="1437"/>
    </w:tblGrid>
    <w:tr w:rsidR="001B67A6">
      <w:tc>
        <w:tcPr>
          <w:tcW w:w="7192" w:type="dxa"/>
          <w:tcBorders>
            <w:top w:val="nil"/>
            <w:left w:val="nil"/>
            <w:bottom w:val="nil"/>
            <w:right w:val="nil"/>
          </w:tcBorders>
          <w:shd w:val="clear" w:color="auto" w:fill="auto"/>
          <w:vAlign w:val="center"/>
        </w:tcPr>
        <w:p w:rsidR="001B67A6" w:rsidRDefault="001B67A6">
          <w:pPr>
            <w:pStyle w:val="Footer"/>
            <w:tabs>
              <w:tab w:val="clear" w:pos="4680"/>
              <w:tab w:val="clear" w:pos="9360"/>
            </w:tabs>
            <w:jc w:val="left"/>
            <w:rPr>
              <w:b w:val="0"/>
              <w:i/>
              <w:sz w:val="18"/>
            </w:rPr>
          </w:pPr>
          <w:ins w:id="394" w:author="Elhie" w:date="2019-07-20T19:50:00Z">
            <w:r>
              <w:rPr>
                <w:rFonts w:ascii="Calibri" w:eastAsia="Times New Roman" w:hAnsi="Calibri" w:cs="Times New Roman"/>
                <w:b w:val="0"/>
                <w:sz w:val="18"/>
              </w:rPr>
              <w:t>Automated Tricycle Fare Meter</w:t>
            </w:r>
          </w:ins>
          <w:del w:id="395" w:author="Elhie" w:date="2019-07-20T19:50:00Z">
            <w:r w:rsidDel="00A60A8C">
              <w:rPr>
                <w:rFonts w:ascii="Calibri" w:eastAsia="Times New Roman" w:hAnsi="Calibri" w:cs="Times New Roman"/>
                <w:b w:val="0"/>
                <w:sz w:val="18"/>
              </w:rPr>
              <w:delText>MCU-Based Automated Fare Meter for Tricycle</w:delText>
            </w:r>
          </w:del>
        </w:p>
      </w:tc>
      <w:tc>
        <w:tcPr>
          <w:tcW w:w="1437" w:type="dxa"/>
          <w:tcBorders>
            <w:top w:val="nil"/>
            <w:left w:val="nil"/>
            <w:bottom w:val="nil"/>
            <w:right w:val="nil"/>
          </w:tcBorders>
          <w:shd w:val="clear" w:color="auto" w:fill="auto"/>
          <w:vAlign w:val="center"/>
        </w:tcPr>
        <w:p w:rsidR="001B67A6" w:rsidRDefault="00557903">
          <w:pPr>
            <w:pStyle w:val="Footer"/>
            <w:tabs>
              <w:tab w:val="clear" w:pos="4680"/>
              <w:tab w:val="clear" w:pos="9360"/>
            </w:tabs>
            <w:jc w:val="right"/>
          </w:pPr>
          <w:r>
            <w:rPr>
              <w:rFonts w:ascii="Calibri" w:eastAsia="Times New Roman" w:hAnsi="Calibri" w:cs="Times New Roman"/>
              <w:b w:val="0"/>
              <w:sz w:val="20"/>
            </w:rPr>
            <w:fldChar w:fldCharType="begin"/>
          </w:r>
          <w:r w:rsidR="001B67A6">
            <w:rPr>
              <w:rFonts w:ascii="Calibri" w:eastAsia="Times New Roman" w:hAnsi="Calibri" w:cs="Times New Roman"/>
              <w:b w:val="0"/>
              <w:sz w:val="20"/>
            </w:rPr>
            <w:instrText>PAGE</w:instrText>
          </w:r>
          <w:r>
            <w:rPr>
              <w:rFonts w:ascii="Calibri" w:eastAsia="Times New Roman" w:hAnsi="Calibri" w:cs="Times New Roman"/>
              <w:b w:val="0"/>
              <w:sz w:val="20"/>
            </w:rPr>
            <w:fldChar w:fldCharType="separate"/>
          </w:r>
          <w:r w:rsidR="001133EF">
            <w:rPr>
              <w:rFonts w:ascii="Calibri" w:eastAsia="Times New Roman" w:hAnsi="Calibri" w:cs="Times New Roman"/>
              <w:b w:val="0"/>
              <w:noProof/>
              <w:sz w:val="20"/>
            </w:rPr>
            <w:t>xxxii</w:t>
          </w:r>
          <w:r>
            <w:rPr>
              <w:rFonts w:ascii="Calibri" w:eastAsia="Times New Roman" w:hAnsi="Calibri" w:cs="Times New Roman"/>
              <w:b w:val="0"/>
              <w:sz w:val="20"/>
            </w:rPr>
            <w:fldChar w:fldCharType="end"/>
          </w:r>
        </w:p>
      </w:tc>
    </w:tr>
  </w:tbl>
  <w:p w:rsidR="001B67A6" w:rsidRDefault="001B67A6">
    <w:pPr>
      <w:pStyle w:val="Footer"/>
      <w:tabs>
        <w:tab w:val="clear" w:pos="4680"/>
        <w:tab w:val="clear" w:pos="9360"/>
      </w:tabs>
      <w:jc w:val="left"/>
      <w:rPr>
        <w:b w:val="0"/>
        <w:sz w:val="18"/>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630" w:type="dxa"/>
      <w:tblCellMar>
        <w:left w:w="5" w:type="dxa"/>
        <w:right w:w="5" w:type="dxa"/>
      </w:tblCellMar>
      <w:tblLook w:val="04A0"/>
    </w:tblPr>
    <w:tblGrid>
      <w:gridCol w:w="7193"/>
      <w:gridCol w:w="1437"/>
    </w:tblGrid>
    <w:tr w:rsidR="001B67A6">
      <w:tc>
        <w:tcPr>
          <w:tcW w:w="7192" w:type="dxa"/>
          <w:tcBorders>
            <w:top w:val="nil"/>
            <w:left w:val="nil"/>
            <w:bottom w:val="nil"/>
            <w:right w:val="nil"/>
          </w:tcBorders>
          <w:shd w:val="clear" w:color="auto" w:fill="auto"/>
          <w:vAlign w:val="center"/>
        </w:tcPr>
        <w:p w:rsidR="001B67A6" w:rsidRDefault="001B67A6">
          <w:pPr>
            <w:pStyle w:val="Footer"/>
            <w:tabs>
              <w:tab w:val="clear" w:pos="4680"/>
              <w:tab w:val="clear" w:pos="9360"/>
            </w:tabs>
            <w:jc w:val="left"/>
            <w:rPr>
              <w:b w:val="0"/>
              <w:i/>
              <w:sz w:val="18"/>
            </w:rPr>
          </w:pPr>
          <w:del w:id="396" w:author="Elhie" w:date="2019-07-20T19:51:00Z">
            <w:r w:rsidDel="00A60A8C">
              <w:rPr>
                <w:rFonts w:ascii="Calibri" w:eastAsia="Times New Roman" w:hAnsi="Calibri" w:cs="Times New Roman"/>
                <w:b w:val="0"/>
                <w:sz w:val="18"/>
              </w:rPr>
              <w:delText>MCU-Based Automated Fare Meter for Tricycle</w:delText>
            </w:r>
          </w:del>
          <w:ins w:id="397" w:author="Elhie" w:date="2019-07-20T19:51:00Z">
            <w:r>
              <w:rPr>
                <w:rFonts w:ascii="Calibri" w:eastAsia="Times New Roman" w:hAnsi="Calibri" w:cs="Times New Roman"/>
                <w:b w:val="0"/>
                <w:sz w:val="18"/>
              </w:rPr>
              <w:t>Automated Tricycle Fare Meter</w:t>
            </w:r>
          </w:ins>
        </w:p>
      </w:tc>
      <w:tc>
        <w:tcPr>
          <w:tcW w:w="1437" w:type="dxa"/>
          <w:tcBorders>
            <w:top w:val="nil"/>
            <w:left w:val="nil"/>
            <w:bottom w:val="nil"/>
            <w:right w:val="nil"/>
          </w:tcBorders>
          <w:shd w:val="clear" w:color="auto" w:fill="auto"/>
          <w:vAlign w:val="center"/>
        </w:tcPr>
        <w:p w:rsidR="001B67A6" w:rsidRDefault="00557903">
          <w:pPr>
            <w:pStyle w:val="Footer"/>
            <w:tabs>
              <w:tab w:val="clear" w:pos="4680"/>
              <w:tab w:val="clear" w:pos="9360"/>
            </w:tabs>
            <w:jc w:val="right"/>
          </w:pPr>
          <w:r>
            <w:rPr>
              <w:rFonts w:ascii="Calibri" w:eastAsia="Times New Roman" w:hAnsi="Calibri" w:cs="Times New Roman"/>
              <w:b w:val="0"/>
              <w:sz w:val="20"/>
            </w:rPr>
            <w:fldChar w:fldCharType="begin"/>
          </w:r>
          <w:r w:rsidR="001B67A6">
            <w:rPr>
              <w:rFonts w:ascii="Calibri" w:eastAsia="Times New Roman" w:hAnsi="Calibri" w:cs="Times New Roman"/>
              <w:b w:val="0"/>
              <w:sz w:val="20"/>
            </w:rPr>
            <w:instrText>PAGE</w:instrText>
          </w:r>
          <w:r>
            <w:rPr>
              <w:rFonts w:ascii="Calibri" w:eastAsia="Times New Roman" w:hAnsi="Calibri" w:cs="Times New Roman"/>
              <w:b w:val="0"/>
              <w:sz w:val="20"/>
            </w:rPr>
            <w:fldChar w:fldCharType="separate"/>
          </w:r>
          <w:r w:rsidR="001133EF">
            <w:rPr>
              <w:rFonts w:ascii="Calibri" w:eastAsia="Times New Roman" w:hAnsi="Calibri" w:cs="Times New Roman"/>
              <w:b w:val="0"/>
              <w:noProof/>
              <w:sz w:val="20"/>
            </w:rPr>
            <w:t>xxxiii</w:t>
          </w:r>
          <w:r>
            <w:rPr>
              <w:rFonts w:ascii="Calibri" w:eastAsia="Times New Roman" w:hAnsi="Calibri" w:cs="Times New Roman"/>
              <w:b w:val="0"/>
              <w:sz w:val="20"/>
            </w:rPr>
            <w:fldChar w:fldCharType="end"/>
          </w:r>
        </w:p>
      </w:tc>
    </w:tr>
  </w:tbl>
  <w:p w:rsidR="001B67A6" w:rsidRDefault="001B67A6">
    <w:pPr>
      <w:pStyle w:val="Footer"/>
      <w:tabs>
        <w:tab w:val="clear" w:pos="4680"/>
        <w:tab w:val="clear" w:pos="9360"/>
      </w:tabs>
      <w:jc w:val="left"/>
      <w:rPr>
        <w:b w:val="0"/>
        <w:sz w:val="18"/>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950" w:type="dxa"/>
      <w:tblCellMar>
        <w:left w:w="5" w:type="dxa"/>
        <w:right w:w="5" w:type="dxa"/>
      </w:tblCellMar>
      <w:tblLook w:val="04A0"/>
    </w:tblPr>
    <w:tblGrid>
      <w:gridCol w:w="6476"/>
      <w:gridCol w:w="6474"/>
    </w:tblGrid>
    <w:tr w:rsidR="001B67A6">
      <w:tc>
        <w:tcPr>
          <w:tcW w:w="6475" w:type="dxa"/>
          <w:tcBorders>
            <w:top w:val="nil"/>
            <w:left w:val="nil"/>
            <w:bottom w:val="nil"/>
            <w:right w:val="nil"/>
          </w:tcBorders>
          <w:shd w:val="clear" w:color="auto" w:fill="auto"/>
          <w:vAlign w:val="center"/>
        </w:tcPr>
        <w:p w:rsidR="001B67A6" w:rsidRDefault="001B67A6">
          <w:pPr>
            <w:pStyle w:val="Footer"/>
            <w:tabs>
              <w:tab w:val="clear" w:pos="4680"/>
              <w:tab w:val="clear" w:pos="9360"/>
            </w:tabs>
            <w:jc w:val="left"/>
            <w:rPr>
              <w:b w:val="0"/>
              <w:sz w:val="18"/>
            </w:rPr>
          </w:pPr>
          <w:ins w:id="555" w:author="Gaaaab" w:date="2019-07-21T21:43:00Z">
            <w:r>
              <w:rPr>
                <w:rFonts w:ascii="Calibri" w:eastAsia="Times New Roman" w:hAnsi="Calibri" w:cs="Times New Roman"/>
                <w:b w:val="0"/>
                <w:sz w:val="18"/>
              </w:rPr>
              <w:t>Automated Tricycle Fare Meter</w:t>
            </w:r>
          </w:ins>
          <w:del w:id="556" w:author="Gaaaab" w:date="2019-07-21T21:43:00Z">
            <w:r w:rsidDel="008F5784">
              <w:rPr>
                <w:rFonts w:ascii="Calibri" w:eastAsia="Times New Roman" w:hAnsi="Calibri" w:cs="Times New Roman"/>
                <w:b w:val="0"/>
                <w:sz w:val="18"/>
              </w:rPr>
              <w:delText>MCU-Based Automated Fare Meter for Tricycle</w:delText>
            </w:r>
          </w:del>
        </w:p>
      </w:tc>
      <w:tc>
        <w:tcPr>
          <w:tcW w:w="6474" w:type="dxa"/>
          <w:tcBorders>
            <w:top w:val="nil"/>
            <w:left w:val="nil"/>
            <w:bottom w:val="nil"/>
            <w:right w:val="nil"/>
          </w:tcBorders>
          <w:shd w:val="clear" w:color="auto" w:fill="auto"/>
          <w:vAlign w:val="center"/>
        </w:tcPr>
        <w:p w:rsidR="001B67A6" w:rsidRDefault="00557903">
          <w:pPr>
            <w:pStyle w:val="Footer"/>
            <w:tabs>
              <w:tab w:val="clear" w:pos="4680"/>
              <w:tab w:val="clear" w:pos="9360"/>
            </w:tabs>
            <w:jc w:val="right"/>
          </w:pPr>
          <w:r>
            <w:rPr>
              <w:rFonts w:ascii="Calibri" w:eastAsia="Times New Roman" w:hAnsi="Calibri" w:cs="Times New Roman"/>
              <w:b w:val="0"/>
              <w:sz w:val="20"/>
            </w:rPr>
            <w:fldChar w:fldCharType="begin"/>
          </w:r>
          <w:r w:rsidR="001B67A6">
            <w:rPr>
              <w:rFonts w:ascii="Calibri" w:eastAsia="Times New Roman" w:hAnsi="Calibri" w:cs="Times New Roman"/>
              <w:b w:val="0"/>
              <w:sz w:val="20"/>
            </w:rPr>
            <w:instrText>PAGE</w:instrText>
          </w:r>
          <w:r>
            <w:rPr>
              <w:rFonts w:ascii="Calibri" w:eastAsia="Times New Roman" w:hAnsi="Calibri" w:cs="Times New Roman"/>
              <w:b w:val="0"/>
              <w:sz w:val="20"/>
            </w:rPr>
            <w:fldChar w:fldCharType="separate"/>
          </w:r>
          <w:r w:rsidR="001133EF">
            <w:rPr>
              <w:rFonts w:ascii="Calibri" w:eastAsia="Times New Roman" w:hAnsi="Calibri" w:cs="Times New Roman"/>
              <w:b w:val="0"/>
              <w:noProof/>
              <w:sz w:val="20"/>
            </w:rPr>
            <w:t>35</w:t>
          </w:r>
          <w:r>
            <w:rPr>
              <w:rFonts w:ascii="Calibri" w:eastAsia="Times New Roman" w:hAnsi="Calibri" w:cs="Times New Roman"/>
              <w:b w:val="0"/>
              <w:sz w:val="20"/>
            </w:rPr>
            <w:fldChar w:fldCharType="end"/>
          </w:r>
        </w:p>
      </w:tc>
    </w:tr>
  </w:tbl>
  <w:p w:rsidR="001B67A6" w:rsidRDefault="001B67A6">
    <w:pPr>
      <w:pStyle w:val="Footer"/>
      <w:tabs>
        <w:tab w:val="clear" w:pos="4680"/>
        <w:tab w:val="clear" w:pos="9360"/>
      </w:tabs>
      <w:jc w:val="left"/>
      <w:rPr>
        <w:b w:val="0"/>
        <w:sz w:val="18"/>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771" w:author="Gaaaab" w:date="2019-07-24T00:55:00Z"/>
  <w:sdt>
    <w:sdtPr>
      <w:id w:val="76327523"/>
      <w:docPartObj>
        <w:docPartGallery w:val="Page Numbers (Bottom of Page)"/>
        <w:docPartUnique/>
      </w:docPartObj>
    </w:sdtPr>
    <w:sdtEndPr>
      <w:rPr>
        <w:noProof/>
      </w:rPr>
    </w:sdtEndPr>
    <w:sdtContent>
      <w:customXmlInsRangeEnd w:id="771"/>
      <w:p w:rsidR="00A607F3" w:rsidRDefault="00557903">
        <w:pPr>
          <w:pStyle w:val="Footer"/>
          <w:jc w:val="right"/>
          <w:rPr>
            <w:ins w:id="772" w:author="Gaaaab" w:date="2019-07-24T00:55:00Z"/>
          </w:rPr>
        </w:pPr>
        <w:ins w:id="773" w:author="Gaaaab" w:date="2019-07-24T00:55:00Z">
          <w:r>
            <w:fldChar w:fldCharType="begin"/>
          </w:r>
          <w:r w:rsidR="00A607F3">
            <w:instrText xml:space="preserve"> PAGE   \* MERGEFORMAT </w:instrText>
          </w:r>
          <w:r>
            <w:fldChar w:fldCharType="separate"/>
          </w:r>
        </w:ins>
        <w:r w:rsidR="001133EF">
          <w:rPr>
            <w:noProof/>
          </w:rPr>
          <w:t>37</w:t>
        </w:r>
        <w:ins w:id="774" w:author="Gaaaab" w:date="2019-07-24T00:55:00Z">
          <w:r>
            <w:rPr>
              <w:noProof/>
            </w:rPr>
            <w:fldChar w:fldCharType="end"/>
          </w:r>
        </w:ins>
      </w:p>
    </w:sdtContent>
    <w:customXmlInsRangeStart w:id="775" w:author="Gaaaab" w:date="2019-07-24T00:55:00Z"/>
  </w:sdt>
  <w:customXmlInsRangeEnd w:id="775"/>
  <w:p w:rsidR="00000000" w:rsidRDefault="00A607F3">
    <w:pPr>
      <w:pStyle w:val="Footer"/>
      <w:jc w:val="both"/>
      <w:pPrChange w:id="776" w:author="Gaaaab" w:date="2019-07-24T00:55:00Z">
        <w:pPr>
          <w:pStyle w:val="Footer"/>
        </w:pPr>
      </w:pPrChange>
    </w:pPr>
    <w:ins w:id="777" w:author="Gaaaab" w:date="2019-07-24T00:55:00Z">
      <w:r>
        <w:rPr>
          <w:b w:val="0"/>
        </w:rPr>
        <w:t>Automated Tricycle Fare Meter</w:t>
      </w:r>
    </w:ins>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5C6" w:rsidRDefault="00E165C6">
      <w:r>
        <w:separator/>
      </w:r>
    </w:p>
  </w:footnote>
  <w:footnote w:type="continuationSeparator" w:id="1">
    <w:p w:rsidR="00E165C6" w:rsidRDefault="00E165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A6" w:rsidRDefault="001B67A6">
    <w:pPr>
      <w:pStyle w:val="Header"/>
    </w:pPr>
  </w:p>
  <w:p w:rsidR="001B67A6" w:rsidRDefault="001B67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A6" w:rsidRDefault="001B67A6">
    <w:pPr>
      <w:pStyle w:val="Header"/>
    </w:pPr>
  </w:p>
  <w:p w:rsidR="001B67A6" w:rsidRDefault="001B67A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A6" w:rsidRDefault="001B67A6">
    <w:pPr>
      <w:pStyle w:val="Header"/>
    </w:pPr>
  </w:p>
  <w:p w:rsidR="001B67A6" w:rsidRDefault="001B67A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A6" w:rsidRDefault="001B67A6">
    <w:pPr>
      <w:pStyle w:val="Header"/>
    </w:pPr>
  </w:p>
  <w:p w:rsidR="001B67A6" w:rsidRDefault="001B67A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A6" w:rsidRDefault="001B67A6">
    <w:pPr>
      <w:pStyle w:val="Header"/>
    </w:pPr>
  </w:p>
  <w:p w:rsidR="001B67A6" w:rsidRDefault="001B67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B6333"/>
    <w:multiLevelType w:val="multilevel"/>
    <w:tmpl w:val="E0E41C32"/>
    <w:lvl w:ilvl="0">
      <w:start w:val="1"/>
      <w:numFmt w:val="bullet"/>
      <w:lvlText w:val=""/>
      <w:lvlJc w:val="left"/>
      <w:pPr>
        <w:ind w:left="1440" w:hanging="360"/>
      </w:pPr>
      <w:rPr>
        <w:rFonts w:ascii="Symbol" w:hAnsi="Symbol" w:cs="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3A7026FC"/>
    <w:multiLevelType w:val="multilevel"/>
    <w:tmpl w:val="C71E85D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40083283"/>
    <w:multiLevelType w:val="multilevel"/>
    <w:tmpl w:val="189C8C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7B427281"/>
    <w:multiLevelType w:val="multilevel"/>
    <w:tmpl w:val="0BD8D1B4"/>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aaab">
    <w15:presenceInfo w15:providerId="None" w15:userId="Gaaaab"/>
  </w15:person>
  <w15:person w15:author="Windows User">
    <w15:presenceInfo w15:providerId="None" w15:userId="Windows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characterSpacingControl w:val="doNotCompress"/>
  <w:hdrShapeDefaults>
    <o:shapedefaults v:ext="edit" spidmax="5122"/>
  </w:hdrShapeDefaults>
  <w:footnotePr>
    <w:footnote w:id="0"/>
    <w:footnote w:id="1"/>
  </w:footnotePr>
  <w:endnotePr>
    <w:endnote w:id="0"/>
    <w:endnote w:id="1"/>
  </w:endnotePr>
  <w:compat/>
  <w:rsids>
    <w:rsidRoot w:val="00B4569D"/>
    <w:rsid w:val="00087378"/>
    <w:rsid w:val="000B2C11"/>
    <w:rsid w:val="001133EF"/>
    <w:rsid w:val="0019595F"/>
    <w:rsid w:val="001B67A6"/>
    <w:rsid w:val="001E2A84"/>
    <w:rsid w:val="001F334F"/>
    <w:rsid w:val="001F5BCD"/>
    <w:rsid w:val="002D44CE"/>
    <w:rsid w:val="00387FD9"/>
    <w:rsid w:val="003E30A1"/>
    <w:rsid w:val="004409E1"/>
    <w:rsid w:val="00557903"/>
    <w:rsid w:val="005A5D9E"/>
    <w:rsid w:val="00611C33"/>
    <w:rsid w:val="006D4EBE"/>
    <w:rsid w:val="00764D72"/>
    <w:rsid w:val="007E4754"/>
    <w:rsid w:val="00872851"/>
    <w:rsid w:val="008747D8"/>
    <w:rsid w:val="00883801"/>
    <w:rsid w:val="008F5784"/>
    <w:rsid w:val="00937BEA"/>
    <w:rsid w:val="009477AC"/>
    <w:rsid w:val="00972464"/>
    <w:rsid w:val="009934BD"/>
    <w:rsid w:val="00A01143"/>
    <w:rsid w:val="00A57730"/>
    <w:rsid w:val="00A607F3"/>
    <w:rsid w:val="00A60A8C"/>
    <w:rsid w:val="00AA7D0D"/>
    <w:rsid w:val="00AE69D5"/>
    <w:rsid w:val="00B33D8B"/>
    <w:rsid w:val="00B35C73"/>
    <w:rsid w:val="00B4569D"/>
    <w:rsid w:val="00BA3A54"/>
    <w:rsid w:val="00CC2F4E"/>
    <w:rsid w:val="00D820BE"/>
    <w:rsid w:val="00E14C47"/>
    <w:rsid w:val="00E165C6"/>
    <w:rsid w:val="00E337F5"/>
    <w:rsid w:val="00E41668"/>
    <w:rsid w:val="00EC18B7"/>
    <w:rsid w:val="00F36C4F"/>
    <w:rsid w:val="00F7515C"/>
    <w:rsid w:val="00FC25B9"/>
    <w:rsid w:val="00FD5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68E"/>
    <w:pPr>
      <w:jc w:val="center"/>
    </w:pPr>
    <w:rPr>
      <w:rFonts w:ascii="Times New Roman" w:hAnsi="Times New Roman"/>
      <w:b/>
      <w:sz w:val="24"/>
    </w:rPr>
  </w:style>
  <w:style w:type="paragraph" w:styleId="Heading1">
    <w:name w:val="heading 1"/>
    <w:basedOn w:val="Normal"/>
    <w:next w:val="Normal"/>
    <w:link w:val="Heading1Char"/>
    <w:autoRedefine/>
    <w:uiPriority w:val="9"/>
    <w:qFormat/>
    <w:rsid w:val="00F24CF8"/>
    <w:pPr>
      <w:spacing w:before="120" w:after="480" w:line="360" w:lineRule="auto"/>
      <w:outlineLvl w:val="0"/>
    </w:pPr>
    <w:rPr>
      <w:rFonts w:eastAsia="Times New Roman" w:cs="Times New Roman"/>
      <w:bCs/>
      <w:caps/>
      <w:kern w:val="2"/>
      <w:szCs w:val="48"/>
      <w:lang w:eastAsia="en-PH"/>
    </w:rPr>
  </w:style>
  <w:style w:type="paragraph" w:styleId="Heading2">
    <w:name w:val="heading 2"/>
    <w:basedOn w:val="Normal"/>
    <w:next w:val="Normal"/>
    <w:link w:val="Heading2Char"/>
    <w:autoRedefine/>
    <w:uiPriority w:val="9"/>
    <w:unhideWhenUsed/>
    <w:qFormat/>
    <w:rsid w:val="00916614"/>
    <w:pPr>
      <w:keepNext/>
      <w:keepLines/>
      <w:spacing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3168E"/>
  </w:style>
  <w:style w:type="character" w:customStyle="1" w:styleId="FooterChar">
    <w:name w:val="Footer Char"/>
    <w:basedOn w:val="DefaultParagraphFont"/>
    <w:link w:val="Footer"/>
    <w:uiPriority w:val="99"/>
    <w:qFormat/>
    <w:rsid w:val="0023168E"/>
  </w:style>
  <w:style w:type="character" w:customStyle="1" w:styleId="TitleChar">
    <w:name w:val="Title Char"/>
    <w:basedOn w:val="DefaultParagraphFont"/>
    <w:link w:val="Title"/>
    <w:uiPriority w:val="10"/>
    <w:qFormat/>
    <w:rsid w:val="00574A8F"/>
    <w:rPr>
      <w:rFonts w:ascii="Times New Roman" w:eastAsiaTheme="majorEastAsia" w:hAnsi="Times New Roman" w:cstheme="majorBidi"/>
      <w:b/>
      <w:spacing w:val="-10"/>
      <w:kern w:val="2"/>
      <w:sz w:val="28"/>
      <w:szCs w:val="56"/>
    </w:rPr>
  </w:style>
  <w:style w:type="character" w:customStyle="1" w:styleId="Heading1Char">
    <w:name w:val="Heading 1 Char"/>
    <w:basedOn w:val="DefaultParagraphFont"/>
    <w:link w:val="Heading1"/>
    <w:uiPriority w:val="9"/>
    <w:qFormat/>
    <w:rsid w:val="00F24CF8"/>
    <w:rPr>
      <w:rFonts w:ascii="Times New Roman" w:eastAsia="Times New Roman" w:hAnsi="Times New Roman" w:cs="Times New Roman"/>
      <w:b/>
      <w:bCs/>
      <w:caps/>
      <w:kern w:val="2"/>
      <w:sz w:val="24"/>
      <w:szCs w:val="48"/>
      <w:lang w:eastAsia="en-PH"/>
    </w:rPr>
  </w:style>
  <w:style w:type="character" w:styleId="PlaceholderText">
    <w:name w:val="Placeholder Text"/>
    <w:basedOn w:val="DefaultParagraphFont"/>
    <w:uiPriority w:val="99"/>
    <w:semiHidden/>
    <w:qFormat/>
    <w:rsid w:val="00BA40ED"/>
    <w:rPr>
      <w:color w:val="808080"/>
    </w:rPr>
  </w:style>
  <w:style w:type="character" w:customStyle="1" w:styleId="Proposal1Char">
    <w:name w:val="Proposal 1 Char"/>
    <w:basedOn w:val="DefaultParagraphFont"/>
    <w:link w:val="Proposal1"/>
    <w:qFormat/>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qFormat/>
    <w:rsid w:val="00916614"/>
    <w:rPr>
      <w:rFonts w:ascii="Times New Roman" w:eastAsiaTheme="majorEastAsia" w:hAnsi="Times New Roman" w:cstheme="majorBidi"/>
      <w:b/>
      <w:sz w:val="24"/>
      <w:szCs w:val="26"/>
    </w:rPr>
  </w:style>
  <w:style w:type="character" w:customStyle="1" w:styleId="InternetLink">
    <w:name w:val="Internet Link"/>
    <w:basedOn w:val="DefaultParagraphFont"/>
    <w:uiPriority w:val="99"/>
    <w:unhideWhenUsed/>
    <w:rsid w:val="00BE262D"/>
    <w:rPr>
      <w:color w:val="0000FF"/>
      <w:u w:val="single"/>
    </w:rPr>
  </w:style>
  <w:style w:type="character" w:customStyle="1" w:styleId="BodyofResearchChar">
    <w:name w:val="Body of Research Char"/>
    <w:basedOn w:val="DefaultParagraphFont"/>
    <w:link w:val="BodyofResearch"/>
    <w:qFormat/>
    <w:rsid w:val="00F24CF8"/>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qFormat/>
    <w:rsid w:val="00016E1F"/>
    <w:rPr>
      <w:rFonts w:ascii="Times New Roman" w:eastAsiaTheme="majorEastAsia" w:hAnsi="Times New Roman" w:cstheme="majorBidi"/>
      <w:i/>
      <w:sz w:val="24"/>
      <w:szCs w:val="24"/>
    </w:rPr>
  </w:style>
  <w:style w:type="character" w:customStyle="1" w:styleId="Style1">
    <w:name w:val="Style1"/>
    <w:basedOn w:val="DefaultParagraphFont"/>
    <w:uiPriority w:val="1"/>
    <w:qFormat/>
    <w:rsid w:val="00345573"/>
    <w:rPr>
      <w:rFonts w:ascii="Times New Roman" w:hAnsi="Times New Roman"/>
      <w:caps/>
      <w:vanish w:val="0"/>
      <w:sz w:val="24"/>
    </w:rPr>
  </w:style>
  <w:style w:type="character" w:customStyle="1" w:styleId="ReferencesChar">
    <w:name w:val="References Char"/>
    <w:basedOn w:val="DefaultParagraphFont"/>
    <w:link w:val="References"/>
    <w:qFormat/>
    <w:rsid w:val="00F24CF8"/>
    <w:rPr>
      <w:rFonts w:ascii="Times New Roman" w:eastAsia="Times New Roman" w:hAnsi="Times New Roman" w:cs="Arial"/>
      <w:sz w:val="24"/>
      <w:lang w:val="en-US" w:eastAsia="ko-KR"/>
    </w:rPr>
  </w:style>
  <w:style w:type="character" w:styleId="Strong">
    <w:name w:val="Strong"/>
    <w:basedOn w:val="DefaultParagraphFont"/>
    <w:qFormat/>
    <w:rsid w:val="00BE262D"/>
    <w:rPr>
      <w:b/>
      <w:bCs/>
    </w:rPr>
  </w:style>
  <w:style w:type="character" w:customStyle="1" w:styleId="highlight">
    <w:name w:val="highlight"/>
    <w:basedOn w:val="DefaultParagraphFont"/>
    <w:qFormat/>
    <w:rsid w:val="00BE262D"/>
  </w:style>
  <w:style w:type="character" w:customStyle="1" w:styleId="BalloonTextChar">
    <w:name w:val="Balloon Text Char"/>
    <w:basedOn w:val="DefaultParagraphFont"/>
    <w:link w:val="BalloonText"/>
    <w:uiPriority w:val="99"/>
    <w:semiHidden/>
    <w:qFormat/>
    <w:rsid w:val="00BE262D"/>
    <w:rPr>
      <w:rFonts w:ascii="Tahoma" w:hAnsi="Tahoma" w:cs="Tahoma"/>
      <w:b/>
      <w:sz w:val="16"/>
      <w:szCs w:val="16"/>
    </w:rPr>
  </w:style>
  <w:style w:type="character" w:customStyle="1" w:styleId="StrongEmphasis">
    <w:name w:val="Strong Emphasis"/>
    <w:qFormat/>
    <w:rsid w:val="00A70AD6"/>
    <w:rPr>
      <w:b/>
      <w:bCs/>
    </w:rPr>
  </w:style>
  <w:style w:type="character" w:customStyle="1" w:styleId="BodyTextChar">
    <w:name w:val="Body Text Char"/>
    <w:basedOn w:val="DefaultParagraphFont"/>
    <w:link w:val="BodyText"/>
    <w:qFormat/>
    <w:rsid w:val="00A70AD6"/>
    <w:rPr>
      <w:lang w:val="en-US"/>
    </w:rPr>
  </w:style>
  <w:style w:type="character" w:customStyle="1" w:styleId="Quotation">
    <w:name w:val="Quotation"/>
    <w:qFormat/>
    <w:rsid w:val="00B44E6E"/>
    <w:rPr>
      <w:i/>
      <w:iCs/>
    </w:rPr>
  </w:style>
  <w:style w:type="character" w:customStyle="1" w:styleId="ListLabel1">
    <w:name w:val="ListLabel 1"/>
    <w:qFormat/>
    <w:rsid w:val="00557903"/>
    <w:rPr>
      <w:rFonts w:cs="Courier New"/>
    </w:rPr>
  </w:style>
  <w:style w:type="character" w:customStyle="1" w:styleId="ListLabel2">
    <w:name w:val="ListLabel 2"/>
    <w:qFormat/>
    <w:rsid w:val="00557903"/>
    <w:rPr>
      <w:rFonts w:cs="Courier New"/>
    </w:rPr>
  </w:style>
  <w:style w:type="character" w:customStyle="1" w:styleId="ListLabel3">
    <w:name w:val="ListLabel 3"/>
    <w:qFormat/>
    <w:rsid w:val="00557903"/>
    <w:rPr>
      <w:rFonts w:cs="Courier New"/>
    </w:rPr>
  </w:style>
  <w:style w:type="character" w:customStyle="1" w:styleId="ListLabel4">
    <w:name w:val="ListLabel 4"/>
    <w:qFormat/>
    <w:rsid w:val="00557903"/>
    <w:rPr>
      <w:color w:val="auto"/>
    </w:rPr>
  </w:style>
  <w:style w:type="character" w:customStyle="1" w:styleId="ListLabel5">
    <w:name w:val="ListLabel 5"/>
    <w:qFormat/>
    <w:rsid w:val="00557903"/>
    <w:rPr>
      <w:rFonts w:cs="Courier New"/>
    </w:rPr>
  </w:style>
  <w:style w:type="character" w:customStyle="1" w:styleId="ListLabel6">
    <w:name w:val="ListLabel 6"/>
    <w:qFormat/>
    <w:rsid w:val="00557903"/>
    <w:rPr>
      <w:rFonts w:cs="Courier New"/>
    </w:rPr>
  </w:style>
  <w:style w:type="character" w:customStyle="1" w:styleId="ListLabel7">
    <w:name w:val="ListLabel 7"/>
    <w:qFormat/>
    <w:rsid w:val="00557903"/>
    <w:rPr>
      <w:rFonts w:cs="Courier New"/>
    </w:rPr>
  </w:style>
  <w:style w:type="character" w:customStyle="1" w:styleId="ListLabel8">
    <w:name w:val="ListLabel 8"/>
    <w:qFormat/>
    <w:rsid w:val="00557903"/>
    <w:rPr>
      <w:rFonts w:cs="Courier New"/>
    </w:rPr>
  </w:style>
  <w:style w:type="character" w:customStyle="1" w:styleId="ListLabel9">
    <w:name w:val="ListLabel 9"/>
    <w:qFormat/>
    <w:rsid w:val="00557903"/>
    <w:rPr>
      <w:rFonts w:cs="Courier New"/>
    </w:rPr>
  </w:style>
  <w:style w:type="character" w:customStyle="1" w:styleId="ListLabel10">
    <w:name w:val="ListLabel 10"/>
    <w:qFormat/>
    <w:rsid w:val="00557903"/>
    <w:rPr>
      <w:rFonts w:cs="Courier New"/>
    </w:rPr>
  </w:style>
  <w:style w:type="character" w:customStyle="1" w:styleId="ListLabel11">
    <w:name w:val="ListLabel 11"/>
    <w:qFormat/>
    <w:rsid w:val="00557903"/>
    <w:rPr>
      <w:rFonts w:cs="Courier New"/>
    </w:rPr>
  </w:style>
  <w:style w:type="character" w:customStyle="1" w:styleId="ListLabel12">
    <w:name w:val="ListLabel 12"/>
    <w:qFormat/>
    <w:rsid w:val="00557903"/>
    <w:rPr>
      <w:color w:val="000000" w:themeColor="text1"/>
    </w:rPr>
  </w:style>
  <w:style w:type="character" w:customStyle="1" w:styleId="ListLabel13">
    <w:name w:val="ListLabel 13"/>
    <w:qFormat/>
    <w:rsid w:val="00557903"/>
    <w:rPr>
      <w:rFonts w:cs="Times New Roman"/>
      <w:b w:val="0"/>
      <w:color w:val="000000"/>
      <w:szCs w:val="24"/>
      <w:highlight w:val="white"/>
    </w:rPr>
  </w:style>
  <w:style w:type="character" w:customStyle="1" w:styleId="ListLabel14">
    <w:name w:val="ListLabel 14"/>
    <w:qFormat/>
    <w:rsid w:val="00557903"/>
    <w:rPr>
      <w:rFonts w:cs="Times New Roman"/>
      <w:bCs/>
      <w:color w:val="000000"/>
      <w:highlight w:val="white"/>
    </w:rPr>
  </w:style>
  <w:style w:type="character" w:customStyle="1" w:styleId="ListLabel15">
    <w:name w:val="ListLabel 15"/>
    <w:qFormat/>
    <w:rsid w:val="00557903"/>
    <w:rPr>
      <w:rFonts w:cs="Times New Roman"/>
      <w:bCs/>
      <w:color w:val="000000"/>
      <w:highlight w:val="white"/>
    </w:rPr>
  </w:style>
  <w:style w:type="character" w:customStyle="1" w:styleId="ListLabel16">
    <w:name w:val="ListLabel 16"/>
    <w:qFormat/>
    <w:rsid w:val="00557903"/>
    <w:rPr>
      <w:rFonts w:cs="Times New Roman"/>
      <w:color w:val="000000"/>
      <w:shd w:val="clear" w:color="auto" w:fill="FFFFFF"/>
    </w:rPr>
  </w:style>
  <w:style w:type="character" w:customStyle="1" w:styleId="ListLabel17">
    <w:name w:val="ListLabel 17"/>
    <w:qFormat/>
    <w:rsid w:val="00557903"/>
    <w:rPr>
      <w:rFonts w:cs="Times New Roman"/>
      <w:color w:val="000000"/>
      <w:szCs w:val="24"/>
      <w:shd w:val="clear" w:color="auto" w:fill="FFFFFF"/>
    </w:rPr>
  </w:style>
  <w:style w:type="character" w:customStyle="1" w:styleId="ListLabel18">
    <w:name w:val="ListLabel 18"/>
    <w:qFormat/>
    <w:rsid w:val="00557903"/>
    <w:rPr>
      <w:bCs/>
      <w:color w:val="000000"/>
    </w:rPr>
  </w:style>
  <w:style w:type="character" w:customStyle="1" w:styleId="ListLabel19">
    <w:name w:val="ListLabel 19"/>
    <w:qFormat/>
    <w:rsid w:val="00557903"/>
    <w:rPr>
      <w:bCs/>
      <w:color w:val="000000"/>
    </w:rPr>
  </w:style>
  <w:style w:type="character" w:customStyle="1" w:styleId="ListLabel20">
    <w:name w:val="ListLabel 20"/>
    <w:qFormat/>
    <w:rsid w:val="00557903"/>
    <w:rPr>
      <w:rFonts w:cs="Symbol"/>
      <w:color w:val="auto"/>
    </w:rPr>
  </w:style>
  <w:style w:type="character" w:customStyle="1" w:styleId="ListLabel21">
    <w:name w:val="ListLabel 21"/>
    <w:qFormat/>
    <w:rsid w:val="00557903"/>
    <w:rPr>
      <w:rFonts w:cs="Courier New"/>
    </w:rPr>
  </w:style>
  <w:style w:type="character" w:customStyle="1" w:styleId="ListLabel22">
    <w:name w:val="ListLabel 22"/>
    <w:qFormat/>
    <w:rsid w:val="00557903"/>
    <w:rPr>
      <w:rFonts w:cs="Wingdings"/>
    </w:rPr>
  </w:style>
  <w:style w:type="character" w:customStyle="1" w:styleId="ListLabel23">
    <w:name w:val="ListLabel 23"/>
    <w:qFormat/>
    <w:rsid w:val="00557903"/>
    <w:rPr>
      <w:rFonts w:cs="Symbol"/>
    </w:rPr>
  </w:style>
  <w:style w:type="character" w:customStyle="1" w:styleId="ListLabel24">
    <w:name w:val="ListLabel 24"/>
    <w:qFormat/>
    <w:rsid w:val="00557903"/>
    <w:rPr>
      <w:rFonts w:cs="Courier New"/>
    </w:rPr>
  </w:style>
  <w:style w:type="character" w:customStyle="1" w:styleId="ListLabel25">
    <w:name w:val="ListLabel 25"/>
    <w:qFormat/>
    <w:rsid w:val="00557903"/>
    <w:rPr>
      <w:rFonts w:cs="Wingdings"/>
    </w:rPr>
  </w:style>
  <w:style w:type="character" w:customStyle="1" w:styleId="ListLabel26">
    <w:name w:val="ListLabel 26"/>
    <w:qFormat/>
    <w:rsid w:val="00557903"/>
    <w:rPr>
      <w:rFonts w:cs="Symbol"/>
    </w:rPr>
  </w:style>
  <w:style w:type="character" w:customStyle="1" w:styleId="ListLabel27">
    <w:name w:val="ListLabel 27"/>
    <w:qFormat/>
    <w:rsid w:val="00557903"/>
    <w:rPr>
      <w:rFonts w:cs="Courier New"/>
    </w:rPr>
  </w:style>
  <w:style w:type="character" w:customStyle="1" w:styleId="ListLabel28">
    <w:name w:val="ListLabel 28"/>
    <w:qFormat/>
    <w:rsid w:val="00557903"/>
    <w:rPr>
      <w:rFonts w:cs="Wingdings"/>
    </w:rPr>
  </w:style>
  <w:style w:type="character" w:customStyle="1" w:styleId="ListLabel29">
    <w:name w:val="ListLabel 29"/>
    <w:qFormat/>
    <w:rsid w:val="00557903"/>
    <w:rPr>
      <w:rFonts w:cs="Symbol"/>
      <w:b/>
    </w:rPr>
  </w:style>
  <w:style w:type="character" w:customStyle="1" w:styleId="ListLabel30">
    <w:name w:val="ListLabel 30"/>
    <w:qFormat/>
    <w:rsid w:val="00557903"/>
    <w:rPr>
      <w:rFonts w:cs="Courier New"/>
    </w:rPr>
  </w:style>
  <w:style w:type="character" w:customStyle="1" w:styleId="ListLabel31">
    <w:name w:val="ListLabel 31"/>
    <w:qFormat/>
    <w:rsid w:val="00557903"/>
    <w:rPr>
      <w:rFonts w:cs="Wingdings"/>
    </w:rPr>
  </w:style>
  <w:style w:type="character" w:customStyle="1" w:styleId="ListLabel32">
    <w:name w:val="ListLabel 32"/>
    <w:qFormat/>
    <w:rsid w:val="00557903"/>
    <w:rPr>
      <w:rFonts w:cs="Symbol"/>
    </w:rPr>
  </w:style>
  <w:style w:type="character" w:customStyle="1" w:styleId="ListLabel33">
    <w:name w:val="ListLabel 33"/>
    <w:qFormat/>
    <w:rsid w:val="00557903"/>
    <w:rPr>
      <w:rFonts w:cs="Courier New"/>
    </w:rPr>
  </w:style>
  <w:style w:type="character" w:customStyle="1" w:styleId="ListLabel34">
    <w:name w:val="ListLabel 34"/>
    <w:qFormat/>
    <w:rsid w:val="00557903"/>
    <w:rPr>
      <w:rFonts w:cs="Wingdings"/>
    </w:rPr>
  </w:style>
  <w:style w:type="character" w:customStyle="1" w:styleId="ListLabel35">
    <w:name w:val="ListLabel 35"/>
    <w:qFormat/>
    <w:rsid w:val="00557903"/>
    <w:rPr>
      <w:rFonts w:cs="Symbol"/>
    </w:rPr>
  </w:style>
  <w:style w:type="character" w:customStyle="1" w:styleId="ListLabel36">
    <w:name w:val="ListLabel 36"/>
    <w:qFormat/>
    <w:rsid w:val="00557903"/>
    <w:rPr>
      <w:rFonts w:cs="Courier New"/>
    </w:rPr>
  </w:style>
  <w:style w:type="character" w:customStyle="1" w:styleId="ListLabel37">
    <w:name w:val="ListLabel 37"/>
    <w:qFormat/>
    <w:rsid w:val="00557903"/>
    <w:rPr>
      <w:rFonts w:cs="Wingdings"/>
    </w:rPr>
  </w:style>
  <w:style w:type="character" w:customStyle="1" w:styleId="ListLabel38">
    <w:name w:val="ListLabel 38"/>
    <w:qFormat/>
    <w:rsid w:val="00557903"/>
    <w:rPr>
      <w:rFonts w:cs="Courier New"/>
    </w:rPr>
  </w:style>
  <w:style w:type="character" w:customStyle="1" w:styleId="ListLabel39">
    <w:name w:val="ListLabel 39"/>
    <w:qFormat/>
    <w:rsid w:val="00557903"/>
    <w:rPr>
      <w:color w:val="000000" w:themeColor="text1"/>
    </w:rPr>
  </w:style>
  <w:style w:type="character" w:customStyle="1" w:styleId="ListLabel40">
    <w:name w:val="ListLabel 40"/>
    <w:qFormat/>
    <w:rsid w:val="00557903"/>
    <w:rPr>
      <w:rFonts w:cs="Times New Roman"/>
      <w:b w:val="0"/>
      <w:color w:val="000000"/>
      <w:szCs w:val="24"/>
      <w:highlight w:val="white"/>
    </w:rPr>
  </w:style>
  <w:style w:type="character" w:customStyle="1" w:styleId="ListLabel41">
    <w:name w:val="ListLabel 41"/>
    <w:qFormat/>
    <w:rsid w:val="00557903"/>
    <w:rPr>
      <w:rFonts w:cs="Times New Roman"/>
      <w:bCs/>
      <w:color w:val="000000"/>
      <w:highlight w:val="white"/>
    </w:rPr>
  </w:style>
  <w:style w:type="character" w:customStyle="1" w:styleId="ListLabel42">
    <w:name w:val="ListLabel 42"/>
    <w:qFormat/>
    <w:rsid w:val="00557903"/>
    <w:rPr>
      <w:rFonts w:cs="Times New Roman"/>
      <w:bCs/>
      <w:color w:val="000000"/>
      <w:highlight w:val="white"/>
    </w:rPr>
  </w:style>
  <w:style w:type="character" w:customStyle="1" w:styleId="ListLabel43">
    <w:name w:val="ListLabel 43"/>
    <w:qFormat/>
    <w:rsid w:val="00557903"/>
    <w:rPr>
      <w:rFonts w:cs="Times New Roman"/>
      <w:bCs/>
      <w:color w:val="000000"/>
      <w:shd w:val="clear" w:color="auto" w:fill="FFFFFF"/>
    </w:rPr>
  </w:style>
  <w:style w:type="character" w:customStyle="1" w:styleId="ListLabel44">
    <w:name w:val="ListLabel 44"/>
    <w:qFormat/>
    <w:rsid w:val="00557903"/>
    <w:rPr>
      <w:rFonts w:cs="Times New Roman"/>
      <w:b w:val="0"/>
      <w:color w:val="000000"/>
      <w:szCs w:val="24"/>
      <w:shd w:val="clear" w:color="auto" w:fill="FFFFFF"/>
    </w:rPr>
  </w:style>
  <w:style w:type="character" w:customStyle="1" w:styleId="ListLabel45">
    <w:name w:val="ListLabel 45"/>
    <w:qFormat/>
    <w:rsid w:val="00557903"/>
    <w:rPr>
      <w:bCs/>
      <w:color w:val="000000"/>
    </w:rPr>
  </w:style>
  <w:style w:type="character" w:customStyle="1" w:styleId="ListLabel46">
    <w:name w:val="ListLabel 46"/>
    <w:qFormat/>
    <w:rsid w:val="00557903"/>
    <w:rPr>
      <w:bCs/>
      <w:color w:val="000000"/>
    </w:rPr>
  </w:style>
  <w:style w:type="paragraph" w:customStyle="1" w:styleId="Heading">
    <w:name w:val="Heading"/>
    <w:basedOn w:val="Normal"/>
    <w:next w:val="BodyText"/>
    <w:qFormat/>
    <w:rsid w:val="00557903"/>
    <w:pPr>
      <w:keepNext/>
      <w:spacing w:before="240" w:after="120"/>
    </w:pPr>
    <w:rPr>
      <w:rFonts w:ascii="Liberation Sans" w:eastAsia="DejaVu Sans" w:hAnsi="Liberation Sans" w:cs="FreeSans"/>
      <w:sz w:val="28"/>
      <w:szCs w:val="28"/>
    </w:rPr>
  </w:style>
  <w:style w:type="paragraph" w:styleId="BodyText">
    <w:name w:val="Body Text"/>
    <w:basedOn w:val="Normal"/>
    <w:link w:val="BodyTextChar"/>
    <w:rsid w:val="00A70AD6"/>
    <w:pPr>
      <w:spacing w:after="140" w:line="276" w:lineRule="auto"/>
      <w:jc w:val="left"/>
    </w:pPr>
    <w:rPr>
      <w:rFonts w:asciiTheme="minorHAnsi" w:hAnsiTheme="minorHAnsi"/>
      <w:b w:val="0"/>
      <w:sz w:val="22"/>
      <w:lang w:val="en-US"/>
    </w:rPr>
  </w:style>
  <w:style w:type="paragraph" w:styleId="List">
    <w:name w:val="List"/>
    <w:basedOn w:val="BodyText"/>
    <w:rsid w:val="00557903"/>
    <w:rPr>
      <w:rFonts w:cs="FreeSans"/>
    </w:rPr>
  </w:style>
  <w:style w:type="paragraph" w:styleId="Caption">
    <w:name w:val="caption"/>
    <w:basedOn w:val="Normal"/>
    <w:qFormat/>
    <w:rsid w:val="00557903"/>
    <w:pPr>
      <w:suppressLineNumbers/>
      <w:spacing w:before="120" w:after="120"/>
    </w:pPr>
    <w:rPr>
      <w:rFonts w:cs="FreeSans"/>
      <w:i/>
      <w:iCs/>
      <w:szCs w:val="24"/>
    </w:rPr>
  </w:style>
  <w:style w:type="paragraph" w:customStyle="1" w:styleId="Index">
    <w:name w:val="Index"/>
    <w:basedOn w:val="Normal"/>
    <w:qFormat/>
    <w:rsid w:val="00557903"/>
    <w:pPr>
      <w:suppressLineNumbers/>
    </w:pPr>
    <w:rPr>
      <w:rFonts w:cs="FreeSans"/>
    </w:rPr>
  </w:style>
  <w:style w:type="paragraph" w:styleId="Header">
    <w:name w:val="header"/>
    <w:basedOn w:val="Normal"/>
    <w:link w:val="HeaderChar"/>
    <w:uiPriority w:val="99"/>
    <w:unhideWhenUsed/>
    <w:rsid w:val="0023168E"/>
    <w:pPr>
      <w:tabs>
        <w:tab w:val="center" w:pos="4680"/>
        <w:tab w:val="right" w:pos="9360"/>
      </w:tabs>
    </w:pPr>
  </w:style>
  <w:style w:type="paragraph" w:styleId="Footer">
    <w:name w:val="footer"/>
    <w:basedOn w:val="Normal"/>
    <w:link w:val="FooterChar"/>
    <w:uiPriority w:val="99"/>
    <w:unhideWhenUsed/>
    <w:rsid w:val="0023168E"/>
    <w:pPr>
      <w:tabs>
        <w:tab w:val="center" w:pos="4680"/>
        <w:tab w:val="right" w:pos="9360"/>
      </w:tabs>
    </w:pPr>
  </w:style>
  <w:style w:type="paragraph" w:styleId="Title">
    <w:name w:val="Title"/>
    <w:basedOn w:val="Normal"/>
    <w:next w:val="Normal"/>
    <w:link w:val="TitleChar"/>
    <w:autoRedefine/>
    <w:uiPriority w:val="10"/>
    <w:qFormat/>
    <w:rsid w:val="00574A8F"/>
    <w:pPr>
      <w:spacing w:after="1560" w:line="1200" w:lineRule="auto"/>
      <w:contextualSpacing/>
    </w:pPr>
    <w:rPr>
      <w:rFonts w:eastAsiaTheme="majorEastAsia" w:cstheme="majorBidi"/>
      <w:spacing w:val="-10"/>
      <w:kern w:val="2"/>
      <w:sz w:val="28"/>
      <w:szCs w:val="56"/>
    </w:rPr>
  </w:style>
  <w:style w:type="paragraph" w:styleId="ListParagraph">
    <w:name w:val="List Paragraph"/>
    <w:basedOn w:val="Normal"/>
    <w:autoRedefine/>
    <w:uiPriority w:val="34"/>
    <w:qFormat/>
    <w:rsid w:val="0023168E"/>
    <w:pPr>
      <w:spacing w:after="1560" w:line="1200" w:lineRule="auto"/>
      <w:ind w:left="720"/>
      <w:contextualSpacing/>
    </w:pPr>
    <w:rPr>
      <w:b w:val="0"/>
    </w:rPr>
  </w:style>
  <w:style w:type="paragraph" w:customStyle="1" w:styleId="Proposal1">
    <w:name w:val="Proposal 1"/>
    <w:basedOn w:val="Normal"/>
    <w:next w:val="Normal"/>
    <w:link w:val="Proposal1Char"/>
    <w:qFormat/>
    <w:rsid w:val="00BA40ED"/>
    <w:pPr>
      <w:tabs>
        <w:tab w:val="left"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qFormat/>
    <w:rsid w:val="00BA40ED"/>
    <w:pPr>
      <w:tabs>
        <w:tab w:val="left" w:pos="900"/>
      </w:tabs>
      <w:spacing w:before="120"/>
      <w:ind w:left="900" w:hanging="540"/>
    </w:pPr>
  </w:style>
  <w:style w:type="paragraph" w:styleId="TOCHeading">
    <w:name w:val="TOC Heading"/>
    <w:basedOn w:val="Heading1"/>
    <w:next w:val="Normal"/>
    <w:uiPriority w:val="39"/>
    <w:unhideWhenUsed/>
    <w:qFormat/>
    <w:rsid w:val="00390D06"/>
    <w:pPr>
      <w:keepNext/>
      <w:keepLines/>
      <w:spacing w:before="240" w:after="0" w:line="259" w:lineRule="auto"/>
      <w:jc w:val="left"/>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paragraph" w:customStyle="1" w:styleId="BodyofResearch">
    <w:name w:val="Body of Research"/>
    <w:basedOn w:val="Normal"/>
    <w:link w:val="BodyofResearchChar"/>
    <w:autoRedefine/>
    <w:qFormat/>
    <w:rsid w:val="00F24CF8"/>
    <w:pPr>
      <w:widowControl w:val="0"/>
      <w:spacing w:after="240" w:line="360" w:lineRule="auto"/>
      <w:jc w:val="both"/>
    </w:pPr>
    <w:rPr>
      <w:rFonts w:eastAsia="Times New Roman" w:cs="Times New Roman"/>
      <w:b w:val="0"/>
      <w:szCs w:val="20"/>
      <w:lang w:eastAsia="en-PH"/>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paragraph" w:customStyle="1" w:styleId="forTOC">
    <w:name w:val="for TOC"/>
    <w:basedOn w:val="TOC1"/>
    <w:autoRedefine/>
    <w:qFormat/>
    <w:rsid w:val="001B67A6"/>
    <w:pPr>
      <w:spacing w:after="0" w:line="360" w:lineRule="auto"/>
      <w:ind w:left="72"/>
      <w:jc w:val="both"/>
    </w:pPr>
    <w:rPr>
      <w:rFonts w:eastAsia="Times New Roman"/>
      <w:b/>
      <w:szCs w:val="20"/>
      <w:lang w:eastAsia="en-PH"/>
    </w:rPr>
  </w:style>
  <w:style w:type="paragraph" w:styleId="NormalWeb">
    <w:name w:val="Normal (Web)"/>
    <w:basedOn w:val="Normal"/>
    <w:uiPriority w:val="99"/>
    <w:unhideWhenUsed/>
    <w:qFormat/>
    <w:rsid w:val="00D92767"/>
    <w:pPr>
      <w:spacing w:beforeAutospacing="1" w:afterAutospacing="1"/>
      <w:jc w:val="left"/>
    </w:pPr>
    <w:rPr>
      <w:rFonts w:eastAsia="Times New Roman" w:cs="Times New Roman"/>
      <w:b w:val="0"/>
      <w:szCs w:val="24"/>
      <w:lang w:val="en-US"/>
    </w:rPr>
  </w:style>
  <w:style w:type="paragraph" w:styleId="BalloonText">
    <w:name w:val="Balloon Text"/>
    <w:basedOn w:val="Normal"/>
    <w:link w:val="BalloonTextChar"/>
    <w:uiPriority w:val="99"/>
    <w:semiHidden/>
    <w:unhideWhenUsed/>
    <w:qFormat/>
    <w:rsid w:val="00BE262D"/>
    <w:rPr>
      <w:rFonts w:ascii="Tahoma" w:hAnsi="Tahoma" w:cs="Tahoma"/>
      <w:sz w:val="16"/>
      <w:szCs w:val="16"/>
    </w:rPr>
  </w:style>
  <w:style w:type="paragraph" w:customStyle="1" w:styleId="FrameContents">
    <w:name w:val="Frame Contents"/>
    <w:basedOn w:val="Normal"/>
    <w:qFormat/>
    <w:rsid w:val="00557903"/>
  </w:style>
  <w:style w:type="table" w:styleId="TableGrid">
    <w:name w:val="Table Grid"/>
    <w:basedOn w:val="TableNormal"/>
    <w:uiPriority w:val="39"/>
    <w:rsid w:val="00345573"/>
    <w:rPr>
      <w:szCs w:val="20"/>
      <w:lang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1143"/>
    <w:rPr>
      <w:color w:val="0000FF"/>
      <w:u w:val="single"/>
    </w:rPr>
  </w:style>
</w:styles>
</file>

<file path=word/webSettings.xml><?xml version="1.0" encoding="utf-8"?>
<w:webSettings xmlns:r="http://schemas.openxmlformats.org/officeDocument/2006/relationships" xmlns:w="http://schemas.openxmlformats.org/wordprocessingml/2006/main">
  <w:divs>
    <w:div w:id="377125477">
      <w:bodyDiv w:val="1"/>
      <w:marLeft w:val="0"/>
      <w:marRight w:val="0"/>
      <w:marTop w:val="0"/>
      <w:marBottom w:val="0"/>
      <w:divBdr>
        <w:top w:val="none" w:sz="0" w:space="0" w:color="auto"/>
        <w:left w:val="none" w:sz="0" w:space="0" w:color="auto"/>
        <w:bottom w:val="none" w:sz="0" w:space="0" w:color="auto"/>
        <w:right w:val="none" w:sz="0" w:space="0" w:color="auto"/>
      </w:divBdr>
    </w:div>
    <w:div w:id="879627789">
      <w:bodyDiv w:val="1"/>
      <w:marLeft w:val="0"/>
      <w:marRight w:val="0"/>
      <w:marTop w:val="0"/>
      <w:marBottom w:val="0"/>
      <w:divBdr>
        <w:top w:val="none" w:sz="0" w:space="0" w:color="auto"/>
        <w:left w:val="none" w:sz="0" w:space="0" w:color="auto"/>
        <w:bottom w:val="none" w:sz="0" w:space="0" w:color="auto"/>
        <w:right w:val="none" w:sz="0" w:space="0" w:color="auto"/>
      </w:divBdr>
    </w:div>
    <w:div w:id="1434088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oter" Target="footer9.xml"/><Relationship Id="rId42"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6.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3.png"/><Relationship Id="rId32" Type="http://schemas.openxmlformats.org/officeDocument/2006/relationships/footer" Target="footer8.xml"/><Relationship Id="rId37" Type="http://schemas.openxmlformats.org/officeDocument/2006/relationships/header" Target="header3.xml"/><Relationship Id="rId40" Type="http://schemas.openxmlformats.org/officeDocument/2006/relationships/footer" Target="footer12.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oter" Target="footer6.xml"/><Relationship Id="rId36" Type="http://schemas.openxmlformats.org/officeDocument/2006/relationships/footer" Target="footer10.xml"/><Relationship Id="rId10" Type="http://schemas.openxmlformats.org/officeDocument/2006/relationships/footer" Target="footer3.xml"/><Relationship Id="rId19" Type="http://schemas.openxmlformats.org/officeDocument/2006/relationships/image" Target="media/image8.jpeg"/><Relationship Id="rId31" Type="http://schemas.openxmlformats.org/officeDocument/2006/relationships/footer" Target="footer7.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oter" Target="footer5.xml"/><Relationship Id="rId30" Type="http://schemas.openxmlformats.org/officeDocument/2006/relationships/image" Target="media/image17.png"/><Relationship Id="rId35" Type="http://schemas.openxmlformats.org/officeDocument/2006/relationships/header" Target="header2.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BB95-64FA-4829-8D3F-E16478AF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56</Pages>
  <Words>10459</Words>
  <Characters>59617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AutoUpdate</Company>
  <LinksUpToDate>false</LinksUpToDate>
  <CharactersWithSpaces>69937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obamos</dc:creator>
  <cp:lastModifiedBy>JRCAFE(TM) Diskless</cp:lastModifiedBy>
  <cp:revision>2</cp:revision>
  <dcterms:created xsi:type="dcterms:W3CDTF">2019-11-18T05:53:00Z</dcterms:created>
  <dcterms:modified xsi:type="dcterms:W3CDTF">2019-11-18T05:53:00Z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